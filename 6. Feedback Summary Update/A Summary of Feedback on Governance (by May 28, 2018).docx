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4CBE1" w14:textId="1DD8D1FB" w:rsidR="0056017C" w:rsidRPr="007E1EE9" w:rsidRDefault="0056017C" w:rsidP="0056017C">
      <w:pPr>
        <w:jc w:val="center"/>
        <w:rPr>
          <w:b/>
          <w:sz w:val="24"/>
          <w:szCs w:val="24"/>
        </w:rPr>
      </w:pPr>
      <w:r w:rsidRPr="007E1EE9">
        <w:rPr>
          <w:b/>
          <w:sz w:val="24"/>
          <w:szCs w:val="24"/>
        </w:rPr>
        <w:t>A Summary of Feedback on Governance (by 1</w:t>
      </w:r>
      <w:r w:rsidR="007D3745">
        <w:rPr>
          <w:b/>
          <w:sz w:val="24"/>
          <w:szCs w:val="24"/>
        </w:rPr>
        <w:t>7</w:t>
      </w:r>
      <w:r w:rsidRPr="007E1EE9">
        <w:rPr>
          <w:b/>
          <w:sz w:val="24"/>
          <w:szCs w:val="24"/>
        </w:rPr>
        <w:t>:</w:t>
      </w:r>
      <w:r w:rsidR="00C02470" w:rsidRPr="007E1EE9">
        <w:rPr>
          <w:b/>
          <w:sz w:val="24"/>
          <w:szCs w:val="24"/>
        </w:rPr>
        <w:t>00</w:t>
      </w:r>
      <w:r w:rsidRPr="007E1EE9">
        <w:rPr>
          <w:b/>
          <w:sz w:val="24"/>
          <w:szCs w:val="24"/>
        </w:rPr>
        <w:t xml:space="preserve"> GMT +8, May 2</w:t>
      </w:r>
      <w:r w:rsidR="00CF1A71">
        <w:rPr>
          <w:b/>
          <w:sz w:val="24"/>
          <w:szCs w:val="24"/>
        </w:rPr>
        <w:t>8</w:t>
      </w:r>
      <w:r w:rsidRPr="007E1EE9">
        <w:rPr>
          <w:b/>
          <w:sz w:val="24"/>
          <w:szCs w:val="24"/>
        </w:rPr>
        <w:t>, 2018)</w:t>
      </w:r>
    </w:p>
    <w:p w14:paraId="2BED5930" w14:textId="77777777" w:rsidR="007E1EE9" w:rsidRDefault="007E1EE9" w:rsidP="0056017C">
      <w:pPr>
        <w:rPr>
          <w:b/>
          <w:sz w:val="20"/>
          <w:szCs w:val="20"/>
        </w:rPr>
      </w:pPr>
    </w:p>
    <w:p w14:paraId="4AE4CBE3" w14:textId="77777777" w:rsidR="00610F17" w:rsidRDefault="00610F17" w:rsidP="0056017C">
      <w:pPr>
        <w:rPr>
          <w:b/>
          <w:sz w:val="20"/>
          <w:szCs w:val="20"/>
        </w:rPr>
      </w:pPr>
      <w:r>
        <w:rPr>
          <w:b/>
          <w:sz w:val="20"/>
          <w:szCs w:val="20"/>
        </w:rPr>
        <w:t xml:space="preserve">Files are ordered. The capital letter stands for the topic: </w:t>
      </w:r>
    </w:p>
    <w:p w14:paraId="4AE4CBE4" w14:textId="77777777" w:rsidR="00610F17" w:rsidRDefault="00610F17" w:rsidP="0056017C">
      <w:pPr>
        <w:rPr>
          <w:sz w:val="20"/>
          <w:szCs w:val="20"/>
        </w:rPr>
      </w:pPr>
      <w:r w:rsidRPr="00610F17">
        <w:rPr>
          <w:sz w:val="20"/>
          <w:szCs w:val="20"/>
        </w:rPr>
        <w:t>A = Arbitration, B = BP Agreement, C = Constitution</w:t>
      </w:r>
      <w:r>
        <w:rPr>
          <w:sz w:val="20"/>
          <w:szCs w:val="20"/>
        </w:rPr>
        <w:t>, O = Other Suggestions</w:t>
      </w:r>
    </w:p>
    <w:p w14:paraId="402881AB" w14:textId="4B835C61" w:rsidR="00C6588B" w:rsidRDefault="00610F17" w:rsidP="00512D55">
      <w:pPr>
        <w:rPr>
          <w:b/>
          <w:sz w:val="20"/>
          <w:szCs w:val="20"/>
        </w:rPr>
      </w:pPr>
      <w:r w:rsidRPr="00610F17">
        <w:rPr>
          <w:b/>
          <w:sz w:val="20"/>
          <w:szCs w:val="20"/>
        </w:rPr>
        <w:t>The number is only for convenience when you refer to a specific feedback</w:t>
      </w:r>
    </w:p>
    <w:p w14:paraId="4E403C62" w14:textId="77777777" w:rsidR="007E1EE9" w:rsidRPr="00512D55" w:rsidRDefault="007E1EE9" w:rsidP="00512D55">
      <w:pPr>
        <w:rPr>
          <w:b/>
          <w:sz w:val="20"/>
          <w:szCs w:val="20"/>
        </w:rPr>
      </w:pPr>
    </w:p>
    <w:tbl>
      <w:tblPr>
        <w:tblStyle w:val="a4"/>
        <w:tblW w:w="8459" w:type="dxa"/>
        <w:tblLook w:val="04A0" w:firstRow="1" w:lastRow="0" w:firstColumn="1" w:lastColumn="0" w:noHBand="0" w:noVBand="1"/>
      </w:tblPr>
      <w:tblGrid>
        <w:gridCol w:w="4740"/>
        <w:gridCol w:w="1131"/>
        <w:gridCol w:w="856"/>
        <w:gridCol w:w="871"/>
        <w:gridCol w:w="861"/>
      </w:tblGrid>
      <w:tr w:rsidR="009634FC" w14:paraId="4AE4CBEA" w14:textId="35D8675B" w:rsidTr="009A6D60">
        <w:trPr>
          <w:trHeight w:val="227"/>
        </w:trPr>
        <w:tc>
          <w:tcPr>
            <w:tcW w:w="4740" w:type="dxa"/>
            <w:shd w:val="clear" w:color="auto" w:fill="B6DDE8" w:themeFill="accent5" w:themeFillTint="66"/>
          </w:tcPr>
          <w:p w14:paraId="4AE4CBE7" w14:textId="77777777" w:rsidR="009634FC" w:rsidRPr="00512D55" w:rsidRDefault="009634FC" w:rsidP="00512D55">
            <w:r>
              <w:t>Section</w:t>
            </w:r>
          </w:p>
        </w:tc>
        <w:tc>
          <w:tcPr>
            <w:tcW w:w="1131" w:type="dxa"/>
            <w:shd w:val="clear" w:color="auto" w:fill="B6DDE8" w:themeFill="accent5" w:themeFillTint="66"/>
          </w:tcPr>
          <w:p w14:paraId="4AE4CBE8" w14:textId="77777777" w:rsidR="009634FC" w:rsidRPr="00512D55" w:rsidRDefault="009634FC" w:rsidP="00512D55">
            <w:pPr>
              <w:jc w:val="center"/>
            </w:pPr>
            <w:r>
              <w:t>Feedback #</w:t>
            </w:r>
          </w:p>
        </w:tc>
        <w:tc>
          <w:tcPr>
            <w:tcW w:w="856" w:type="dxa"/>
            <w:shd w:val="clear" w:color="auto" w:fill="B6DDE8" w:themeFill="accent5" w:themeFillTint="66"/>
          </w:tcPr>
          <w:p w14:paraId="5AAAE8E8" w14:textId="64AE65A7" w:rsidR="009634FC" w:rsidRDefault="00665FA9" w:rsidP="00512D55">
            <w:pPr>
              <w:jc w:val="center"/>
            </w:pPr>
            <w:r>
              <w:t>New</w:t>
            </w:r>
          </w:p>
        </w:tc>
        <w:tc>
          <w:tcPr>
            <w:tcW w:w="871" w:type="dxa"/>
            <w:shd w:val="clear" w:color="auto" w:fill="B6DDE8" w:themeFill="accent5" w:themeFillTint="66"/>
          </w:tcPr>
          <w:p w14:paraId="4AE4CBE9" w14:textId="5948D89D" w:rsidR="009634FC" w:rsidRPr="00512D55" w:rsidRDefault="009634FC" w:rsidP="00512D55">
            <w:pPr>
              <w:jc w:val="center"/>
            </w:pPr>
            <w:r>
              <w:t>Reply #</w:t>
            </w:r>
          </w:p>
        </w:tc>
        <w:tc>
          <w:tcPr>
            <w:tcW w:w="861" w:type="dxa"/>
            <w:shd w:val="clear" w:color="auto" w:fill="B6DDE8" w:themeFill="accent5" w:themeFillTint="66"/>
          </w:tcPr>
          <w:p w14:paraId="4A01E6D9" w14:textId="66569710" w:rsidR="009634FC" w:rsidRDefault="00665FA9" w:rsidP="00512D55">
            <w:pPr>
              <w:jc w:val="center"/>
            </w:pPr>
            <w:r>
              <w:t>New</w:t>
            </w:r>
          </w:p>
        </w:tc>
      </w:tr>
      <w:tr w:rsidR="009634FC" w14:paraId="4AE4CBEE" w14:textId="01C81042" w:rsidTr="009A6D60">
        <w:trPr>
          <w:trHeight w:val="227"/>
        </w:trPr>
        <w:tc>
          <w:tcPr>
            <w:tcW w:w="4740" w:type="dxa"/>
            <w:shd w:val="clear" w:color="auto" w:fill="F2F2F2" w:themeFill="background1" w:themeFillShade="F2"/>
          </w:tcPr>
          <w:p w14:paraId="4AE4CBEB" w14:textId="77777777" w:rsidR="009634FC" w:rsidRPr="003F27ED" w:rsidRDefault="009634FC" w:rsidP="00512D55">
            <w:pPr>
              <w:rPr>
                <w:b/>
              </w:rPr>
            </w:pPr>
            <w:r w:rsidRPr="003F27ED">
              <w:rPr>
                <w:b/>
              </w:rPr>
              <w:t>Arbitration</w:t>
            </w:r>
          </w:p>
        </w:tc>
        <w:tc>
          <w:tcPr>
            <w:tcW w:w="1131" w:type="dxa"/>
            <w:shd w:val="clear" w:color="auto" w:fill="F2F2F2" w:themeFill="background1" w:themeFillShade="F2"/>
          </w:tcPr>
          <w:p w14:paraId="4AE4CBEC" w14:textId="5C704155" w:rsidR="009634FC" w:rsidRPr="003F27ED" w:rsidRDefault="00507E99" w:rsidP="00512D55">
            <w:pPr>
              <w:jc w:val="center"/>
              <w:rPr>
                <w:b/>
              </w:rPr>
            </w:pPr>
            <w:r>
              <w:rPr>
                <w:b/>
              </w:rPr>
              <w:t>23</w:t>
            </w:r>
          </w:p>
        </w:tc>
        <w:tc>
          <w:tcPr>
            <w:tcW w:w="856" w:type="dxa"/>
            <w:shd w:val="clear" w:color="auto" w:fill="F2F2F2" w:themeFill="background1" w:themeFillShade="F2"/>
          </w:tcPr>
          <w:p w14:paraId="79858689" w14:textId="300E3165" w:rsidR="009634FC" w:rsidRPr="003F27ED" w:rsidRDefault="00507E99" w:rsidP="00512D55">
            <w:pPr>
              <w:jc w:val="center"/>
              <w:rPr>
                <w:b/>
              </w:rPr>
            </w:pPr>
            <w:r>
              <w:rPr>
                <w:b/>
              </w:rPr>
              <w:t>11</w:t>
            </w:r>
          </w:p>
        </w:tc>
        <w:tc>
          <w:tcPr>
            <w:tcW w:w="871" w:type="dxa"/>
            <w:shd w:val="clear" w:color="auto" w:fill="F2F2F2" w:themeFill="background1" w:themeFillShade="F2"/>
          </w:tcPr>
          <w:p w14:paraId="4AE4CBED" w14:textId="5C08FCDF" w:rsidR="009634FC" w:rsidRPr="003F27ED" w:rsidRDefault="00286CD7" w:rsidP="00286CD7">
            <w:pPr>
              <w:jc w:val="center"/>
              <w:rPr>
                <w:b/>
              </w:rPr>
            </w:pPr>
            <w:r>
              <w:rPr>
                <w:b/>
              </w:rPr>
              <w:t>1</w:t>
            </w:r>
            <w:r w:rsidR="00DB32E0">
              <w:rPr>
                <w:b/>
              </w:rPr>
              <w:t>8</w:t>
            </w:r>
          </w:p>
        </w:tc>
        <w:tc>
          <w:tcPr>
            <w:tcW w:w="861" w:type="dxa"/>
            <w:shd w:val="clear" w:color="auto" w:fill="F2F2F2" w:themeFill="background1" w:themeFillShade="F2"/>
          </w:tcPr>
          <w:p w14:paraId="7324644D" w14:textId="6750B601" w:rsidR="009634FC" w:rsidRPr="003F27ED" w:rsidRDefault="00DB32E0" w:rsidP="00512D55">
            <w:pPr>
              <w:jc w:val="center"/>
              <w:rPr>
                <w:b/>
              </w:rPr>
            </w:pPr>
            <w:r>
              <w:rPr>
                <w:b/>
              </w:rPr>
              <w:t>6</w:t>
            </w:r>
          </w:p>
        </w:tc>
      </w:tr>
      <w:tr w:rsidR="00C6588B" w14:paraId="3A05DFE3" w14:textId="77777777" w:rsidTr="009A6D60">
        <w:trPr>
          <w:trHeight w:val="227"/>
        </w:trPr>
        <w:tc>
          <w:tcPr>
            <w:tcW w:w="4740" w:type="dxa"/>
            <w:shd w:val="clear" w:color="auto" w:fill="DAEEF3" w:themeFill="accent5" w:themeFillTint="33"/>
          </w:tcPr>
          <w:p w14:paraId="7241B6E1" w14:textId="628E0536" w:rsidR="00C6588B" w:rsidRPr="00C6588B" w:rsidRDefault="00C6588B" w:rsidP="00512D55">
            <w:r w:rsidRPr="00C6588B">
              <w:t>1.1 Nature of Disputes</w:t>
            </w:r>
          </w:p>
        </w:tc>
        <w:tc>
          <w:tcPr>
            <w:tcW w:w="1131" w:type="dxa"/>
            <w:shd w:val="clear" w:color="auto" w:fill="auto"/>
          </w:tcPr>
          <w:p w14:paraId="5E11BE30" w14:textId="5EC7B0AF" w:rsidR="00C6588B" w:rsidRPr="00C6588B" w:rsidRDefault="004D455E" w:rsidP="00512D55">
            <w:pPr>
              <w:jc w:val="center"/>
            </w:pPr>
            <w:r>
              <w:t>1</w:t>
            </w:r>
          </w:p>
        </w:tc>
        <w:tc>
          <w:tcPr>
            <w:tcW w:w="856" w:type="dxa"/>
            <w:shd w:val="clear" w:color="auto" w:fill="auto"/>
          </w:tcPr>
          <w:p w14:paraId="69BA195E" w14:textId="64BFAB12" w:rsidR="00C6588B" w:rsidRPr="00C6588B" w:rsidRDefault="00531838" w:rsidP="00512D55">
            <w:pPr>
              <w:jc w:val="center"/>
            </w:pPr>
            <w:r>
              <w:t>0</w:t>
            </w:r>
          </w:p>
        </w:tc>
        <w:tc>
          <w:tcPr>
            <w:tcW w:w="871" w:type="dxa"/>
            <w:shd w:val="clear" w:color="auto" w:fill="auto"/>
          </w:tcPr>
          <w:p w14:paraId="236C1480" w14:textId="39E36E00" w:rsidR="00C6588B" w:rsidRPr="00C6588B" w:rsidRDefault="00EC5B48" w:rsidP="00512D55">
            <w:pPr>
              <w:jc w:val="center"/>
            </w:pPr>
            <w:r>
              <w:t>2</w:t>
            </w:r>
          </w:p>
        </w:tc>
        <w:tc>
          <w:tcPr>
            <w:tcW w:w="861" w:type="dxa"/>
            <w:shd w:val="clear" w:color="auto" w:fill="auto"/>
          </w:tcPr>
          <w:p w14:paraId="045B34D1" w14:textId="2818C576" w:rsidR="00C6588B" w:rsidRPr="00C6588B" w:rsidRDefault="00EC5B48" w:rsidP="00512D55">
            <w:pPr>
              <w:jc w:val="center"/>
            </w:pPr>
            <w:r>
              <w:t>1</w:t>
            </w:r>
          </w:p>
        </w:tc>
      </w:tr>
      <w:tr w:rsidR="00C6588B" w14:paraId="3910FD26" w14:textId="77777777" w:rsidTr="009A6D60">
        <w:trPr>
          <w:trHeight w:val="227"/>
        </w:trPr>
        <w:tc>
          <w:tcPr>
            <w:tcW w:w="4740" w:type="dxa"/>
            <w:shd w:val="clear" w:color="auto" w:fill="DAEEF3" w:themeFill="accent5" w:themeFillTint="33"/>
          </w:tcPr>
          <w:p w14:paraId="6B422FB0" w14:textId="4CE93C37" w:rsidR="00C6588B" w:rsidRPr="00C6588B" w:rsidRDefault="00C6588B" w:rsidP="00512D55">
            <w:r w:rsidRPr="00C6588B">
              <w:t xml:space="preserve">2.1 </w:t>
            </w:r>
            <w:r>
              <w:t>Arbitrators</w:t>
            </w:r>
          </w:p>
        </w:tc>
        <w:tc>
          <w:tcPr>
            <w:tcW w:w="1131" w:type="dxa"/>
            <w:shd w:val="clear" w:color="auto" w:fill="auto"/>
          </w:tcPr>
          <w:p w14:paraId="652C529E" w14:textId="2BA1CD2D" w:rsidR="00C6588B" w:rsidRPr="00C6588B" w:rsidRDefault="00507E99" w:rsidP="00512D55">
            <w:pPr>
              <w:jc w:val="center"/>
            </w:pPr>
            <w:r>
              <w:t>2</w:t>
            </w:r>
          </w:p>
        </w:tc>
        <w:tc>
          <w:tcPr>
            <w:tcW w:w="856" w:type="dxa"/>
            <w:shd w:val="clear" w:color="auto" w:fill="auto"/>
          </w:tcPr>
          <w:p w14:paraId="706A75F3" w14:textId="02421A55" w:rsidR="00C6588B" w:rsidRPr="00C6588B" w:rsidRDefault="00507E99" w:rsidP="00512D55">
            <w:pPr>
              <w:jc w:val="center"/>
            </w:pPr>
            <w:r>
              <w:t>1</w:t>
            </w:r>
          </w:p>
        </w:tc>
        <w:tc>
          <w:tcPr>
            <w:tcW w:w="871" w:type="dxa"/>
            <w:shd w:val="clear" w:color="auto" w:fill="auto"/>
          </w:tcPr>
          <w:p w14:paraId="3F3BE376" w14:textId="2ED0A8BD" w:rsidR="00C6588B" w:rsidRPr="00C6588B" w:rsidRDefault="002A251F" w:rsidP="00512D55">
            <w:pPr>
              <w:jc w:val="center"/>
            </w:pPr>
            <w:r>
              <w:t>2</w:t>
            </w:r>
          </w:p>
        </w:tc>
        <w:tc>
          <w:tcPr>
            <w:tcW w:w="861" w:type="dxa"/>
            <w:shd w:val="clear" w:color="auto" w:fill="auto"/>
          </w:tcPr>
          <w:p w14:paraId="77920D31" w14:textId="3A4DF19F" w:rsidR="00C6588B" w:rsidRPr="00C6588B" w:rsidRDefault="002A251F" w:rsidP="00512D55">
            <w:pPr>
              <w:jc w:val="center"/>
            </w:pPr>
            <w:r>
              <w:t>1</w:t>
            </w:r>
          </w:p>
        </w:tc>
      </w:tr>
      <w:tr w:rsidR="00C6588B" w14:paraId="2048D36A" w14:textId="77777777" w:rsidTr="009A6D60">
        <w:trPr>
          <w:trHeight w:val="227"/>
        </w:trPr>
        <w:tc>
          <w:tcPr>
            <w:tcW w:w="4740" w:type="dxa"/>
            <w:shd w:val="clear" w:color="auto" w:fill="DAEEF3" w:themeFill="accent5" w:themeFillTint="33"/>
          </w:tcPr>
          <w:p w14:paraId="66251E4C" w14:textId="763C5FF2" w:rsidR="00C6588B" w:rsidRPr="00C6588B" w:rsidRDefault="00C6588B" w:rsidP="00512D55">
            <w:r w:rsidRPr="00C6588B">
              <w:t xml:space="preserve">2.2 </w:t>
            </w:r>
            <w:r>
              <w:t>Liability</w:t>
            </w:r>
          </w:p>
        </w:tc>
        <w:tc>
          <w:tcPr>
            <w:tcW w:w="1131" w:type="dxa"/>
            <w:shd w:val="clear" w:color="auto" w:fill="auto"/>
          </w:tcPr>
          <w:p w14:paraId="3908410C" w14:textId="04866EFA" w:rsidR="00C6588B" w:rsidRPr="00C6588B" w:rsidRDefault="004D455E" w:rsidP="00512D55">
            <w:pPr>
              <w:jc w:val="center"/>
            </w:pPr>
            <w:r>
              <w:t>0</w:t>
            </w:r>
          </w:p>
        </w:tc>
        <w:tc>
          <w:tcPr>
            <w:tcW w:w="856" w:type="dxa"/>
            <w:shd w:val="clear" w:color="auto" w:fill="auto"/>
          </w:tcPr>
          <w:p w14:paraId="0CB4315E" w14:textId="345C2E89" w:rsidR="00C6588B" w:rsidRPr="00C6588B" w:rsidRDefault="004D455E" w:rsidP="00512D55">
            <w:pPr>
              <w:jc w:val="center"/>
            </w:pPr>
            <w:r>
              <w:t>0</w:t>
            </w:r>
          </w:p>
        </w:tc>
        <w:tc>
          <w:tcPr>
            <w:tcW w:w="871" w:type="dxa"/>
            <w:shd w:val="clear" w:color="auto" w:fill="auto"/>
          </w:tcPr>
          <w:p w14:paraId="77D6ABFA" w14:textId="4F71FCB5" w:rsidR="00C6588B" w:rsidRPr="00C6588B" w:rsidRDefault="004D455E" w:rsidP="00512D55">
            <w:pPr>
              <w:jc w:val="center"/>
            </w:pPr>
            <w:r>
              <w:t>0</w:t>
            </w:r>
          </w:p>
        </w:tc>
        <w:tc>
          <w:tcPr>
            <w:tcW w:w="861" w:type="dxa"/>
            <w:shd w:val="clear" w:color="auto" w:fill="auto"/>
          </w:tcPr>
          <w:p w14:paraId="019084F1" w14:textId="62F89BC5" w:rsidR="00C6588B" w:rsidRPr="00C6588B" w:rsidRDefault="004D455E" w:rsidP="00512D55">
            <w:pPr>
              <w:jc w:val="center"/>
            </w:pPr>
            <w:r>
              <w:t>0</w:t>
            </w:r>
          </w:p>
        </w:tc>
      </w:tr>
      <w:tr w:rsidR="004D455E" w14:paraId="758501C7" w14:textId="77777777" w:rsidTr="009A6D60">
        <w:trPr>
          <w:trHeight w:val="227"/>
        </w:trPr>
        <w:tc>
          <w:tcPr>
            <w:tcW w:w="4740" w:type="dxa"/>
            <w:shd w:val="clear" w:color="auto" w:fill="DAEEF3" w:themeFill="accent5" w:themeFillTint="33"/>
          </w:tcPr>
          <w:p w14:paraId="24E35663" w14:textId="7BF0C4B6" w:rsidR="004D455E" w:rsidRPr="00C6588B" w:rsidRDefault="004D455E" w:rsidP="004D455E">
            <w:r>
              <w:t>3.1 Filing party</w:t>
            </w:r>
          </w:p>
        </w:tc>
        <w:tc>
          <w:tcPr>
            <w:tcW w:w="1131" w:type="dxa"/>
            <w:shd w:val="clear" w:color="auto" w:fill="auto"/>
          </w:tcPr>
          <w:p w14:paraId="4075E0E1" w14:textId="2333D608" w:rsidR="004D455E" w:rsidRPr="00C6588B" w:rsidRDefault="004D455E" w:rsidP="004D455E">
            <w:pPr>
              <w:jc w:val="center"/>
            </w:pPr>
            <w:r>
              <w:t>0</w:t>
            </w:r>
          </w:p>
        </w:tc>
        <w:tc>
          <w:tcPr>
            <w:tcW w:w="856" w:type="dxa"/>
            <w:shd w:val="clear" w:color="auto" w:fill="auto"/>
          </w:tcPr>
          <w:p w14:paraId="0540EFD2" w14:textId="16A6B1B9" w:rsidR="004D455E" w:rsidRPr="00C6588B" w:rsidRDefault="004D455E" w:rsidP="004D455E">
            <w:pPr>
              <w:jc w:val="center"/>
            </w:pPr>
            <w:r>
              <w:t>0</w:t>
            </w:r>
          </w:p>
        </w:tc>
        <w:tc>
          <w:tcPr>
            <w:tcW w:w="871" w:type="dxa"/>
            <w:shd w:val="clear" w:color="auto" w:fill="auto"/>
          </w:tcPr>
          <w:p w14:paraId="273CFF71" w14:textId="13FCBE42" w:rsidR="004D455E" w:rsidRPr="00C6588B" w:rsidRDefault="004D455E" w:rsidP="004D455E">
            <w:pPr>
              <w:jc w:val="center"/>
            </w:pPr>
            <w:r>
              <w:t>0</w:t>
            </w:r>
          </w:p>
        </w:tc>
        <w:tc>
          <w:tcPr>
            <w:tcW w:w="861" w:type="dxa"/>
            <w:shd w:val="clear" w:color="auto" w:fill="auto"/>
          </w:tcPr>
          <w:p w14:paraId="6A2055B5" w14:textId="621B985B" w:rsidR="004D455E" w:rsidRPr="00C6588B" w:rsidRDefault="004D455E" w:rsidP="004D455E">
            <w:pPr>
              <w:jc w:val="center"/>
            </w:pPr>
            <w:r>
              <w:t>0</w:t>
            </w:r>
          </w:p>
        </w:tc>
      </w:tr>
      <w:tr w:rsidR="004D455E" w14:paraId="6F86A0E1" w14:textId="77777777" w:rsidTr="009A6D60">
        <w:trPr>
          <w:trHeight w:val="227"/>
        </w:trPr>
        <w:tc>
          <w:tcPr>
            <w:tcW w:w="4740" w:type="dxa"/>
            <w:shd w:val="clear" w:color="auto" w:fill="DAEEF3" w:themeFill="accent5" w:themeFillTint="33"/>
          </w:tcPr>
          <w:p w14:paraId="4268291C" w14:textId="01FC0445" w:rsidR="004D455E" w:rsidRPr="00C6588B" w:rsidRDefault="004D455E" w:rsidP="004D455E">
            <w:r>
              <w:t>3.2 Channel for filing</w:t>
            </w:r>
          </w:p>
        </w:tc>
        <w:tc>
          <w:tcPr>
            <w:tcW w:w="1131" w:type="dxa"/>
            <w:shd w:val="clear" w:color="auto" w:fill="auto"/>
          </w:tcPr>
          <w:p w14:paraId="30FDF775" w14:textId="363C23C2" w:rsidR="004D455E" w:rsidRPr="00C6588B" w:rsidRDefault="004D455E" w:rsidP="004D455E">
            <w:pPr>
              <w:jc w:val="center"/>
            </w:pPr>
            <w:r>
              <w:t>0</w:t>
            </w:r>
          </w:p>
        </w:tc>
        <w:tc>
          <w:tcPr>
            <w:tcW w:w="856" w:type="dxa"/>
            <w:shd w:val="clear" w:color="auto" w:fill="auto"/>
          </w:tcPr>
          <w:p w14:paraId="1A0B06A4" w14:textId="3C349E12" w:rsidR="004D455E" w:rsidRPr="00C6588B" w:rsidRDefault="004D455E" w:rsidP="004D455E">
            <w:pPr>
              <w:jc w:val="center"/>
            </w:pPr>
            <w:r>
              <w:t>0</w:t>
            </w:r>
          </w:p>
        </w:tc>
        <w:tc>
          <w:tcPr>
            <w:tcW w:w="871" w:type="dxa"/>
            <w:shd w:val="clear" w:color="auto" w:fill="auto"/>
          </w:tcPr>
          <w:p w14:paraId="340A91D4" w14:textId="49A0F526" w:rsidR="004D455E" w:rsidRPr="00C6588B" w:rsidRDefault="004D455E" w:rsidP="004D455E">
            <w:pPr>
              <w:jc w:val="center"/>
            </w:pPr>
            <w:r>
              <w:t>0</w:t>
            </w:r>
          </w:p>
        </w:tc>
        <w:tc>
          <w:tcPr>
            <w:tcW w:w="861" w:type="dxa"/>
            <w:shd w:val="clear" w:color="auto" w:fill="auto"/>
          </w:tcPr>
          <w:p w14:paraId="14893A1A" w14:textId="3EE9A020" w:rsidR="004D455E" w:rsidRPr="00C6588B" w:rsidRDefault="004D455E" w:rsidP="004D455E">
            <w:pPr>
              <w:jc w:val="center"/>
            </w:pPr>
            <w:r>
              <w:t>0</w:t>
            </w:r>
          </w:p>
        </w:tc>
      </w:tr>
      <w:tr w:rsidR="004D455E" w14:paraId="6A9BC477" w14:textId="77777777" w:rsidTr="009A6D60">
        <w:trPr>
          <w:trHeight w:val="227"/>
        </w:trPr>
        <w:tc>
          <w:tcPr>
            <w:tcW w:w="4740" w:type="dxa"/>
            <w:shd w:val="clear" w:color="auto" w:fill="DAEEF3" w:themeFill="accent5" w:themeFillTint="33"/>
          </w:tcPr>
          <w:p w14:paraId="1AD6C2BD" w14:textId="406F6D77" w:rsidR="004D455E" w:rsidRPr="00C6588B" w:rsidRDefault="004D455E" w:rsidP="004D455E">
            <w:r>
              <w:t>3.3 Dispute</w:t>
            </w:r>
          </w:p>
        </w:tc>
        <w:tc>
          <w:tcPr>
            <w:tcW w:w="1131" w:type="dxa"/>
            <w:shd w:val="clear" w:color="auto" w:fill="auto"/>
          </w:tcPr>
          <w:p w14:paraId="3BF98ED3" w14:textId="23DE496F" w:rsidR="004D455E" w:rsidRPr="00C6588B" w:rsidRDefault="004D455E" w:rsidP="004D455E">
            <w:pPr>
              <w:jc w:val="center"/>
            </w:pPr>
            <w:r>
              <w:t>0</w:t>
            </w:r>
          </w:p>
        </w:tc>
        <w:tc>
          <w:tcPr>
            <w:tcW w:w="856" w:type="dxa"/>
            <w:shd w:val="clear" w:color="auto" w:fill="auto"/>
          </w:tcPr>
          <w:p w14:paraId="6FE8F709" w14:textId="21B3FC85" w:rsidR="004D455E" w:rsidRPr="00C6588B" w:rsidRDefault="004D455E" w:rsidP="004D455E">
            <w:pPr>
              <w:jc w:val="center"/>
            </w:pPr>
            <w:r>
              <w:t>0</w:t>
            </w:r>
          </w:p>
        </w:tc>
        <w:tc>
          <w:tcPr>
            <w:tcW w:w="871" w:type="dxa"/>
            <w:shd w:val="clear" w:color="auto" w:fill="auto"/>
          </w:tcPr>
          <w:p w14:paraId="575A11EC" w14:textId="10EB41F3" w:rsidR="004D455E" w:rsidRPr="00C6588B" w:rsidRDefault="004D455E" w:rsidP="004D455E">
            <w:pPr>
              <w:jc w:val="center"/>
            </w:pPr>
            <w:r>
              <w:t>0</w:t>
            </w:r>
          </w:p>
        </w:tc>
        <w:tc>
          <w:tcPr>
            <w:tcW w:w="861" w:type="dxa"/>
            <w:shd w:val="clear" w:color="auto" w:fill="auto"/>
          </w:tcPr>
          <w:p w14:paraId="356E7C1A" w14:textId="2C4DD3A1" w:rsidR="004D455E" w:rsidRPr="00C6588B" w:rsidRDefault="004D455E" w:rsidP="004D455E">
            <w:pPr>
              <w:jc w:val="center"/>
            </w:pPr>
            <w:r>
              <w:t>0</w:t>
            </w:r>
          </w:p>
        </w:tc>
      </w:tr>
      <w:tr w:rsidR="004D455E" w14:paraId="27A3CE7D" w14:textId="77777777" w:rsidTr="009A6D60">
        <w:trPr>
          <w:trHeight w:val="227"/>
        </w:trPr>
        <w:tc>
          <w:tcPr>
            <w:tcW w:w="4740" w:type="dxa"/>
            <w:shd w:val="clear" w:color="auto" w:fill="DAEEF3" w:themeFill="accent5" w:themeFillTint="33"/>
          </w:tcPr>
          <w:p w14:paraId="74CCECF5" w14:textId="5EE4F612" w:rsidR="004D455E" w:rsidRPr="00C6588B" w:rsidRDefault="004D455E" w:rsidP="004D455E">
            <w:r>
              <w:t>3.4 Notice of Arbitration</w:t>
            </w:r>
          </w:p>
        </w:tc>
        <w:tc>
          <w:tcPr>
            <w:tcW w:w="1131" w:type="dxa"/>
            <w:shd w:val="clear" w:color="auto" w:fill="auto"/>
          </w:tcPr>
          <w:p w14:paraId="74AB6A23" w14:textId="70C21E2C" w:rsidR="004D455E" w:rsidRPr="00C6588B" w:rsidRDefault="004D455E" w:rsidP="004D455E">
            <w:pPr>
              <w:jc w:val="center"/>
            </w:pPr>
            <w:r>
              <w:t>2</w:t>
            </w:r>
          </w:p>
        </w:tc>
        <w:tc>
          <w:tcPr>
            <w:tcW w:w="856" w:type="dxa"/>
            <w:shd w:val="clear" w:color="auto" w:fill="auto"/>
          </w:tcPr>
          <w:p w14:paraId="6F13B9B9" w14:textId="39BA7C6C" w:rsidR="004D455E" w:rsidRPr="00C6588B" w:rsidRDefault="00531838" w:rsidP="004D455E">
            <w:pPr>
              <w:jc w:val="center"/>
            </w:pPr>
            <w:r>
              <w:t>0</w:t>
            </w:r>
          </w:p>
        </w:tc>
        <w:tc>
          <w:tcPr>
            <w:tcW w:w="871" w:type="dxa"/>
            <w:shd w:val="clear" w:color="auto" w:fill="auto"/>
          </w:tcPr>
          <w:p w14:paraId="62C8D588" w14:textId="69106623" w:rsidR="004D455E" w:rsidRPr="00C6588B" w:rsidRDefault="00DB32E0" w:rsidP="004D455E">
            <w:pPr>
              <w:jc w:val="center"/>
            </w:pPr>
            <w:r>
              <w:t>3</w:t>
            </w:r>
          </w:p>
        </w:tc>
        <w:tc>
          <w:tcPr>
            <w:tcW w:w="861" w:type="dxa"/>
            <w:shd w:val="clear" w:color="auto" w:fill="auto"/>
          </w:tcPr>
          <w:p w14:paraId="4DB4AED4" w14:textId="55784FFA" w:rsidR="004D455E" w:rsidRPr="00C6588B" w:rsidRDefault="00DB32E0" w:rsidP="004D455E">
            <w:pPr>
              <w:jc w:val="center"/>
            </w:pPr>
            <w:r>
              <w:t>1</w:t>
            </w:r>
          </w:p>
        </w:tc>
      </w:tr>
      <w:tr w:rsidR="004D455E" w14:paraId="63A7F480" w14:textId="77777777" w:rsidTr="009A6D60">
        <w:trPr>
          <w:trHeight w:val="227"/>
        </w:trPr>
        <w:tc>
          <w:tcPr>
            <w:tcW w:w="4740" w:type="dxa"/>
            <w:shd w:val="clear" w:color="auto" w:fill="DAEEF3" w:themeFill="accent5" w:themeFillTint="33"/>
          </w:tcPr>
          <w:p w14:paraId="52355239" w14:textId="047B9A5A" w:rsidR="004D455E" w:rsidRPr="00C6588B" w:rsidRDefault="004D455E" w:rsidP="004D455E">
            <w:r>
              <w:t>3.5 Emergency measures</w:t>
            </w:r>
          </w:p>
        </w:tc>
        <w:tc>
          <w:tcPr>
            <w:tcW w:w="1131" w:type="dxa"/>
            <w:shd w:val="clear" w:color="auto" w:fill="auto"/>
          </w:tcPr>
          <w:p w14:paraId="62A0331D" w14:textId="31B978C8" w:rsidR="004D455E" w:rsidRPr="00C6588B" w:rsidRDefault="00507E99" w:rsidP="004D455E">
            <w:pPr>
              <w:jc w:val="center"/>
            </w:pPr>
            <w:r>
              <w:t>2</w:t>
            </w:r>
          </w:p>
        </w:tc>
        <w:tc>
          <w:tcPr>
            <w:tcW w:w="856" w:type="dxa"/>
            <w:shd w:val="clear" w:color="auto" w:fill="auto"/>
          </w:tcPr>
          <w:p w14:paraId="36D5DAA5" w14:textId="551FBB29" w:rsidR="004D455E" w:rsidRPr="00C6588B" w:rsidRDefault="00507E99" w:rsidP="004D455E">
            <w:pPr>
              <w:jc w:val="center"/>
            </w:pPr>
            <w:r>
              <w:t>1</w:t>
            </w:r>
          </w:p>
        </w:tc>
        <w:tc>
          <w:tcPr>
            <w:tcW w:w="871" w:type="dxa"/>
            <w:shd w:val="clear" w:color="auto" w:fill="auto"/>
          </w:tcPr>
          <w:p w14:paraId="4531B020" w14:textId="4F934EB8" w:rsidR="004D455E" w:rsidRPr="00C6588B" w:rsidRDefault="00AF7501" w:rsidP="004D455E">
            <w:pPr>
              <w:jc w:val="center"/>
            </w:pPr>
            <w:r>
              <w:t>1</w:t>
            </w:r>
          </w:p>
        </w:tc>
        <w:tc>
          <w:tcPr>
            <w:tcW w:w="861" w:type="dxa"/>
            <w:shd w:val="clear" w:color="auto" w:fill="auto"/>
          </w:tcPr>
          <w:p w14:paraId="1E3EA0B5" w14:textId="7B2C116D" w:rsidR="004D455E" w:rsidRPr="00C6588B" w:rsidRDefault="00F273FB" w:rsidP="004D455E">
            <w:pPr>
              <w:jc w:val="center"/>
            </w:pPr>
            <w:r>
              <w:t>0</w:t>
            </w:r>
          </w:p>
        </w:tc>
      </w:tr>
      <w:tr w:rsidR="004D455E" w14:paraId="1BC08D88" w14:textId="77777777" w:rsidTr="009A6D60">
        <w:trPr>
          <w:trHeight w:val="227"/>
        </w:trPr>
        <w:tc>
          <w:tcPr>
            <w:tcW w:w="4740" w:type="dxa"/>
            <w:shd w:val="clear" w:color="auto" w:fill="DAEEF3" w:themeFill="accent5" w:themeFillTint="33"/>
          </w:tcPr>
          <w:p w14:paraId="66936300" w14:textId="7E09F1FA" w:rsidR="004D455E" w:rsidRPr="00C6588B" w:rsidRDefault="004D455E" w:rsidP="004D455E">
            <w:r>
              <w:t>4.1 Number of Arbitrators</w:t>
            </w:r>
          </w:p>
        </w:tc>
        <w:tc>
          <w:tcPr>
            <w:tcW w:w="1131" w:type="dxa"/>
            <w:shd w:val="clear" w:color="auto" w:fill="auto"/>
          </w:tcPr>
          <w:p w14:paraId="3F49EAB1" w14:textId="53C8FE2F" w:rsidR="004D455E" w:rsidRPr="00C6588B" w:rsidRDefault="004D455E" w:rsidP="004D455E">
            <w:pPr>
              <w:jc w:val="center"/>
            </w:pPr>
            <w:r>
              <w:t>0</w:t>
            </w:r>
          </w:p>
        </w:tc>
        <w:tc>
          <w:tcPr>
            <w:tcW w:w="856" w:type="dxa"/>
            <w:shd w:val="clear" w:color="auto" w:fill="auto"/>
          </w:tcPr>
          <w:p w14:paraId="11BD4D2A" w14:textId="60CC2764" w:rsidR="004D455E" w:rsidRPr="00C6588B" w:rsidRDefault="004D455E" w:rsidP="004D455E">
            <w:pPr>
              <w:jc w:val="center"/>
            </w:pPr>
            <w:r>
              <w:t>0</w:t>
            </w:r>
          </w:p>
        </w:tc>
        <w:tc>
          <w:tcPr>
            <w:tcW w:w="871" w:type="dxa"/>
            <w:shd w:val="clear" w:color="auto" w:fill="auto"/>
          </w:tcPr>
          <w:p w14:paraId="2645F4F7" w14:textId="13100AC3" w:rsidR="004D455E" w:rsidRPr="00C6588B" w:rsidRDefault="004D455E" w:rsidP="004D455E">
            <w:pPr>
              <w:jc w:val="center"/>
            </w:pPr>
            <w:r>
              <w:t>0</w:t>
            </w:r>
          </w:p>
        </w:tc>
        <w:tc>
          <w:tcPr>
            <w:tcW w:w="861" w:type="dxa"/>
            <w:shd w:val="clear" w:color="auto" w:fill="auto"/>
          </w:tcPr>
          <w:p w14:paraId="64D35DC0" w14:textId="69798FBD" w:rsidR="004D455E" w:rsidRPr="00C6588B" w:rsidRDefault="004D455E" w:rsidP="004D455E">
            <w:pPr>
              <w:jc w:val="center"/>
            </w:pPr>
            <w:r>
              <w:t>0</w:t>
            </w:r>
          </w:p>
        </w:tc>
      </w:tr>
      <w:tr w:rsidR="004D455E" w14:paraId="6800FB36" w14:textId="77777777" w:rsidTr="009A6D60">
        <w:trPr>
          <w:trHeight w:val="227"/>
        </w:trPr>
        <w:tc>
          <w:tcPr>
            <w:tcW w:w="4740" w:type="dxa"/>
            <w:shd w:val="clear" w:color="auto" w:fill="DAEEF3" w:themeFill="accent5" w:themeFillTint="33"/>
          </w:tcPr>
          <w:p w14:paraId="45025AC5" w14:textId="76FD47F5" w:rsidR="004D455E" w:rsidRPr="00C6588B" w:rsidRDefault="004D455E" w:rsidP="004D455E">
            <w:r>
              <w:t>4.2 Selection of Arbitrators</w:t>
            </w:r>
          </w:p>
        </w:tc>
        <w:tc>
          <w:tcPr>
            <w:tcW w:w="1131" w:type="dxa"/>
            <w:shd w:val="clear" w:color="auto" w:fill="auto"/>
          </w:tcPr>
          <w:p w14:paraId="06611288" w14:textId="0ACAE117" w:rsidR="004D455E" w:rsidRPr="00C6588B" w:rsidRDefault="00507E99" w:rsidP="004D455E">
            <w:pPr>
              <w:jc w:val="center"/>
            </w:pPr>
            <w:r>
              <w:t>2</w:t>
            </w:r>
          </w:p>
        </w:tc>
        <w:tc>
          <w:tcPr>
            <w:tcW w:w="856" w:type="dxa"/>
            <w:shd w:val="clear" w:color="auto" w:fill="auto"/>
          </w:tcPr>
          <w:p w14:paraId="5510B283" w14:textId="73F5EDCF" w:rsidR="004D455E" w:rsidRPr="00C6588B" w:rsidRDefault="00507E99" w:rsidP="004D455E">
            <w:pPr>
              <w:jc w:val="center"/>
            </w:pPr>
            <w:r>
              <w:t>1</w:t>
            </w:r>
          </w:p>
        </w:tc>
        <w:tc>
          <w:tcPr>
            <w:tcW w:w="871" w:type="dxa"/>
            <w:shd w:val="clear" w:color="auto" w:fill="auto"/>
          </w:tcPr>
          <w:p w14:paraId="7C9D33E3" w14:textId="629A9BED" w:rsidR="004D455E" w:rsidRPr="00C6588B" w:rsidRDefault="000C6ADA" w:rsidP="004D455E">
            <w:pPr>
              <w:jc w:val="center"/>
            </w:pPr>
            <w:r>
              <w:t>3</w:t>
            </w:r>
          </w:p>
        </w:tc>
        <w:tc>
          <w:tcPr>
            <w:tcW w:w="861" w:type="dxa"/>
            <w:shd w:val="clear" w:color="auto" w:fill="auto"/>
          </w:tcPr>
          <w:p w14:paraId="35DC85AD" w14:textId="62E6D0DE" w:rsidR="004D455E" w:rsidRPr="00C6588B" w:rsidRDefault="000C6ADA" w:rsidP="004D455E">
            <w:pPr>
              <w:jc w:val="center"/>
            </w:pPr>
            <w:r>
              <w:t>1</w:t>
            </w:r>
          </w:p>
        </w:tc>
      </w:tr>
      <w:tr w:rsidR="004D455E" w14:paraId="12D01DE4" w14:textId="77777777" w:rsidTr="009A6D60">
        <w:trPr>
          <w:trHeight w:val="227"/>
        </w:trPr>
        <w:tc>
          <w:tcPr>
            <w:tcW w:w="4740" w:type="dxa"/>
            <w:shd w:val="clear" w:color="auto" w:fill="DAEEF3" w:themeFill="accent5" w:themeFillTint="33"/>
          </w:tcPr>
          <w:p w14:paraId="08B23DC2" w14:textId="491BF107" w:rsidR="004D455E" w:rsidRPr="00C6588B" w:rsidRDefault="004D455E" w:rsidP="004D455E">
            <w:r>
              <w:t>4.3 Challenging and Replacing Arbitrators</w:t>
            </w:r>
          </w:p>
        </w:tc>
        <w:tc>
          <w:tcPr>
            <w:tcW w:w="1131" w:type="dxa"/>
            <w:shd w:val="clear" w:color="auto" w:fill="auto"/>
          </w:tcPr>
          <w:p w14:paraId="38F7E79C" w14:textId="730D2936" w:rsidR="004D455E" w:rsidRPr="00C6588B" w:rsidRDefault="004D455E" w:rsidP="004D455E">
            <w:pPr>
              <w:jc w:val="center"/>
            </w:pPr>
            <w:r>
              <w:t>0</w:t>
            </w:r>
          </w:p>
        </w:tc>
        <w:tc>
          <w:tcPr>
            <w:tcW w:w="856" w:type="dxa"/>
            <w:shd w:val="clear" w:color="auto" w:fill="auto"/>
          </w:tcPr>
          <w:p w14:paraId="197D24FD" w14:textId="5AF30117" w:rsidR="004D455E" w:rsidRPr="00C6588B" w:rsidRDefault="004D455E" w:rsidP="004D455E">
            <w:pPr>
              <w:jc w:val="center"/>
            </w:pPr>
            <w:r>
              <w:t>0</w:t>
            </w:r>
          </w:p>
        </w:tc>
        <w:tc>
          <w:tcPr>
            <w:tcW w:w="871" w:type="dxa"/>
            <w:shd w:val="clear" w:color="auto" w:fill="auto"/>
          </w:tcPr>
          <w:p w14:paraId="7100C52A" w14:textId="377DAE97" w:rsidR="004D455E" w:rsidRPr="00C6588B" w:rsidRDefault="004D455E" w:rsidP="004D455E">
            <w:pPr>
              <w:jc w:val="center"/>
            </w:pPr>
            <w:r>
              <w:t>0</w:t>
            </w:r>
          </w:p>
        </w:tc>
        <w:tc>
          <w:tcPr>
            <w:tcW w:w="861" w:type="dxa"/>
            <w:shd w:val="clear" w:color="auto" w:fill="auto"/>
          </w:tcPr>
          <w:p w14:paraId="4598D27F" w14:textId="6B9FAB86" w:rsidR="004D455E" w:rsidRPr="00C6588B" w:rsidRDefault="004D455E" w:rsidP="004D455E">
            <w:pPr>
              <w:jc w:val="center"/>
            </w:pPr>
            <w:r>
              <w:t>0</w:t>
            </w:r>
          </w:p>
        </w:tc>
      </w:tr>
      <w:tr w:rsidR="004D455E" w14:paraId="553F22D5" w14:textId="77777777" w:rsidTr="009A6D60">
        <w:trPr>
          <w:trHeight w:val="227"/>
        </w:trPr>
        <w:tc>
          <w:tcPr>
            <w:tcW w:w="4740" w:type="dxa"/>
            <w:shd w:val="clear" w:color="auto" w:fill="DAEEF3" w:themeFill="accent5" w:themeFillTint="33"/>
          </w:tcPr>
          <w:p w14:paraId="55177FCE" w14:textId="6A33F708" w:rsidR="004D455E" w:rsidRPr="00C6588B" w:rsidRDefault="004D455E" w:rsidP="004D455E">
            <w:r>
              <w:t>5.1 Procedure and Latitude</w:t>
            </w:r>
          </w:p>
        </w:tc>
        <w:tc>
          <w:tcPr>
            <w:tcW w:w="1131" w:type="dxa"/>
            <w:shd w:val="clear" w:color="auto" w:fill="auto"/>
          </w:tcPr>
          <w:p w14:paraId="018EE2B9" w14:textId="1D106285" w:rsidR="004D455E" w:rsidRPr="00C6588B" w:rsidRDefault="004D455E" w:rsidP="004D455E">
            <w:pPr>
              <w:jc w:val="center"/>
            </w:pPr>
            <w:r>
              <w:t>1</w:t>
            </w:r>
          </w:p>
        </w:tc>
        <w:tc>
          <w:tcPr>
            <w:tcW w:w="856" w:type="dxa"/>
            <w:shd w:val="clear" w:color="auto" w:fill="auto"/>
          </w:tcPr>
          <w:p w14:paraId="619C815C" w14:textId="733164BD" w:rsidR="004D455E" w:rsidRPr="00C6588B" w:rsidRDefault="00531838" w:rsidP="004D455E">
            <w:pPr>
              <w:jc w:val="center"/>
            </w:pPr>
            <w:r>
              <w:t>0</w:t>
            </w:r>
          </w:p>
        </w:tc>
        <w:tc>
          <w:tcPr>
            <w:tcW w:w="871" w:type="dxa"/>
            <w:shd w:val="clear" w:color="auto" w:fill="auto"/>
          </w:tcPr>
          <w:p w14:paraId="4C1BA26E" w14:textId="4B06E2FE" w:rsidR="004D455E" w:rsidRPr="00C6588B" w:rsidRDefault="00AF7501" w:rsidP="004D455E">
            <w:pPr>
              <w:jc w:val="center"/>
            </w:pPr>
            <w:r>
              <w:t>1</w:t>
            </w:r>
          </w:p>
        </w:tc>
        <w:tc>
          <w:tcPr>
            <w:tcW w:w="861" w:type="dxa"/>
            <w:shd w:val="clear" w:color="auto" w:fill="auto"/>
          </w:tcPr>
          <w:p w14:paraId="5B332C80" w14:textId="399F85CA" w:rsidR="004D455E" w:rsidRPr="00C6588B" w:rsidRDefault="00F273FB" w:rsidP="004D455E">
            <w:pPr>
              <w:jc w:val="center"/>
            </w:pPr>
            <w:r>
              <w:t>0</w:t>
            </w:r>
          </w:p>
        </w:tc>
      </w:tr>
      <w:tr w:rsidR="004D455E" w14:paraId="75B1A3AD" w14:textId="77777777" w:rsidTr="009A6D60">
        <w:trPr>
          <w:trHeight w:val="227"/>
        </w:trPr>
        <w:tc>
          <w:tcPr>
            <w:tcW w:w="4740" w:type="dxa"/>
            <w:shd w:val="clear" w:color="auto" w:fill="DAEEF3" w:themeFill="accent5" w:themeFillTint="33"/>
          </w:tcPr>
          <w:p w14:paraId="72283AA4" w14:textId="467DD500" w:rsidR="004D455E" w:rsidRPr="00C6588B" w:rsidRDefault="004D455E" w:rsidP="004D455E">
            <w:r>
              <w:t>5.2 Choice of Law</w:t>
            </w:r>
          </w:p>
        </w:tc>
        <w:tc>
          <w:tcPr>
            <w:tcW w:w="1131" w:type="dxa"/>
            <w:shd w:val="clear" w:color="auto" w:fill="auto"/>
          </w:tcPr>
          <w:p w14:paraId="0C5E89B0" w14:textId="10AD8975" w:rsidR="004D455E" w:rsidRPr="00C6588B" w:rsidRDefault="004D455E" w:rsidP="004D455E">
            <w:pPr>
              <w:jc w:val="center"/>
            </w:pPr>
            <w:r>
              <w:t>0</w:t>
            </w:r>
          </w:p>
        </w:tc>
        <w:tc>
          <w:tcPr>
            <w:tcW w:w="856" w:type="dxa"/>
            <w:shd w:val="clear" w:color="auto" w:fill="auto"/>
          </w:tcPr>
          <w:p w14:paraId="21D4CBD4" w14:textId="6C7EF657" w:rsidR="004D455E" w:rsidRPr="00C6588B" w:rsidRDefault="004D455E" w:rsidP="004D455E">
            <w:pPr>
              <w:jc w:val="center"/>
            </w:pPr>
            <w:r>
              <w:t>0</w:t>
            </w:r>
          </w:p>
        </w:tc>
        <w:tc>
          <w:tcPr>
            <w:tcW w:w="871" w:type="dxa"/>
            <w:shd w:val="clear" w:color="auto" w:fill="auto"/>
          </w:tcPr>
          <w:p w14:paraId="7B9C41E7" w14:textId="5DBD5839" w:rsidR="004D455E" w:rsidRPr="00C6588B" w:rsidRDefault="004D455E" w:rsidP="004D455E">
            <w:pPr>
              <w:jc w:val="center"/>
            </w:pPr>
            <w:r>
              <w:t>0</w:t>
            </w:r>
          </w:p>
        </w:tc>
        <w:tc>
          <w:tcPr>
            <w:tcW w:w="861" w:type="dxa"/>
            <w:shd w:val="clear" w:color="auto" w:fill="auto"/>
          </w:tcPr>
          <w:p w14:paraId="34993C78" w14:textId="43EE5CD9" w:rsidR="004D455E" w:rsidRPr="00C6588B" w:rsidRDefault="004D455E" w:rsidP="004D455E">
            <w:pPr>
              <w:jc w:val="center"/>
            </w:pPr>
            <w:r>
              <w:t>0</w:t>
            </w:r>
          </w:p>
        </w:tc>
      </w:tr>
      <w:tr w:rsidR="004D455E" w14:paraId="18FC5481" w14:textId="77777777" w:rsidTr="009A6D60">
        <w:trPr>
          <w:trHeight w:val="227"/>
        </w:trPr>
        <w:tc>
          <w:tcPr>
            <w:tcW w:w="4740" w:type="dxa"/>
            <w:shd w:val="clear" w:color="auto" w:fill="DAEEF3" w:themeFill="accent5" w:themeFillTint="33"/>
          </w:tcPr>
          <w:p w14:paraId="3AE12D1E" w14:textId="7179D4EE" w:rsidR="004D455E" w:rsidRPr="00C6588B" w:rsidRDefault="004D455E" w:rsidP="004D455E">
            <w:r>
              <w:t>5.3 Jurisdiction</w:t>
            </w:r>
          </w:p>
        </w:tc>
        <w:tc>
          <w:tcPr>
            <w:tcW w:w="1131" w:type="dxa"/>
            <w:shd w:val="clear" w:color="auto" w:fill="auto"/>
          </w:tcPr>
          <w:p w14:paraId="6B8CA8BE" w14:textId="18A05379" w:rsidR="004D455E" w:rsidRPr="00C6588B" w:rsidRDefault="004D455E" w:rsidP="004D455E">
            <w:pPr>
              <w:jc w:val="center"/>
            </w:pPr>
            <w:r>
              <w:t>1</w:t>
            </w:r>
          </w:p>
        </w:tc>
        <w:tc>
          <w:tcPr>
            <w:tcW w:w="856" w:type="dxa"/>
            <w:shd w:val="clear" w:color="auto" w:fill="auto"/>
          </w:tcPr>
          <w:p w14:paraId="0E3280DB" w14:textId="50EF08E4" w:rsidR="004D455E" w:rsidRPr="00C6588B" w:rsidRDefault="00531838" w:rsidP="004D455E">
            <w:pPr>
              <w:jc w:val="center"/>
            </w:pPr>
            <w:r>
              <w:t>0</w:t>
            </w:r>
          </w:p>
        </w:tc>
        <w:tc>
          <w:tcPr>
            <w:tcW w:w="871" w:type="dxa"/>
            <w:shd w:val="clear" w:color="auto" w:fill="auto"/>
          </w:tcPr>
          <w:p w14:paraId="4286008A" w14:textId="5E1B1724" w:rsidR="004D455E" w:rsidRPr="00C6588B" w:rsidRDefault="00E667D3" w:rsidP="004D455E">
            <w:pPr>
              <w:jc w:val="center"/>
            </w:pPr>
            <w:r>
              <w:t>1</w:t>
            </w:r>
          </w:p>
        </w:tc>
        <w:tc>
          <w:tcPr>
            <w:tcW w:w="861" w:type="dxa"/>
            <w:shd w:val="clear" w:color="auto" w:fill="auto"/>
          </w:tcPr>
          <w:p w14:paraId="29CF83B4" w14:textId="3618D1F2" w:rsidR="004D455E" w:rsidRPr="00C6588B" w:rsidRDefault="00E667D3" w:rsidP="004D455E">
            <w:pPr>
              <w:jc w:val="center"/>
            </w:pPr>
            <w:r>
              <w:t>1</w:t>
            </w:r>
          </w:p>
        </w:tc>
      </w:tr>
      <w:tr w:rsidR="004D455E" w14:paraId="79EEAB36" w14:textId="77777777" w:rsidTr="009A6D60">
        <w:trPr>
          <w:trHeight w:val="227"/>
        </w:trPr>
        <w:tc>
          <w:tcPr>
            <w:tcW w:w="4740" w:type="dxa"/>
            <w:shd w:val="clear" w:color="auto" w:fill="DAEEF3" w:themeFill="accent5" w:themeFillTint="33"/>
          </w:tcPr>
          <w:p w14:paraId="2342909D" w14:textId="5E92C04E" w:rsidR="004D455E" w:rsidRPr="00C6588B" w:rsidRDefault="004D455E" w:rsidP="004D455E">
            <w:r>
              <w:t>5.4 External Courts</w:t>
            </w:r>
          </w:p>
        </w:tc>
        <w:tc>
          <w:tcPr>
            <w:tcW w:w="1131" w:type="dxa"/>
            <w:shd w:val="clear" w:color="auto" w:fill="auto"/>
          </w:tcPr>
          <w:p w14:paraId="4BB28FE8" w14:textId="61BF7E3D" w:rsidR="004D455E" w:rsidRPr="00C6588B" w:rsidRDefault="004D455E" w:rsidP="004D455E">
            <w:pPr>
              <w:jc w:val="center"/>
            </w:pPr>
            <w:r>
              <w:t>0</w:t>
            </w:r>
          </w:p>
        </w:tc>
        <w:tc>
          <w:tcPr>
            <w:tcW w:w="856" w:type="dxa"/>
            <w:shd w:val="clear" w:color="auto" w:fill="auto"/>
          </w:tcPr>
          <w:p w14:paraId="1C478BF4" w14:textId="0A5AD28A" w:rsidR="004D455E" w:rsidRPr="00C6588B" w:rsidRDefault="004D455E" w:rsidP="004D455E">
            <w:pPr>
              <w:jc w:val="center"/>
            </w:pPr>
            <w:r>
              <w:t>0</w:t>
            </w:r>
          </w:p>
        </w:tc>
        <w:tc>
          <w:tcPr>
            <w:tcW w:w="871" w:type="dxa"/>
            <w:shd w:val="clear" w:color="auto" w:fill="auto"/>
          </w:tcPr>
          <w:p w14:paraId="7FD0CCDA" w14:textId="594BAC95" w:rsidR="004D455E" w:rsidRPr="00C6588B" w:rsidRDefault="004D455E" w:rsidP="004D455E">
            <w:pPr>
              <w:jc w:val="center"/>
            </w:pPr>
            <w:r>
              <w:t>0</w:t>
            </w:r>
          </w:p>
        </w:tc>
        <w:tc>
          <w:tcPr>
            <w:tcW w:w="861" w:type="dxa"/>
            <w:shd w:val="clear" w:color="auto" w:fill="auto"/>
          </w:tcPr>
          <w:p w14:paraId="084FD6C3" w14:textId="4728AFAA" w:rsidR="004D455E" w:rsidRPr="00C6588B" w:rsidRDefault="004D455E" w:rsidP="004D455E">
            <w:pPr>
              <w:jc w:val="center"/>
            </w:pPr>
            <w:r>
              <w:t>0</w:t>
            </w:r>
          </w:p>
        </w:tc>
      </w:tr>
      <w:tr w:rsidR="004D455E" w14:paraId="58D33636" w14:textId="77777777" w:rsidTr="009A6D60">
        <w:trPr>
          <w:trHeight w:val="227"/>
        </w:trPr>
        <w:tc>
          <w:tcPr>
            <w:tcW w:w="4740" w:type="dxa"/>
            <w:shd w:val="clear" w:color="auto" w:fill="DAEEF3" w:themeFill="accent5" w:themeFillTint="33"/>
          </w:tcPr>
          <w:p w14:paraId="542B358B" w14:textId="5D2FA400" w:rsidR="004D455E" w:rsidRPr="00C6588B" w:rsidRDefault="004D455E" w:rsidP="004D455E">
            <w:r>
              <w:t>5.5 Language of arbitration</w:t>
            </w:r>
          </w:p>
        </w:tc>
        <w:tc>
          <w:tcPr>
            <w:tcW w:w="1131" w:type="dxa"/>
            <w:shd w:val="clear" w:color="auto" w:fill="auto"/>
          </w:tcPr>
          <w:p w14:paraId="18B20A50" w14:textId="0605B662" w:rsidR="004D455E" w:rsidRPr="00C6588B" w:rsidRDefault="004D455E" w:rsidP="004D455E">
            <w:pPr>
              <w:jc w:val="center"/>
            </w:pPr>
            <w:r>
              <w:t>0</w:t>
            </w:r>
          </w:p>
        </w:tc>
        <w:tc>
          <w:tcPr>
            <w:tcW w:w="856" w:type="dxa"/>
            <w:shd w:val="clear" w:color="auto" w:fill="auto"/>
          </w:tcPr>
          <w:p w14:paraId="0142595C" w14:textId="24327D68" w:rsidR="004D455E" w:rsidRPr="00C6588B" w:rsidRDefault="004D455E" w:rsidP="004D455E">
            <w:pPr>
              <w:jc w:val="center"/>
            </w:pPr>
            <w:r>
              <w:t>0</w:t>
            </w:r>
          </w:p>
        </w:tc>
        <w:tc>
          <w:tcPr>
            <w:tcW w:w="871" w:type="dxa"/>
            <w:shd w:val="clear" w:color="auto" w:fill="auto"/>
          </w:tcPr>
          <w:p w14:paraId="696ADE09" w14:textId="4001D446" w:rsidR="004D455E" w:rsidRPr="00C6588B" w:rsidRDefault="004D455E" w:rsidP="004D455E">
            <w:pPr>
              <w:jc w:val="center"/>
            </w:pPr>
            <w:r>
              <w:t>0</w:t>
            </w:r>
          </w:p>
        </w:tc>
        <w:tc>
          <w:tcPr>
            <w:tcW w:w="861" w:type="dxa"/>
            <w:shd w:val="clear" w:color="auto" w:fill="auto"/>
          </w:tcPr>
          <w:p w14:paraId="43D4E147" w14:textId="213964F0" w:rsidR="004D455E" w:rsidRPr="00C6588B" w:rsidRDefault="004D455E" w:rsidP="004D455E">
            <w:pPr>
              <w:jc w:val="center"/>
            </w:pPr>
            <w:r>
              <w:t>0</w:t>
            </w:r>
          </w:p>
        </w:tc>
      </w:tr>
      <w:tr w:rsidR="004D455E" w14:paraId="2DA3A28D" w14:textId="77777777" w:rsidTr="009A6D60">
        <w:trPr>
          <w:trHeight w:val="227"/>
        </w:trPr>
        <w:tc>
          <w:tcPr>
            <w:tcW w:w="4740" w:type="dxa"/>
            <w:shd w:val="clear" w:color="auto" w:fill="DAEEF3" w:themeFill="accent5" w:themeFillTint="33"/>
          </w:tcPr>
          <w:p w14:paraId="6AE17BA1" w14:textId="30F64C9B" w:rsidR="004D455E" w:rsidRPr="00C6588B" w:rsidRDefault="004D455E" w:rsidP="004D455E">
            <w:r>
              <w:t>5.6 Representation</w:t>
            </w:r>
          </w:p>
        </w:tc>
        <w:tc>
          <w:tcPr>
            <w:tcW w:w="1131" w:type="dxa"/>
            <w:shd w:val="clear" w:color="auto" w:fill="auto"/>
          </w:tcPr>
          <w:p w14:paraId="6750D1F0" w14:textId="47E9D6D0" w:rsidR="004D455E" w:rsidRPr="00C6588B" w:rsidRDefault="004D455E" w:rsidP="004D455E">
            <w:pPr>
              <w:jc w:val="center"/>
            </w:pPr>
            <w:r>
              <w:t>0</w:t>
            </w:r>
          </w:p>
        </w:tc>
        <w:tc>
          <w:tcPr>
            <w:tcW w:w="856" w:type="dxa"/>
            <w:shd w:val="clear" w:color="auto" w:fill="auto"/>
          </w:tcPr>
          <w:p w14:paraId="2292C72B" w14:textId="70E2D5E8" w:rsidR="004D455E" w:rsidRPr="00C6588B" w:rsidRDefault="004D455E" w:rsidP="004D455E">
            <w:pPr>
              <w:jc w:val="center"/>
            </w:pPr>
            <w:r>
              <w:t>0</w:t>
            </w:r>
          </w:p>
        </w:tc>
        <w:tc>
          <w:tcPr>
            <w:tcW w:w="871" w:type="dxa"/>
            <w:shd w:val="clear" w:color="auto" w:fill="auto"/>
          </w:tcPr>
          <w:p w14:paraId="73EF946F" w14:textId="49351825" w:rsidR="004D455E" w:rsidRPr="00C6588B" w:rsidRDefault="004D455E" w:rsidP="004D455E">
            <w:pPr>
              <w:jc w:val="center"/>
            </w:pPr>
            <w:r>
              <w:t>0</w:t>
            </w:r>
          </w:p>
        </w:tc>
        <w:tc>
          <w:tcPr>
            <w:tcW w:w="861" w:type="dxa"/>
            <w:shd w:val="clear" w:color="auto" w:fill="auto"/>
          </w:tcPr>
          <w:p w14:paraId="491E6208" w14:textId="14EC2ED1" w:rsidR="004D455E" w:rsidRPr="00C6588B" w:rsidRDefault="004D455E" w:rsidP="004D455E">
            <w:pPr>
              <w:jc w:val="center"/>
            </w:pPr>
            <w:r>
              <w:t>0</w:t>
            </w:r>
          </w:p>
        </w:tc>
      </w:tr>
      <w:tr w:rsidR="004D455E" w14:paraId="05FE94AB" w14:textId="77777777" w:rsidTr="009A6D60">
        <w:trPr>
          <w:trHeight w:val="227"/>
        </w:trPr>
        <w:tc>
          <w:tcPr>
            <w:tcW w:w="4740" w:type="dxa"/>
            <w:shd w:val="clear" w:color="auto" w:fill="DAEEF3" w:themeFill="accent5" w:themeFillTint="33"/>
          </w:tcPr>
          <w:p w14:paraId="799FC64C" w14:textId="3E23D830" w:rsidR="004D455E" w:rsidRPr="00C6588B" w:rsidRDefault="004D455E" w:rsidP="004D455E">
            <w:r>
              <w:t>5.7 Failure to participate in arbitration</w:t>
            </w:r>
          </w:p>
        </w:tc>
        <w:tc>
          <w:tcPr>
            <w:tcW w:w="1131" w:type="dxa"/>
            <w:shd w:val="clear" w:color="auto" w:fill="auto"/>
          </w:tcPr>
          <w:p w14:paraId="018751F7" w14:textId="7DDD18C4" w:rsidR="004D455E" w:rsidRPr="00C6588B" w:rsidRDefault="004D455E" w:rsidP="004D455E">
            <w:pPr>
              <w:jc w:val="center"/>
            </w:pPr>
            <w:r>
              <w:t>0</w:t>
            </w:r>
          </w:p>
        </w:tc>
        <w:tc>
          <w:tcPr>
            <w:tcW w:w="856" w:type="dxa"/>
            <w:shd w:val="clear" w:color="auto" w:fill="auto"/>
          </w:tcPr>
          <w:p w14:paraId="3F602A0D" w14:textId="260C086C" w:rsidR="004D455E" w:rsidRPr="00C6588B" w:rsidRDefault="004D455E" w:rsidP="004D455E">
            <w:pPr>
              <w:jc w:val="center"/>
            </w:pPr>
            <w:r>
              <w:t>0</w:t>
            </w:r>
          </w:p>
        </w:tc>
        <w:tc>
          <w:tcPr>
            <w:tcW w:w="871" w:type="dxa"/>
            <w:shd w:val="clear" w:color="auto" w:fill="auto"/>
          </w:tcPr>
          <w:p w14:paraId="673A0CD6" w14:textId="36ABDC65" w:rsidR="004D455E" w:rsidRPr="00C6588B" w:rsidRDefault="004D455E" w:rsidP="004D455E">
            <w:pPr>
              <w:jc w:val="center"/>
            </w:pPr>
            <w:r>
              <w:t>0</w:t>
            </w:r>
          </w:p>
        </w:tc>
        <w:tc>
          <w:tcPr>
            <w:tcW w:w="861" w:type="dxa"/>
            <w:shd w:val="clear" w:color="auto" w:fill="auto"/>
          </w:tcPr>
          <w:p w14:paraId="390B6A6C" w14:textId="7A32DB44" w:rsidR="004D455E" w:rsidRPr="00C6588B" w:rsidRDefault="004D455E" w:rsidP="004D455E">
            <w:pPr>
              <w:jc w:val="center"/>
            </w:pPr>
            <w:r>
              <w:t>0</w:t>
            </w:r>
          </w:p>
        </w:tc>
      </w:tr>
      <w:tr w:rsidR="004D455E" w14:paraId="01F000D2" w14:textId="77777777" w:rsidTr="009A6D60">
        <w:trPr>
          <w:trHeight w:val="227"/>
        </w:trPr>
        <w:tc>
          <w:tcPr>
            <w:tcW w:w="4740" w:type="dxa"/>
            <w:shd w:val="clear" w:color="auto" w:fill="DAEEF3" w:themeFill="accent5" w:themeFillTint="33"/>
          </w:tcPr>
          <w:p w14:paraId="129A1906" w14:textId="5BB59B71" w:rsidR="004D455E" w:rsidRPr="00C6588B" w:rsidRDefault="004D455E" w:rsidP="004D455E">
            <w:r>
              <w:t>5.8 Transparency/confidentiality</w:t>
            </w:r>
          </w:p>
        </w:tc>
        <w:tc>
          <w:tcPr>
            <w:tcW w:w="1131" w:type="dxa"/>
            <w:shd w:val="clear" w:color="auto" w:fill="auto"/>
          </w:tcPr>
          <w:p w14:paraId="3CBEB7CC" w14:textId="59AF038D" w:rsidR="004D455E" w:rsidRPr="00C6588B" w:rsidRDefault="004D455E" w:rsidP="004D455E">
            <w:pPr>
              <w:jc w:val="center"/>
            </w:pPr>
            <w:r>
              <w:t>1</w:t>
            </w:r>
          </w:p>
        </w:tc>
        <w:tc>
          <w:tcPr>
            <w:tcW w:w="856" w:type="dxa"/>
            <w:shd w:val="clear" w:color="auto" w:fill="auto"/>
          </w:tcPr>
          <w:p w14:paraId="7B9DE4EC" w14:textId="3DBFA2CF" w:rsidR="004D455E" w:rsidRPr="00C6588B" w:rsidRDefault="00531838" w:rsidP="004D455E">
            <w:pPr>
              <w:jc w:val="center"/>
            </w:pPr>
            <w:r>
              <w:t>0</w:t>
            </w:r>
          </w:p>
        </w:tc>
        <w:tc>
          <w:tcPr>
            <w:tcW w:w="871" w:type="dxa"/>
            <w:shd w:val="clear" w:color="auto" w:fill="auto"/>
          </w:tcPr>
          <w:p w14:paraId="73642D70" w14:textId="05DD6FBF" w:rsidR="004D455E" w:rsidRPr="00C6588B" w:rsidRDefault="00DB32E0" w:rsidP="004D455E">
            <w:pPr>
              <w:jc w:val="center"/>
            </w:pPr>
            <w:r>
              <w:t>2</w:t>
            </w:r>
          </w:p>
        </w:tc>
        <w:tc>
          <w:tcPr>
            <w:tcW w:w="861" w:type="dxa"/>
            <w:shd w:val="clear" w:color="auto" w:fill="auto"/>
          </w:tcPr>
          <w:p w14:paraId="65301DB1" w14:textId="0356D383" w:rsidR="004D455E" w:rsidRPr="00C6588B" w:rsidRDefault="00DB32E0" w:rsidP="004D455E">
            <w:pPr>
              <w:jc w:val="center"/>
            </w:pPr>
            <w:r>
              <w:t>1</w:t>
            </w:r>
          </w:p>
        </w:tc>
      </w:tr>
      <w:tr w:rsidR="004D455E" w14:paraId="7B836BD1" w14:textId="77777777" w:rsidTr="009A6D60">
        <w:trPr>
          <w:trHeight w:val="227"/>
        </w:trPr>
        <w:tc>
          <w:tcPr>
            <w:tcW w:w="4740" w:type="dxa"/>
            <w:shd w:val="clear" w:color="auto" w:fill="DAEEF3" w:themeFill="accent5" w:themeFillTint="33"/>
          </w:tcPr>
          <w:p w14:paraId="6F5C32E1" w14:textId="187CBADC" w:rsidR="004D455E" w:rsidRPr="00C6588B" w:rsidRDefault="004D455E" w:rsidP="004D455E">
            <w:r>
              <w:t>5.9 Fees, costs and expenses of Arbitration</w:t>
            </w:r>
          </w:p>
        </w:tc>
        <w:tc>
          <w:tcPr>
            <w:tcW w:w="1131" w:type="dxa"/>
            <w:shd w:val="clear" w:color="auto" w:fill="auto"/>
          </w:tcPr>
          <w:p w14:paraId="3F18E397" w14:textId="6A4928AC" w:rsidR="004D455E" w:rsidRPr="00C6588B" w:rsidRDefault="004D455E" w:rsidP="004D455E">
            <w:pPr>
              <w:jc w:val="center"/>
            </w:pPr>
            <w:r>
              <w:t>0</w:t>
            </w:r>
          </w:p>
        </w:tc>
        <w:tc>
          <w:tcPr>
            <w:tcW w:w="856" w:type="dxa"/>
            <w:shd w:val="clear" w:color="auto" w:fill="auto"/>
          </w:tcPr>
          <w:p w14:paraId="38E00062" w14:textId="13AA398F" w:rsidR="004D455E" w:rsidRPr="00C6588B" w:rsidRDefault="004D455E" w:rsidP="004D455E">
            <w:pPr>
              <w:jc w:val="center"/>
            </w:pPr>
            <w:r>
              <w:t>0</w:t>
            </w:r>
          </w:p>
        </w:tc>
        <w:tc>
          <w:tcPr>
            <w:tcW w:w="871" w:type="dxa"/>
            <w:shd w:val="clear" w:color="auto" w:fill="auto"/>
          </w:tcPr>
          <w:p w14:paraId="047B71FE" w14:textId="046EEC15" w:rsidR="004D455E" w:rsidRPr="00C6588B" w:rsidRDefault="004D455E" w:rsidP="004D455E">
            <w:pPr>
              <w:jc w:val="center"/>
            </w:pPr>
            <w:r>
              <w:t>0</w:t>
            </w:r>
          </w:p>
        </w:tc>
        <w:tc>
          <w:tcPr>
            <w:tcW w:w="861" w:type="dxa"/>
            <w:shd w:val="clear" w:color="auto" w:fill="auto"/>
          </w:tcPr>
          <w:p w14:paraId="0ED0CE34" w14:textId="2E639FE5" w:rsidR="004D455E" w:rsidRPr="00C6588B" w:rsidRDefault="004D455E" w:rsidP="004D455E">
            <w:pPr>
              <w:jc w:val="center"/>
            </w:pPr>
            <w:r>
              <w:t>0</w:t>
            </w:r>
          </w:p>
        </w:tc>
      </w:tr>
      <w:tr w:rsidR="004D455E" w14:paraId="01ABF7F5" w14:textId="77777777" w:rsidTr="009A6D60">
        <w:trPr>
          <w:trHeight w:val="227"/>
        </w:trPr>
        <w:tc>
          <w:tcPr>
            <w:tcW w:w="4740" w:type="dxa"/>
            <w:shd w:val="clear" w:color="auto" w:fill="DAEEF3" w:themeFill="accent5" w:themeFillTint="33"/>
          </w:tcPr>
          <w:p w14:paraId="28791908" w14:textId="6A140D89" w:rsidR="004D455E" w:rsidRPr="00C6588B" w:rsidRDefault="004D455E" w:rsidP="004D455E">
            <w:r>
              <w:t>6.1 Contents</w:t>
            </w:r>
          </w:p>
        </w:tc>
        <w:tc>
          <w:tcPr>
            <w:tcW w:w="1131" w:type="dxa"/>
            <w:shd w:val="clear" w:color="auto" w:fill="auto"/>
          </w:tcPr>
          <w:p w14:paraId="48C2001A" w14:textId="5DEC7587" w:rsidR="004D455E" w:rsidRPr="00C6588B" w:rsidRDefault="004D455E" w:rsidP="004D455E">
            <w:pPr>
              <w:jc w:val="center"/>
            </w:pPr>
            <w:r>
              <w:t>0</w:t>
            </w:r>
          </w:p>
        </w:tc>
        <w:tc>
          <w:tcPr>
            <w:tcW w:w="856" w:type="dxa"/>
            <w:shd w:val="clear" w:color="auto" w:fill="auto"/>
          </w:tcPr>
          <w:p w14:paraId="558AC820" w14:textId="53659E20" w:rsidR="004D455E" w:rsidRPr="00C6588B" w:rsidRDefault="004D455E" w:rsidP="004D455E">
            <w:pPr>
              <w:jc w:val="center"/>
            </w:pPr>
            <w:r>
              <w:t>0</w:t>
            </w:r>
          </w:p>
        </w:tc>
        <w:tc>
          <w:tcPr>
            <w:tcW w:w="871" w:type="dxa"/>
            <w:shd w:val="clear" w:color="auto" w:fill="auto"/>
          </w:tcPr>
          <w:p w14:paraId="482C55EE" w14:textId="7C70028B" w:rsidR="004D455E" w:rsidRPr="00C6588B" w:rsidRDefault="004D455E" w:rsidP="004D455E">
            <w:pPr>
              <w:jc w:val="center"/>
            </w:pPr>
            <w:r>
              <w:t>0</w:t>
            </w:r>
          </w:p>
        </w:tc>
        <w:tc>
          <w:tcPr>
            <w:tcW w:w="861" w:type="dxa"/>
            <w:shd w:val="clear" w:color="auto" w:fill="auto"/>
          </w:tcPr>
          <w:p w14:paraId="67E97149" w14:textId="701E954A" w:rsidR="004D455E" w:rsidRPr="00C6588B" w:rsidRDefault="004D455E" w:rsidP="004D455E">
            <w:pPr>
              <w:jc w:val="center"/>
            </w:pPr>
            <w:r>
              <w:t>0</w:t>
            </w:r>
          </w:p>
        </w:tc>
      </w:tr>
      <w:tr w:rsidR="004D455E" w14:paraId="3354BD58" w14:textId="77777777" w:rsidTr="009A6D60">
        <w:trPr>
          <w:trHeight w:val="227"/>
        </w:trPr>
        <w:tc>
          <w:tcPr>
            <w:tcW w:w="4740" w:type="dxa"/>
            <w:shd w:val="clear" w:color="auto" w:fill="DAEEF3" w:themeFill="accent5" w:themeFillTint="33"/>
          </w:tcPr>
          <w:p w14:paraId="7BCC2357" w14:textId="32813AE7" w:rsidR="004D455E" w:rsidRPr="00C6588B" w:rsidRDefault="004D455E" w:rsidP="004D455E">
            <w:r>
              <w:t>6.2 Remedies</w:t>
            </w:r>
          </w:p>
        </w:tc>
        <w:tc>
          <w:tcPr>
            <w:tcW w:w="1131" w:type="dxa"/>
            <w:shd w:val="clear" w:color="auto" w:fill="auto"/>
          </w:tcPr>
          <w:p w14:paraId="6174A888" w14:textId="2A2813B6" w:rsidR="004D455E" w:rsidRPr="00C6588B" w:rsidRDefault="004D455E" w:rsidP="004D455E">
            <w:pPr>
              <w:jc w:val="center"/>
            </w:pPr>
            <w:r>
              <w:t>1</w:t>
            </w:r>
          </w:p>
        </w:tc>
        <w:tc>
          <w:tcPr>
            <w:tcW w:w="856" w:type="dxa"/>
            <w:shd w:val="clear" w:color="auto" w:fill="auto"/>
          </w:tcPr>
          <w:p w14:paraId="537240D9" w14:textId="361B4B51" w:rsidR="004D455E" w:rsidRPr="00C6588B" w:rsidRDefault="00531838" w:rsidP="004D455E">
            <w:pPr>
              <w:jc w:val="center"/>
            </w:pPr>
            <w:r>
              <w:t>0</w:t>
            </w:r>
          </w:p>
        </w:tc>
        <w:tc>
          <w:tcPr>
            <w:tcW w:w="871" w:type="dxa"/>
            <w:shd w:val="clear" w:color="auto" w:fill="auto"/>
          </w:tcPr>
          <w:p w14:paraId="612E9DB2" w14:textId="1EABD691" w:rsidR="004D455E" w:rsidRPr="00C6588B" w:rsidRDefault="006B728C" w:rsidP="004D455E">
            <w:pPr>
              <w:jc w:val="center"/>
            </w:pPr>
            <w:r>
              <w:t>1</w:t>
            </w:r>
          </w:p>
        </w:tc>
        <w:tc>
          <w:tcPr>
            <w:tcW w:w="861" w:type="dxa"/>
            <w:shd w:val="clear" w:color="auto" w:fill="auto"/>
          </w:tcPr>
          <w:p w14:paraId="54649FD6" w14:textId="6B50E6E8" w:rsidR="004D455E" w:rsidRPr="00C6588B" w:rsidRDefault="00F273FB" w:rsidP="004D455E">
            <w:pPr>
              <w:jc w:val="center"/>
            </w:pPr>
            <w:r>
              <w:t>0</w:t>
            </w:r>
          </w:p>
        </w:tc>
      </w:tr>
      <w:tr w:rsidR="004D455E" w14:paraId="2352033A" w14:textId="77777777" w:rsidTr="009A6D60">
        <w:trPr>
          <w:trHeight w:val="227"/>
        </w:trPr>
        <w:tc>
          <w:tcPr>
            <w:tcW w:w="4740" w:type="dxa"/>
            <w:shd w:val="clear" w:color="auto" w:fill="DAEEF3" w:themeFill="accent5" w:themeFillTint="33"/>
          </w:tcPr>
          <w:p w14:paraId="54F0A253" w14:textId="3A5B6609" w:rsidR="004D455E" w:rsidRPr="00C6588B" w:rsidRDefault="004D455E" w:rsidP="004D455E">
            <w:r>
              <w:t>6.3 Binding and Final</w:t>
            </w:r>
          </w:p>
        </w:tc>
        <w:tc>
          <w:tcPr>
            <w:tcW w:w="1131" w:type="dxa"/>
            <w:shd w:val="clear" w:color="auto" w:fill="auto"/>
          </w:tcPr>
          <w:p w14:paraId="2E901D53" w14:textId="782FAC21" w:rsidR="004D455E" w:rsidRPr="00C6588B" w:rsidRDefault="004D455E" w:rsidP="004D455E">
            <w:pPr>
              <w:jc w:val="center"/>
            </w:pPr>
            <w:r>
              <w:t>0</w:t>
            </w:r>
          </w:p>
        </w:tc>
        <w:tc>
          <w:tcPr>
            <w:tcW w:w="856" w:type="dxa"/>
            <w:shd w:val="clear" w:color="auto" w:fill="auto"/>
          </w:tcPr>
          <w:p w14:paraId="69C1C474" w14:textId="57EB6F77" w:rsidR="004D455E" w:rsidRPr="00C6588B" w:rsidRDefault="004D455E" w:rsidP="004D455E">
            <w:pPr>
              <w:jc w:val="center"/>
            </w:pPr>
            <w:r>
              <w:t>0</w:t>
            </w:r>
          </w:p>
        </w:tc>
        <w:tc>
          <w:tcPr>
            <w:tcW w:w="871" w:type="dxa"/>
            <w:shd w:val="clear" w:color="auto" w:fill="auto"/>
          </w:tcPr>
          <w:p w14:paraId="499A8509" w14:textId="7E1FFD45" w:rsidR="004D455E" w:rsidRPr="00C6588B" w:rsidRDefault="004D455E" w:rsidP="004D455E">
            <w:pPr>
              <w:jc w:val="center"/>
            </w:pPr>
            <w:r>
              <w:t>0</w:t>
            </w:r>
          </w:p>
        </w:tc>
        <w:tc>
          <w:tcPr>
            <w:tcW w:w="861" w:type="dxa"/>
            <w:shd w:val="clear" w:color="auto" w:fill="auto"/>
          </w:tcPr>
          <w:p w14:paraId="47EE7D84" w14:textId="2C44467D" w:rsidR="004D455E" w:rsidRPr="00C6588B" w:rsidRDefault="004D455E" w:rsidP="004D455E">
            <w:pPr>
              <w:jc w:val="center"/>
            </w:pPr>
            <w:r>
              <w:t>0</w:t>
            </w:r>
          </w:p>
        </w:tc>
      </w:tr>
      <w:tr w:rsidR="004D455E" w14:paraId="17E23679" w14:textId="77777777" w:rsidTr="009A6D60">
        <w:trPr>
          <w:trHeight w:val="227"/>
        </w:trPr>
        <w:tc>
          <w:tcPr>
            <w:tcW w:w="4740" w:type="dxa"/>
            <w:tcBorders>
              <w:bottom w:val="single" w:sz="4" w:space="0" w:color="auto"/>
            </w:tcBorders>
            <w:shd w:val="clear" w:color="auto" w:fill="DAEEF3" w:themeFill="accent5" w:themeFillTint="33"/>
          </w:tcPr>
          <w:p w14:paraId="1C528C7B" w14:textId="35027A01" w:rsidR="004D455E" w:rsidRPr="00C6588B" w:rsidRDefault="004D455E" w:rsidP="004D455E">
            <w:r>
              <w:t>6.4 Appeal and judicial review</w:t>
            </w:r>
          </w:p>
        </w:tc>
        <w:tc>
          <w:tcPr>
            <w:tcW w:w="1131" w:type="dxa"/>
            <w:tcBorders>
              <w:bottom w:val="single" w:sz="4" w:space="0" w:color="auto"/>
            </w:tcBorders>
            <w:shd w:val="clear" w:color="auto" w:fill="auto"/>
          </w:tcPr>
          <w:p w14:paraId="25E41E4E" w14:textId="2A4F905E" w:rsidR="004D455E" w:rsidRPr="00C6588B" w:rsidRDefault="00507E99" w:rsidP="004D455E">
            <w:pPr>
              <w:jc w:val="center"/>
            </w:pPr>
            <w:r>
              <w:t>2</w:t>
            </w:r>
          </w:p>
        </w:tc>
        <w:tc>
          <w:tcPr>
            <w:tcW w:w="856" w:type="dxa"/>
            <w:tcBorders>
              <w:bottom w:val="single" w:sz="4" w:space="0" w:color="auto"/>
            </w:tcBorders>
            <w:shd w:val="clear" w:color="auto" w:fill="auto"/>
          </w:tcPr>
          <w:p w14:paraId="3B6B6516" w14:textId="5907010A" w:rsidR="004D455E" w:rsidRPr="00C6588B" w:rsidRDefault="00507E99" w:rsidP="004D455E">
            <w:pPr>
              <w:jc w:val="center"/>
            </w:pPr>
            <w:r>
              <w:t>2</w:t>
            </w:r>
          </w:p>
        </w:tc>
        <w:tc>
          <w:tcPr>
            <w:tcW w:w="871" w:type="dxa"/>
            <w:tcBorders>
              <w:bottom w:val="single" w:sz="4" w:space="0" w:color="auto"/>
            </w:tcBorders>
            <w:shd w:val="clear" w:color="auto" w:fill="auto"/>
          </w:tcPr>
          <w:p w14:paraId="2211D329" w14:textId="071D4EFF" w:rsidR="004D455E" w:rsidRPr="00C6588B" w:rsidRDefault="004D455E" w:rsidP="004D455E">
            <w:pPr>
              <w:jc w:val="center"/>
            </w:pPr>
            <w:r>
              <w:t>0</w:t>
            </w:r>
          </w:p>
        </w:tc>
        <w:tc>
          <w:tcPr>
            <w:tcW w:w="861" w:type="dxa"/>
            <w:tcBorders>
              <w:bottom w:val="single" w:sz="4" w:space="0" w:color="auto"/>
            </w:tcBorders>
            <w:shd w:val="clear" w:color="auto" w:fill="auto"/>
          </w:tcPr>
          <w:p w14:paraId="20DEA164" w14:textId="0A6C42E3" w:rsidR="004D455E" w:rsidRPr="00C6588B" w:rsidRDefault="004D455E" w:rsidP="004D455E">
            <w:pPr>
              <w:jc w:val="center"/>
            </w:pPr>
            <w:r>
              <w:t>0</w:t>
            </w:r>
          </w:p>
        </w:tc>
      </w:tr>
      <w:tr w:rsidR="004D455E" w14:paraId="39CB9C4A" w14:textId="77777777" w:rsidTr="009A6D60">
        <w:trPr>
          <w:trHeight w:val="227"/>
        </w:trPr>
        <w:tc>
          <w:tcPr>
            <w:tcW w:w="4740" w:type="dxa"/>
            <w:tcBorders>
              <w:bottom w:val="single" w:sz="4" w:space="0" w:color="auto"/>
            </w:tcBorders>
            <w:shd w:val="clear" w:color="auto" w:fill="DAEEF3" w:themeFill="accent5" w:themeFillTint="33"/>
          </w:tcPr>
          <w:p w14:paraId="5C507BD3" w14:textId="1DB72350" w:rsidR="004D455E" w:rsidRPr="00C6588B" w:rsidRDefault="004D455E" w:rsidP="004D455E">
            <w:r>
              <w:t>Newly added</w:t>
            </w:r>
          </w:p>
        </w:tc>
        <w:tc>
          <w:tcPr>
            <w:tcW w:w="1131" w:type="dxa"/>
            <w:tcBorders>
              <w:bottom w:val="single" w:sz="4" w:space="0" w:color="auto"/>
            </w:tcBorders>
            <w:shd w:val="clear" w:color="auto" w:fill="auto"/>
          </w:tcPr>
          <w:p w14:paraId="16AB2C84" w14:textId="3632FA02" w:rsidR="004D455E" w:rsidRPr="00C6588B" w:rsidRDefault="00507E99" w:rsidP="004D455E">
            <w:pPr>
              <w:jc w:val="center"/>
            </w:pPr>
            <w:r>
              <w:t>8</w:t>
            </w:r>
          </w:p>
        </w:tc>
        <w:tc>
          <w:tcPr>
            <w:tcW w:w="856" w:type="dxa"/>
            <w:tcBorders>
              <w:bottom w:val="single" w:sz="4" w:space="0" w:color="auto"/>
            </w:tcBorders>
            <w:shd w:val="clear" w:color="auto" w:fill="auto"/>
          </w:tcPr>
          <w:p w14:paraId="3FD775C8" w14:textId="15A4CCB3" w:rsidR="004D455E" w:rsidRPr="00C6588B" w:rsidRDefault="00507E99" w:rsidP="004D455E">
            <w:pPr>
              <w:jc w:val="center"/>
            </w:pPr>
            <w:r>
              <w:t>6</w:t>
            </w:r>
          </w:p>
        </w:tc>
        <w:tc>
          <w:tcPr>
            <w:tcW w:w="871" w:type="dxa"/>
            <w:tcBorders>
              <w:bottom w:val="single" w:sz="4" w:space="0" w:color="auto"/>
            </w:tcBorders>
            <w:shd w:val="clear" w:color="auto" w:fill="auto"/>
          </w:tcPr>
          <w:p w14:paraId="47CE4B7A" w14:textId="6B09EF8A" w:rsidR="004D455E" w:rsidRPr="00C6588B" w:rsidRDefault="004D455E" w:rsidP="004D455E">
            <w:pPr>
              <w:jc w:val="center"/>
            </w:pPr>
            <w:r>
              <w:t>2</w:t>
            </w:r>
          </w:p>
        </w:tc>
        <w:tc>
          <w:tcPr>
            <w:tcW w:w="861" w:type="dxa"/>
            <w:tcBorders>
              <w:bottom w:val="single" w:sz="4" w:space="0" w:color="auto"/>
            </w:tcBorders>
            <w:shd w:val="clear" w:color="auto" w:fill="auto"/>
          </w:tcPr>
          <w:p w14:paraId="50326EA5" w14:textId="77377D23" w:rsidR="004D455E" w:rsidRPr="00C6588B" w:rsidRDefault="004D455E" w:rsidP="004D455E">
            <w:pPr>
              <w:jc w:val="center"/>
            </w:pPr>
            <w:r>
              <w:t>0</w:t>
            </w:r>
          </w:p>
        </w:tc>
      </w:tr>
      <w:tr w:rsidR="004D455E" w14:paraId="1DB5356C" w14:textId="77777777" w:rsidTr="00CD3626">
        <w:trPr>
          <w:trHeight w:val="314"/>
        </w:trPr>
        <w:tc>
          <w:tcPr>
            <w:tcW w:w="8459" w:type="dxa"/>
            <w:gridSpan w:val="5"/>
            <w:tcBorders>
              <w:top w:val="single" w:sz="4" w:space="0" w:color="auto"/>
              <w:left w:val="nil"/>
              <w:bottom w:val="single" w:sz="4" w:space="0" w:color="auto"/>
              <w:right w:val="nil"/>
            </w:tcBorders>
            <w:shd w:val="clear" w:color="auto" w:fill="auto"/>
          </w:tcPr>
          <w:p w14:paraId="1479BF86" w14:textId="77777777" w:rsidR="004D455E" w:rsidRPr="00C6588B" w:rsidRDefault="004D455E" w:rsidP="004D455E">
            <w:pPr>
              <w:jc w:val="center"/>
            </w:pPr>
          </w:p>
        </w:tc>
      </w:tr>
      <w:tr w:rsidR="004D455E" w14:paraId="4AE4CBF2" w14:textId="34421085" w:rsidTr="009A6D60">
        <w:trPr>
          <w:trHeight w:val="227"/>
        </w:trPr>
        <w:tc>
          <w:tcPr>
            <w:tcW w:w="4740" w:type="dxa"/>
            <w:tcBorders>
              <w:top w:val="single" w:sz="4" w:space="0" w:color="auto"/>
            </w:tcBorders>
            <w:shd w:val="clear" w:color="auto" w:fill="F2F2F2" w:themeFill="background1" w:themeFillShade="F2"/>
          </w:tcPr>
          <w:p w14:paraId="4AE4CBEF" w14:textId="77777777" w:rsidR="004D455E" w:rsidRPr="003F27ED" w:rsidRDefault="004D455E" w:rsidP="004D455E">
            <w:pPr>
              <w:rPr>
                <w:b/>
              </w:rPr>
            </w:pPr>
            <w:r w:rsidRPr="003F27ED">
              <w:rPr>
                <w:b/>
              </w:rPr>
              <w:t>BP Agreement</w:t>
            </w:r>
          </w:p>
        </w:tc>
        <w:tc>
          <w:tcPr>
            <w:tcW w:w="1131" w:type="dxa"/>
            <w:tcBorders>
              <w:top w:val="single" w:sz="4" w:space="0" w:color="auto"/>
            </w:tcBorders>
            <w:shd w:val="clear" w:color="auto" w:fill="F2F2F2" w:themeFill="background1" w:themeFillShade="F2"/>
          </w:tcPr>
          <w:p w14:paraId="4AE4CBF0" w14:textId="2A3E1484" w:rsidR="004D455E" w:rsidRPr="003F27ED" w:rsidRDefault="00B623E1" w:rsidP="004D455E">
            <w:pPr>
              <w:jc w:val="center"/>
              <w:rPr>
                <w:b/>
              </w:rPr>
            </w:pPr>
            <w:r>
              <w:rPr>
                <w:b/>
              </w:rPr>
              <w:t>2</w:t>
            </w:r>
            <w:r w:rsidR="004A7FA1">
              <w:rPr>
                <w:b/>
              </w:rPr>
              <w:t>6</w:t>
            </w:r>
          </w:p>
        </w:tc>
        <w:tc>
          <w:tcPr>
            <w:tcW w:w="856" w:type="dxa"/>
            <w:tcBorders>
              <w:top w:val="single" w:sz="4" w:space="0" w:color="auto"/>
            </w:tcBorders>
            <w:shd w:val="clear" w:color="auto" w:fill="F2F2F2" w:themeFill="background1" w:themeFillShade="F2"/>
          </w:tcPr>
          <w:p w14:paraId="7E024208" w14:textId="378A8425" w:rsidR="004D455E" w:rsidRPr="003F27ED" w:rsidRDefault="004A7FA1" w:rsidP="004D455E">
            <w:pPr>
              <w:jc w:val="center"/>
              <w:rPr>
                <w:b/>
              </w:rPr>
            </w:pPr>
            <w:r>
              <w:rPr>
                <w:b/>
              </w:rPr>
              <w:t>5</w:t>
            </w:r>
          </w:p>
        </w:tc>
        <w:tc>
          <w:tcPr>
            <w:tcW w:w="871" w:type="dxa"/>
            <w:tcBorders>
              <w:top w:val="single" w:sz="4" w:space="0" w:color="auto"/>
            </w:tcBorders>
            <w:shd w:val="clear" w:color="auto" w:fill="F2F2F2" w:themeFill="background1" w:themeFillShade="F2"/>
          </w:tcPr>
          <w:p w14:paraId="4AE4CBF1" w14:textId="308001B6" w:rsidR="004D455E" w:rsidRPr="003F27ED" w:rsidRDefault="00510138" w:rsidP="004D455E">
            <w:pPr>
              <w:jc w:val="center"/>
              <w:rPr>
                <w:b/>
              </w:rPr>
            </w:pPr>
            <w:r>
              <w:rPr>
                <w:b/>
              </w:rPr>
              <w:t>4</w:t>
            </w:r>
            <w:r w:rsidR="0050399B">
              <w:rPr>
                <w:b/>
              </w:rPr>
              <w:t>2</w:t>
            </w:r>
          </w:p>
        </w:tc>
        <w:tc>
          <w:tcPr>
            <w:tcW w:w="861" w:type="dxa"/>
            <w:tcBorders>
              <w:top w:val="single" w:sz="4" w:space="0" w:color="auto"/>
            </w:tcBorders>
            <w:shd w:val="clear" w:color="auto" w:fill="F2F2F2" w:themeFill="background1" w:themeFillShade="F2"/>
          </w:tcPr>
          <w:p w14:paraId="65808160" w14:textId="4120FA3D" w:rsidR="004D455E" w:rsidRPr="003F27ED" w:rsidRDefault="0050399B" w:rsidP="004D455E">
            <w:pPr>
              <w:jc w:val="center"/>
              <w:rPr>
                <w:b/>
              </w:rPr>
            </w:pPr>
            <w:r>
              <w:rPr>
                <w:b/>
              </w:rPr>
              <w:t>9</w:t>
            </w:r>
          </w:p>
        </w:tc>
      </w:tr>
      <w:tr w:rsidR="004D455E" w14:paraId="4AE4CBF6" w14:textId="26E836BE" w:rsidTr="009A6D60">
        <w:trPr>
          <w:trHeight w:val="227"/>
        </w:trPr>
        <w:tc>
          <w:tcPr>
            <w:tcW w:w="4740" w:type="dxa"/>
            <w:shd w:val="clear" w:color="auto" w:fill="DAEEF3" w:themeFill="accent5" w:themeFillTint="33"/>
          </w:tcPr>
          <w:p w14:paraId="4AE4CBF3" w14:textId="77777777" w:rsidR="004D455E" w:rsidRPr="00512D55" w:rsidRDefault="004D455E" w:rsidP="004D455E">
            <w:r w:rsidRPr="00512D55">
              <w:t>1</w:t>
            </w:r>
          </w:p>
        </w:tc>
        <w:tc>
          <w:tcPr>
            <w:tcW w:w="1131" w:type="dxa"/>
          </w:tcPr>
          <w:p w14:paraId="4AE4CBF4" w14:textId="7177FE96" w:rsidR="004D455E" w:rsidRPr="00512D55" w:rsidRDefault="009A6D60" w:rsidP="004D455E">
            <w:pPr>
              <w:jc w:val="center"/>
            </w:pPr>
            <w:r>
              <w:t>0</w:t>
            </w:r>
          </w:p>
        </w:tc>
        <w:tc>
          <w:tcPr>
            <w:tcW w:w="856" w:type="dxa"/>
          </w:tcPr>
          <w:p w14:paraId="03B1BEC1" w14:textId="236EBB74" w:rsidR="004D455E" w:rsidRPr="00512D55" w:rsidRDefault="009A6D60" w:rsidP="004D455E">
            <w:pPr>
              <w:jc w:val="center"/>
            </w:pPr>
            <w:r>
              <w:t>0</w:t>
            </w:r>
          </w:p>
        </w:tc>
        <w:tc>
          <w:tcPr>
            <w:tcW w:w="871" w:type="dxa"/>
          </w:tcPr>
          <w:p w14:paraId="4AE4CBF5" w14:textId="6A1A0776" w:rsidR="004D455E" w:rsidRPr="00512D55" w:rsidRDefault="009A6D60" w:rsidP="004D455E">
            <w:pPr>
              <w:jc w:val="center"/>
            </w:pPr>
            <w:r>
              <w:t>0</w:t>
            </w:r>
          </w:p>
        </w:tc>
        <w:tc>
          <w:tcPr>
            <w:tcW w:w="861" w:type="dxa"/>
          </w:tcPr>
          <w:p w14:paraId="3588DF2E" w14:textId="039D2E29" w:rsidR="004D455E" w:rsidRPr="00512D55" w:rsidRDefault="009A6D60" w:rsidP="004D455E">
            <w:pPr>
              <w:jc w:val="center"/>
            </w:pPr>
            <w:r>
              <w:t>0</w:t>
            </w:r>
          </w:p>
        </w:tc>
      </w:tr>
      <w:tr w:rsidR="004D455E" w14:paraId="4AE4CBFA" w14:textId="35D3A811" w:rsidTr="009A6D60">
        <w:trPr>
          <w:trHeight w:val="227"/>
        </w:trPr>
        <w:tc>
          <w:tcPr>
            <w:tcW w:w="4740" w:type="dxa"/>
            <w:shd w:val="clear" w:color="auto" w:fill="DAEEF3" w:themeFill="accent5" w:themeFillTint="33"/>
          </w:tcPr>
          <w:p w14:paraId="4AE4CBF7" w14:textId="77777777" w:rsidR="004D455E" w:rsidRPr="00512D55" w:rsidRDefault="004D455E" w:rsidP="004D455E">
            <w:r w:rsidRPr="00512D55">
              <w:t>2</w:t>
            </w:r>
          </w:p>
        </w:tc>
        <w:tc>
          <w:tcPr>
            <w:tcW w:w="1131" w:type="dxa"/>
          </w:tcPr>
          <w:p w14:paraId="4AE4CBF8" w14:textId="40008AC6" w:rsidR="004D455E" w:rsidRPr="00512D55" w:rsidRDefault="009A6D60" w:rsidP="004D455E">
            <w:pPr>
              <w:jc w:val="center"/>
            </w:pPr>
            <w:r>
              <w:t>0</w:t>
            </w:r>
          </w:p>
        </w:tc>
        <w:tc>
          <w:tcPr>
            <w:tcW w:w="856" w:type="dxa"/>
          </w:tcPr>
          <w:p w14:paraId="45A28F2A" w14:textId="6FD8AA63" w:rsidR="004D455E" w:rsidRPr="00512D55" w:rsidRDefault="009A6D60" w:rsidP="004D455E">
            <w:pPr>
              <w:jc w:val="center"/>
            </w:pPr>
            <w:r>
              <w:t>0</w:t>
            </w:r>
          </w:p>
        </w:tc>
        <w:tc>
          <w:tcPr>
            <w:tcW w:w="871" w:type="dxa"/>
          </w:tcPr>
          <w:p w14:paraId="4AE4CBF9" w14:textId="660D9DB6" w:rsidR="004D455E" w:rsidRPr="00512D55" w:rsidRDefault="009A6D60" w:rsidP="004D455E">
            <w:pPr>
              <w:jc w:val="center"/>
            </w:pPr>
            <w:r>
              <w:t>0</w:t>
            </w:r>
          </w:p>
        </w:tc>
        <w:tc>
          <w:tcPr>
            <w:tcW w:w="861" w:type="dxa"/>
          </w:tcPr>
          <w:p w14:paraId="13E3530B" w14:textId="336831CD" w:rsidR="004D455E" w:rsidRPr="00512D55" w:rsidRDefault="009A6D60" w:rsidP="004D455E">
            <w:pPr>
              <w:jc w:val="center"/>
            </w:pPr>
            <w:r>
              <w:t>0</w:t>
            </w:r>
          </w:p>
        </w:tc>
      </w:tr>
      <w:tr w:rsidR="004D455E" w14:paraId="4AE4CBFE" w14:textId="218CB8AF" w:rsidTr="009A6D60">
        <w:trPr>
          <w:trHeight w:val="227"/>
        </w:trPr>
        <w:tc>
          <w:tcPr>
            <w:tcW w:w="4740" w:type="dxa"/>
            <w:shd w:val="clear" w:color="auto" w:fill="DAEEF3" w:themeFill="accent5" w:themeFillTint="33"/>
          </w:tcPr>
          <w:p w14:paraId="4AE4CBFB" w14:textId="77777777" w:rsidR="004D455E" w:rsidRPr="00512D55" w:rsidRDefault="004D455E" w:rsidP="004D455E">
            <w:r w:rsidRPr="00512D55">
              <w:t>3</w:t>
            </w:r>
          </w:p>
        </w:tc>
        <w:tc>
          <w:tcPr>
            <w:tcW w:w="1131" w:type="dxa"/>
          </w:tcPr>
          <w:p w14:paraId="4AE4CBFC" w14:textId="072DAE81" w:rsidR="004D455E" w:rsidRPr="00512D55" w:rsidRDefault="004A7FA1" w:rsidP="004D455E">
            <w:pPr>
              <w:jc w:val="center"/>
            </w:pPr>
            <w:r>
              <w:t>1</w:t>
            </w:r>
          </w:p>
        </w:tc>
        <w:tc>
          <w:tcPr>
            <w:tcW w:w="856" w:type="dxa"/>
          </w:tcPr>
          <w:p w14:paraId="53E95EDF" w14:textId="6590DDA7" w:rsidR="004D455E" w:rsidRPr="00512D55" w:rsidRDefault="004A7FA1" w:rsidP="004D455E">
            <w:pPr>
              <w:jc w:val="center"/>
            </w:pPr>
            <w:r>
              <w:t>1</w:t>
            </w:r>
          </w:p>
        </w:tc>
        <w:tc>
          <w:tcPr>
            <w:tcW w:w="871" w:type="dxa"/>
          </w:tcPr>
          <w:p w14:paraId="4AE4CBFD" w14:textId="7A51684F" w:rsidR="004D455E" w:rsidRPr="00512D55" w:rsidRDefault="009A6D60" w:rsidP="004D455E">
            <w:pPr>
              <w:jc w:val="center"/>
            </w:pPr>
            <w:r>
              <w:t>0</w:t>
            </w:r>
          </w:p>
        </w:tc>
        <w:tc>
          <w:tcPr>
            <w:tcW w:w="861" w:type="dxa"/>
          </w:tcPr>
          <w:p w14:paraId="2E95DF20" w14:textId="201B9743" w:rsidR="004D455E" w:rsidRPr="00512D55" w:rsidRDefault="009A6D60" w:rsidP="004D455E">
            <w:pPr>
              <w:jc w:val="center"/>
            </w:pPr>
            <w:r>
              <w:t>0</w:t>
            </w:r>
          </w:p>
        </w:tc>
      </w:tr>
      <w:tr w:rsidR="004D455E" w14:paraId="4AE4CC02" w14:textId="4280436B" w:rsidTr="009A6D60">
        <w:trPr>
          <w:trHeight w:val="227"/>
        </w:trPr>
        <w:tc>
          <w:tcPr>
            <w:tcW w:w="4740" w:type="dxa"/>
            <w:shd w:val="clear" w:color="auto" w:fill="DAEEF3" w:themeFill="accent5" w:themeFillTint="33"/>
          </w:tcPr>
          <w:p w14:paraId="4AE4CBFF" w14:textId="77777777" w:rsidR="004D455E" w:rsidRPr="00512D55" w:rsidRDefault="004D455E" w:rsidP="004D455E">
            <w:r w:rsidRPr="00512D55">
              <w:t>4</w:t>
            </w:r>
          </w:p>
        </w:tc>
        <w:tc>
          <w:tcPr>
            <w:tcW w:w="1131" w:type="dxa"/>
          </w:tcPr>
          <w:p w14:paraId="4AE4CC00" w14:textId="5D86A2DB" w:rsidR="004D455E" w:rsidRPr="00512D55" w:rsidRDefault="009A6D60" w:rsidP="004D455E">
            <w:pPr>
              <w:jc w:val="center"/>
            </w:pPr>
            <w:r>
              <w:t>1</w:t>
            </w:r>
          </w:p>
        </w:tc>
        <w:tc>
          <w:tcPr>
            <w:tcW w:w="856" w:type="dxa"/>
          </w:tcPr>
          <w:p w14:paraId="50B13C9B" w14:textId="11228A45" w:rsidR="004D455E" w:rsidRDefault="009A6D60" w:rsidP="004D455E">
            <w:pPr>
              <w:jc w:val="center"/>
            </w:pPr>
            <w:r>
              <w:t>0</w:t>
            </w:r>
          </w:p>
        </w:tc>
        <w:tc>
          <w:tcPr>
            <w:tcW w:w="871" w:type="dxa"/>
          </w:tcPr>
          <w:p w14:paraId="4AE4CC01" w14:textId="751F4351" w:rsidR="004D455E" w:rsidRPr="00512D55" w:rsidRDefault="009A6D60" w:rsidP="004D455E">
            <w:pPr>
              <w:jc w:val="center"/>
            </w:pPr>
            <w:r>
              <w:t>5</w:t>
            </w:r>
          </w:p>
        </w:tc>
        <w:tc>
          <w:tcPr>
            <w:tcW w:w="861" w:type="dxa"/>
          </w:tcPr>
          <w:p w14:paraId="4DA72DB9" w14:textId="0384F8A3" w:rsidR="004D455E" w:rsidRDefault="00531838" w:rsidP="004D455E">
            <w:pPr>
              <w:jc w:val="center"/>
            </w:pPr>
            <w:r>
              <w:t>0</w:t>
            </w:r>
          </w:p>
        </w:tc>
      </w:tr>
      <w:tr w:rsidR="009A6D60" w14:paraId="4AE4CC06" w14:textId="7DD68093" w:rsidTr="009A6D60">
        <w:trPr>
          <w:trHeight w:val="227"/>
        </w:trPr>
        <w:tc>
          <w:tcPr>
            <w:tcW w:w="4740" w:type="dxa"/>
            <w:shd w:val="clear" w:color="auto" w:fill="DAEEF3" w:themeFill="accent5" w:themeFillTint="33"/>
          </w:tcPr>
          <w:p w14:paraId="4AE4CC03" w14:textId="77777777" w:rsidR="009A6D60" w:rsidRPr="00512D55" w:rsidRDefault="009A6D60" w:rsidP="009A6D60">
            <w:r w:rsidRPr="00512D55">
              <w:t>5</w:t>
            </w:r>
          </w:p>
        </w:tc>
        <w:tc>
          <w:tcPr>
            <w:tcW w:w="1131" w:type="dxa"/>
          </w:tcPr>
          <w:p w14:paraId="4AE4CC04" w14:textId="67ABD595" w:rsidR="009A6D60" w:rsidRPr="00512D55" w:rsidRDefault="009A6D60" w:rsidP="009A6D60">
            <w:pPr>
              <w:jc w:val="center"/>
            </w:pPr>
            <w:r>
              <w:t>1</w:t>
            </w:r>
          </w:p>
        </w:tc>
        <w:tc>
          <w:tcPr>
            <w:tcW w:w="856" w:type="dxa"/>
          </w:tcPr>
          <w:p w14:paraId="184E0437" w14:textId="462DA539" w:rsidR="009A6D60" w:rsidRDefault="009A6D60" w:rsidP="009A6D60">
            <w:pPr>
              <w:jc w:val="center"/>
            </w:pPr>
            <w:r>
              <w:t>0</w:t>
            </w:r>
          </w:p>
        </w:tc>
        <w:tc>
          <w:tcPr>
            <w:tcW w:w="871" w:type="dxa"/>
          </w:tcPr>
          <w:p w14:paraId="4AE4CC05" w14:textId="60284B5B" w:rsidR="009A6D60" w:rsidRPr="00512D55" w:rsidRDefault="009A6D60" w:rsidP="009A6D60">
            <w:pPr>
              <w:jc w:val="center"/>
            </w:pPr>
            <w:r>
              <w:t>5</w:t>
            </w:r>
          </w:p>
        </w:tc>
        <w:tc>
          <w:tcPr>
            <w:tcW w:w="861" w:type="dxa"/>
          </w:tcPr>
          <w:p w14:paraId="290F7A92" w14:textId="6F0B50AE" w:rsidR="009A6D60" w:rsidRDefault="00531838" w:rsidP="009A6D60">
            <w:pPr>
              <w:jc w:val="center"/>
            </w:pPr>
            <w:r>
              <w:t>0</w:t>
            </w:r>
          </w:p>
        </w:tc>
      </w:tr>
      <w:tr w:rsidR="009A6D60" w14:paraId="4AE4CC0A" w14:textId="7E94E03C" w:rsidTr="009A6D60">
        <w:trPr>
          <w:trHeight w:val="227"/>
        </w:trPr>
        <w:tc>
          <w:tcPr>
            <w:tcW w:w="4740" w:type="dxa"/>
            <w:shd w:val="clear" w:color="auto" w:fill="DAEEF3" w:themeFill="accent5" w:themeFillTint="33"/>
          </w:tcPr>
          <w:p w14:paraId="4AE4CC07" w14:textId="77777777" w:rsidR="009A6D60" w:rsidRPr="00512D55" w:rsidRDefault="009A6D60" w:rsidP="009A6D60">
            <w:r w:rsidRPr="00512D55">
              <w:t>6</w:t>
            </w:r>
          </w:p>
        </w:tc>
        <w:tc>
          <w:tcPr>
            <w:tcW w:w="1131" w:type="dxa"/>
          </w:tcPr>
          <w:p w14:paraId="4AE4CC08" w14:textId="73FB0E0F" w:rsidR="009A6D60" w:rsidRPr="00512D55" w:rsidRDefault="009A6D60" w:rsidP="009A6D60">
            <w:pPr>
              <w:jc w:val="center"/>
            </w:pPr>
            <w:r>
              <w:t>1</w:t>
            </w:r>
          </w:p>
        </w:tc>
        <w:tc>
          <w:tcPr>
            <w:tcW w:w="856" w:type="dxa"/>
          </w:tcPr>
          <w:p w14:paraId="20EAE8AD" w14:textId="01574818" w:rsidR="009A6D60" w:rsidRDefault="009A6D60" w:rsidP="009A6D60">
            <w:pPr>
              <w:jc w:val="center"/>
            </w:pPr>
            <w:r>
              <w:t>0</w:t>
            </w:r>
          </w:p>
        </w:tc>
        <w:tc>
          <w:tcPr>
            <w:tcW w:w="871" w:type="dxa"/>
          </w:tcPr>
          <w:p w14:paraId="4AE4CC09" w14:textId="0C7570E7" w:rsidR="009A6D60" w:rsidRPr="00512D55" w:rsidRDefault="009A6D60" w:rsidP="009A6D60">
            <w:pPr>
              <w:jc w:val="center"/>
            </w:pPr>
            <w:r>
              <w:t>5</w:t>
            </w:r>
          </w:p>
        </w:tc>
        <w:tc>
          <w:tcPr>
            <w:tcW w:w="861" w:type="dxa"/>
          </w:tcPr>
          <w:p w14:paraId="306B4F3D" w14:textId="7EFFBBFB" w:rsidR="009A6D60" w:rsidRDefault="00531838" w:rsidP="009A6D60">
            <w:pPr>
              <w:jc w:val="center"/>
            </w:pPr>
            <w:r>
              <w:t>0</w:t>
            </w:r>
          </w:p>
        </w:tc>
      </w:tr>
      <w:tr w:rsidR="009A6D60" w14:paraId="4AE4CC0E" w14:textId="76892D6F" w:rsidTr="009A6D60">
        <w:trPr>
          <w:trHeight w:val="227"/>
        </w:trPr>
        <w:tc>
          <w:tcPr>
            <w:tcW w:w="4740" w:type="dxa"/>
            <w:shd w:val="clear" w:color="auto" w:fill="DAEEF3" w:themeFill="accent5" w:themeFillTint="33"/>
          </w:tcPr>
          <w:p w14:paraId="4AE4CC0B" w14:textId="77777777" w:rsidR="009A6D60" w:rsidRPr="00512D55" w:rsidRDefault="009A6D60" w:rsidP="009A6D60">
            <w:r w:rsidRPr="00512D55">
              <w:t>7</w:t>
            </w:r>
          </w:p>
        </w:tc>
        <w:tc>
          <w:tcPr>
            <w:tcW w:w="1131" w:type="dxa"/>
          </w:tcPr>
          <w:p w14:paraId="4AE4CC0C" w14:textId="0C098A73" w:rsidR="009A6D60" w:rsidRPr="00512D55" w:rsidRDefault="009A6D60" w:rsidP="009A6D60">
            <w:pPr>
              <w:jc w:val="center"/>
            </w:pPr>
            <w:r>
              <w:t>1</w:t>
            </w:r>
          </w:p>
        </w:tc>
        <w:tc>
          <w:tcPr>
            <w:tcW w:w="856" w:type="dxa"/>
          </w:tcPr>
          <w:p w14:paraId="14DB6E4B" w14:textId="1C17D693" w:rsidR="009A6D60" w:rsidRDefault="009A6D60" w:rsidP="009A6D60">
            <w:pPr>
              <w:jc w:val="center"/>
            </w:pPr>
            <w:r>
              <w:t>0</w:t>
            </w:r>
          </w:p>
        </w:tc>
        <w:tc>
          <w:tcPr>
            <w:tcW w:w="871" w:type="dxa"/>
          </w:tcPr>
          <w:p w14:paraId="4AE4CC0D" w14:textId="598F8D68" w:rsidR="009A6D60" w:rsidRPr="00512D55" w:rsidRDefault="009A6D60" w:rsidP="009A6D60">
            <w:pPr>
              <w:jc w:val="center"/>
            </w:pPr>
            <w:r>
              <w:t>1</w:t>
            </w:r>
          </w:p>
        </w:tc>
        <w:tc>
          <w:tcPr>
            <w:tcW w:w="861" w:type="dxa"/>
          </w:tcPr>
          <w:p w14:paraId="07A0F16A" w14:textId="7330BDF9" w:rsidR="009A6D60" w:rsidRDefault="009A6D60" w:rsidP="009A6D60">
            <w:pPr>
              <w:jc w:val="center"/>
            </w:pPr>
            <w:r>
              <w:t>0</w:t>
            </w:r>
          </w:p>
        </w:tc>
      </w:tr>
      <w:tr w:rsidR="009A6D60" w14:paraId="4AE4CC12" w14:textId="27DA51DD" w:rsidTr="009A6D60">
        <w:trPr>
          <w:trHeight w:val="227"/>
        </w:trPr>
        <w:tc>
          <w:tcPr>
            <w:tcW w:w="4740" w:type="dxa"/>
            <w:shd w:val="clear" w:color="auto" w:fill="DAEEF3" w:themeFill="accent5" w:themeFillTint="33"/>
          </w:tcPr>
          <w:p w14:paraId="4AE4CC0F" w14:textId="77777777" w:rsidR="009A6D60" w:rsidRPr="00512D55" w:rsidRDefault="009A6D60" w:rsidP="009A6D60">
            <w:r w:rsidRPr="00512D55">
              <w:t>8</w:t>
            </w:r>
          </w:p>
        </w:tc>
        <w:tc>
          <w:tcPr>
            <w:tcW w:w="1131" w:type="dxa"/>
          </w:tcPr>
          <w:p w14:paraId="4AE4CC10" w14:textId="2FF4E894" w:rsidR="009A6D60" w:rsidRPr="00512D55" w:rsidRDefault="009A6D60" w:rsidP="009A6D60">
            <w:pPr>
              <w:jc w:val="center"/>
            </w:pPr>
            <w:r>
              <w:t>1</w:t>
            </w:r>
          </w:p>
        </w:tc>
        <w:tc>
          <w:tcPr>
            <w:tcW w:w="856" w:type="dxa"/>
          </w:tcPr>
          <w:p w14:paraId="786250AD" w14:textId="07AB6D28" w:rsidR="009A6D60" w:rsidRPr="00512D55" w:rsidRDefault="00531838" w:rsidP="009A6D60">
            <w:pPr>
              <w:jc w:val="center"/>
            </w:pPr>
            <w:r>
              <w:t>0</w:t>
            </w:r>
          </w:p>
        </w:tc>
        <w:tc>
          <w:tcPr>
            <w:tcW w:w="871" w:type="dxa"/>
          </w:tcPr>
          <w:p w14:paraId="4AE4CC11" w14:textId="34E1E85E" w:rsidR="009A6D60" w:rsidRPr="00512D55" w:rsidRDefault="009A6D60" w:rsidP="009A6D60">
            <w:pPr>
              <w:jc w:val="center"/>
            </w:pPr>
            <w:r>
              <w:t>0</w:t>
            </w:r>
          </w:p>
        </w:tc>
        <w:tc>
          <w:tcPr>
            <w:tcW w:w="861" w:type="dxa"/>
          </w:tcPr>
          <w:p w14:paraId="7D836618" w14:textId="599C1F8F" w:rsidR="009A6D60" w:rsidRPr="00512D55" w:rsidRDefault="009A6D60" w:rsidP="009A6D60">
            <w:pPr>
              <w:jc w:val="center"/>
            </w:pPr>
            <w:r>
              <w:t>0</w:t>
            </w:r>
          </w:p>
        </w:tc>
      </w:tr>
      <w:tr w:rsidR="009A6D60" w14:paraId="4AE4CC16" w14:textId="750227BB" w:rsidTr="009A6D60">
        <w:trPr>
          <w:trHeight w:val="227"/>
        </w:trPr>
        <w:tc>
          <w:tcPr>
            <w:tcW w:w="4740" w:type="dxa"/>
            <w:shd w:val="clear" w:color="auto" w:fill="DAEEF3" w:themeFill="accent5" w:themeFillTint="33"/>
          </w:tcPr>
          <w:p w14:paraId="4AE4CC13" w14:textId="77777777" w:rsidR="009A6D60" w:rsidRPr="00512D55" w:rsidRDefault="009A6D60" w:rsidP="009A6D60">
            <w:r w:rsidRPr="00512D55">
              <w:lastRenderedPageBreak/>
              <w:t>9</w:t>
            </w:r>
          </w:p>
        </w:tc>
        <w:tc>
          <w:tcPr>
            <w:tcW w:w="1131" w:type="dxa"/>
          </w:tcPr>
          <w:p w14:paraId="4AE4CC14" w14:textId="31B1F0B8" w:rsidR="009A6D60" w:rsidRPr="00512D55" w:rsidRDefault="004A7FA1" w:rsidP="009A6D60">
            <w:pPr>
              <w:jc w:val="center"/>
            </w:pPr>
            <w:r>
              <w:t>3</w:t>
            </w:r>
          </w:p>
        </w:tc>
        <w:tc>
          <w:tcPr>
            <w:tcW w:w="856" w:type="dxa"/>
          </w:tcPr>
          <w:p w14:paraId="16CB4A26" w14:textId="6AE38CD5" w:rsidR="009A6D60" w:rsidRDefault="004A7FA1" w:rsidP="009A6D60">
            <w:pPr>
              <w:jc w:val="center"/>
            </w:pPr>
            <w:r>
              <w:t>1</w:t>
            </w:r>
          </w:p>
        </w:tc>
        <w:tc>
          <w:tcPr>
            <w:tcW w:w="871" w:type="dxa"/>
          </w:tcPr>
          <w:p w14:paraId="4AE4CC15" w14:textId="6B2C6811" w:rsidR="009A6D60" w:rsidRPr="00512D55" w:rsidRDefault="006B728C" w:rsidP="009A6D60">
            <w:pPr>
              <w:jc w:val="center"/>
            </w:pPr>
            <w:r>
              <w:t>5</w:t>
            </w:r>
          </w:p>
        </w:tc>
        <w:tc>
          <w:tcPr>
            <w:tcW w:w="861" w:type="dxa"/>
          </w:tcPr>
          <w:p w14:paraId="6EBB1782" w14:textId="52B84AA1" w:rsidR="009A6D60" w:rsidRDefault="00F273FB" w:rsidP="009A6D60">
            <w:pPr>
              <w:jc w:val="center"/>
            </w:pPr>
            <w:r>
              <w:t>0</w:t>
            </w:r>
          </w:p>
        </w:tc>
      </w:tr>
      <w:tr w:rsidR="009A6D60" w14:paraId="4AE4CC1A" w14:textId="6867ADB2" w:rsidTr="009A6D60">
        <w:trPr>
          <w:trHeight w:val="227"/>
        </w:trPr>
        <w:tc>
          <w:tcPr>
            <w:tcW w:w="4740" w:type="dxa"/>
            <w:shd w:val="clear" w:color="auto" w:fill="DAEEF3" w:themeFill="accent5" w:themeFillTint="33"/>
          </w:tcPr>
          <w:p w14:paraId="4AE4CC17" w14:textId="77777777" w:rsidR="009A6D60" w:rsidRPr="00512D55" w:rsidRDefault="009A6D60" w:rsidP="009A6D60">
            <w:r w:rsidRPr="00512D55">
              <w:t>10</w:t>
            </w:r>
          </w:p>
        </w:tc>
        <w:tc>
          <w:tcPr>
            <w:tcW w:w="1131" w:type="dxa"/>
          </w:tcPr>
          <w:p w14:paraId="4AE4CC18" w14:textId="7C542BCB" w:rsidR="009A6D60" w:rsidRPr="00512D55" w:rsidRDefault="009A6D60" w:rsidP="009A6D60">
            <w:pPr>
              <w:jc w:val="center"/>
            </w:pPr>
            <w:r>
              <w:t>2</w:t>
            </w:r>
          </w:p>
        </w:tc>
        <w:tc>
          <w:tcPr>
            <w:tcW w:w="856" w:type="dxa"/>
          </w:tcPr>
          <w:p w14:paraId="6D0079FF" w14:textId="68BDD0C7" w:rsidR="009A6D60" w:rsidRPr="00512D55" w:rsidRDefault="00531838" w:rsidP="009A6D60">
            <w:pPr>
              <w:jc w:val="center"/>
            </w:pPr>
            <w:r>
              <w:t>0</w:t>
            </w:r>
          </w:p>
        </w:tc>
        <w:tc>
          <w:tcPr>
            <w:tcW w:w="871" w:type="dxa"/>
          </w:tcPr>
          <w:p w14:paraId="4AE4CC19" w14:textId="16A894F0" w:rsidR="009A6D60" w:rsidRPr="00512D55" w:rsidRDefault="006B728C" w:rsidP="009A6D60">
            <w:pPr>
              <w:jc w:val="center"/>
            </w:pPr>
            <w:r>
              <w:t>2</w:t>
            </w:r>
          </w:p>
        </w:tc>
        <w:tc>
          <w:tcPr>
            <w:tcW w:w="861" w:type="dxa"/>
          </w:tcPr>
          <w:p w14:paraId="6C7F832B" w14:textId="2D2BE65A" w:rsidR="009A6D60" w:rsidRPr="00512D55" w:rsidRDefault="00F273FB" w:rsidP="009A6D60">
            <w:pPr>
              <w:jc w:val="center"/>
            </w:pPr>
            <w:r>
              <w:t>0</w:t>
            </w:r>
          </w:p>
        </w:tc>
      </w:tr>
      <w:tr w:rsidR="009A6D60" w14:paraId="4AE4CC1E" w14:textId="11542C77" w:rsidTr="009A6D60">
        <w:trPr>
          <w:trHeight w:val="227"/>
        </w:trPr>
        <w:tc>
          <w:tcPr>
            <w:tcW w:w="4740" w:type="dxa"/>
            <w:shd w:val="clear" w:color="auto" w:fill="DAEEF3" w:themeFill="accent5" w:themeFillTint="33"/>
          </w:tcPr>
          <w:p w14:paraId="4AE4CC1B" w14:textId="77777777" w:rsidR="009A6D60" w:rsidRPr="00512D55" w:rsidRDefault="009A6D60" w:rsidP="009A6D60">
            <w:r w:rsidRPr="00512D55">
              <w:t>11</w:t>
            </w:r>
          </w:p>
        </w:tc>
        <w:tc>
          <w:tcPr>
            <w:tcW w:w="1131" w:type="dxa"/>
          </w:tcPr>
          <w:p w14:paraId="4AE4CC1C" w14:textId="3D4047AB" w:rsidR="009A6D60" w:rsidRPr="00512D55" w:rsidRDefault="009A6D60" w:rsidP="009A6D60">
            <w:pPr>
              <w:jc w:val="center"/>
            </w:pPr>
            <w:r>
              <w:t>0</w:t>
            </w:r>
          </w:p>
        </w:tc>
        <w:tc>
          <w:tcPr>
            <w:tcW w:w="856" w:type="dxa"/>
          </w:tcPr>
          <w:p w14:paraId="4BC6D836" w14:textId="660A3A78" w:rsidR="009A6D60" w:rsidRPr="00512D55" w:rsidRDefault="009A6D60" w:rsidP="009A6D60">
            <w:pPr>
              <w:jc w:val="center"/>
            </w:pPr>
            <w:r>
              <w:t>0</w:t>
            </w:r>
          </w:p>
        </w:tc>
        <w:tc>
          <w:tcPr>
            <w:tcW w:w="871" w:type="dxa"/>
          </w:tcPr>
          <w:p w14:paraId="4AE4CC1D" w14:textId="3171F525" w:rsidR="009A6D60" w:rsidRPr="00512D55" w:rsidRDefault="009A6D60" w:rsidP="009A6D60">
            <w:pPr>
              <w:jc w:val="center"/>
            </w:pPr>
            <w:r>
              <w:t>0</w:t>
            </w:r>
          </w:p>
        </w:tc>
        <w:tc>
          <w:tcPr>
            <w:tcW w:w="861" w:type="dxa"/>
          </w:tcPr>
          <w:p w14:paraId="653A7C3D" w14:textId="7BD66753" w:rsidR="009A6D60" w:rsidRPr="00512D55" w:rsidRDefault="009A6D60" w:rsidP="009A6D60">
            <w:pPr>
              <w:jc w:val="center"/>
            </w:pPr>
            <w:r>
              <w:t>0</w:t>
            </w:r>
          </w:p>
        </w:tc>
      </w:tr>
      <w:tr w:rsidR="009A6D60" w14:paraId="4AE4CC22" w14:textId="707ED438" w:rsidTr="009A6D60">
        <w:trPr>
          <w:trHeight w:val="227"/>
        </w:trPr>
        <w:tc>
          <w:tcPr>
            <w:tcW w:w="4740" w:type="dxa"/>
            <w:shd w:val="clear" w:color="auto" w:fill="DAEEF3" w:themeFill="accent5" w:themeFillTint="33"/>
          </w:tcPr>
          <w:p w14:paraId="4AE4CC1F" w14:textId="77777777" w:rsidR="009A6D60" w:rsidRPr="00512D55" w:rsidRDefault="009A6D60" w:rsidP="009A6D60">
            <w:r w:rsidRPr="00512D55">
              <w:t>12</w:t>
            </w:r>
          </w:p>
        </w:tc>
        <w:tc>
          <w:tcPr>
            <w:tcW w:w="1131" w:type="dxa"/>
          </w:tcPr>
          <w:p w14:paraId="4AE4CC20" w14:textId="2C9DE64B" w:rsidR="009A6D60" w:rsidRPr="00512D55" w:rsidRDefault="004A7FA1" w:rsidP="009A6D60">
            <w:pPr>
              <w:jc w:val="center"/>
            </w:pPr>
            <w:r>
              <w:t>2</w:t>
            </w:r>
          </w:p>
        </w:tc>
        <w:tc>
          <w:tcPr>
            <w:tcW w:w="856" w:type="dxa"/>
          </w:tcPr>
          <w:p w14:paraId="7F9011A6" w14:textId="02EA1189" w:rsidR="009A6D60" w:rsidRPr="00512D55" w:rsidRDefault="004A7FA1" w:rsidP="009A6D60">
            <w:pPr>
              <w:jc w:val="center"/>
            </w:pPr>
            <w:r>
              <w:t>1</w:t>
            </w:r>
          </w:p>
        </w:tc>
        <w:tc>
          <w:tcPr>
            <w:tcW w:w="871" w:type="dxa"/>
          </w:tcPr>
          <w:p w14:paraId="4AE4CC21" w14:textId="0106AB08" w:rsidR="009A6D60" w:rsidRPr="00512D55" w:rsidRDefault="009A6D60" w:rsidP="009A6D60">
            <w:pPr>
              <w:jc w:val="center"/>
            </w:pPr>
            <w:r>
              <w:t>0</w:t>
            </w:r>
          </w:p>
        </w:tc>
        <w:tc>
          <w:tcPr>
            <w:tcW w:w="861" w:type="dxa"/>
          </w:tcPr>
          <w:p w14:paraId="4CA068C5" w14:textId="77DBFC3D" w:rsidR="009A6D60" w:rsidRPr="00512D55" w:rsidRDefault="009A6D60" w:rsidP="009A6D60">
            <w:pPr>
              <w:jc w:val="center"/>
            </w:pPr>
            <w:r>
              <w:t>0</w:t>
            </w:r>
          </w:p>
        </w:tc>
      </w:tr>
      <w:tr w:rsidR="009A6D60" w14:paraId="4AE4CC26" w14:textId="48D26AB9" w:rsidTr="009A6D60">
        <w:trPr>
          <w:trHeight w:val="227"/>
        </w:trPr>
        <w:tc>
          <w:tcPr>
            <w:tcW w:w="4740" w:type="dxa"/>
            <w:shd w:val="clear" w:color="auto" w:fill="DAEEF3" w:themeFill="accent5" w:themeFillTint="33"/>
          </w:tcPr>
          <w:p w14:paraId="4AE4CC23" w14:textId="77777777" w:rsidR="009A6D60" w:rsidRPr="00512D55" w:rsidRDefault="009A6D60" w:rsidP="009A6D60">
            <w:r w:rsidRPr="00512D55">
              <w:t>13</w:t>
            </w:r>
          </w:p>
        </w:tc>
        <w:tc>
          <w:tcPr>
            <w:tcW w:w="1131" w:type="dxa"/>
          </w:tcPr>
          <w:p w14:paraId="4AE4CC24" w14:textId="6DC9455E" w:rsidR="009A6D60" w:rsidRPr="00512D55" w:rsidRDefault="009A6D60" w:rsidP="009A6D60">
            <w:pPr>
              <w:jc w:val="center"/>
            </w:pPr>
            <w:r>
              <w:t>1</w:t>
            </w:r>
          </w:p>
        </w:tc>
        <w:tc>
          <w:tcPr>
            <w:tcW w:w="856" w:type="dxa"/>
          </w:tcPr>
          <w:p w14:paraId="01A6DD75" w14:textId="4941C3BF" w:rsidR="009A6D60" w:rsidRPr="00512D55" w:rsidRDefault="00531838" w:rsidP="009A6D60">
            <w:pPr>
              <w:jc w:val="center"/>
            </w:pPr>
            <w:r>
              <w:t>0</w:t>
            </w:r>
          </w:p>
        </w:tc>
        <w:tc>
          <w:tcPr>
            <w:tcW w:w="871" w:type="dxa"/>
          </w:tcPr>
          <w:p w14:paraId="4AE4CC25" w14:textId="0E14390E" w:rsidR="009A6D60" w:rsidRPr="00512D55" w:rsidRDefault="006B728C" w:rsidP="009A6D60">
            <w:pPr>
              <w:jc w:val="center"/>
            </w:pPr>
            <w:r>
              <w:t>1</w:t>
            </w:r>
          </w:p>
        </w:tc>
        <w:tc>
          <w:tcPr>
            <w:tcW w:w="861" w:type="dxa"/>
          </w:tcPr>
          <w:p w14:paraId="4B552395" w14:textId="53D3C5F0" w:rsidR="009A6D60" w:rsidRPr="00512D55" w:rsidRDefault="00F273FB" w:rsidP="009A6D60">
            <w:pPr>
              <w:jc w:val="center"/>
            </w:pPr>
            <w:r>
              <w:t>0</w:t>
            </w:r>
          </w:p>
        </w:tc>
      </w:tr>
      <w:tr w:rsidR="009A6D60" w14:paraId="4AE4CC2A" w14:textId="3000CC2C" w:rsidTr="009A6D60">
        <w:trPr>
          <w:trHeight w:val="227"/>
        </w:trPr>
        <w:tc>
          <w:tcPr>
            <w:tcW w:w="4740" w:type="dxa"/>
            <w:shd w:val="clear" w:color="auto" w:fill="DAEEF3" w:themeFill="accent5" w:themeFillTint="33"/>
          </w:tcPr>
          <w:p w14:paraId="4AE4CC27" w14:textId="77777777" w:rsidR="009A6D60" w:rsidRPr="00512D55" w:rsidRDefault="009A6D60" w:rsidP="009A6D60">
            <w:r w:rsidRPr="00512D55">
              <w:t>14</w:t>
            </w:r>
          </w:p>
        </w:tc>
        <w:tc>
          <w:tcPr>
            <w:tcW w:w="1131" w:type="dxa"/>
          </w:tcPr>
          <w:p w14:paraId="4AE4CC28" w14:textId="2247F2F4" w:rsidR="009A6D60" w:rsidRPr="00512D55" w:rsidRDefault="009A6D60" w:rsidP="009A6D60">
            <w:pPr>
              <w:jc w:val="center"/>
            </w:pPr>
            <w:r>
              <w:t>2</w:t>
            </w:r>
          </w:p>
        </w:tc>
        <w:tc>
          <w:tcPr>
            <w:tcW w:w="856" w:type="dxa"/>
          </w:tcPr>
          <w:p w14:paraId="24C4D5A4" w14:textId="2FE9506A" w:rsidR="009A6D60" w:rsidRPr="00512D55" w:rsidRDefault="00531838" w:rsidP="009A6D60">
            <w:pPr>
              <w:jc w:val="center"/>
            </w:pPr>
            <w:r>
              <w:t>0</w:t>
            </w:r>
          </w:p>
        </w:tc>
        <w:tc>
          <w:tcPr>
            <w:tcW w:w="871" w:type="dxa"/>
          </w:tcPr>
          <w:p w14:paraId="4AE4CC29" w14:textId="66254E06" w:rsidR="009A6D60" w:rsidRPr="00512D55" w:rsidRDefault="009A6D60" w:rsidP="009A6D60">
            <w:pPr>
              <w:jc w:val="center"/>
            </w:pPr>
            <w:r>
              <w:t>0</w:t>
            </w:r>
          </w:p>
        </w:tc>
        <w:tc>
          <w:tcPr>
            <w:tcW w:w="861" w:type="dxa"/>
          </w:tcPr>
          <w:p w14:paraId="29A58715" w14:textId="402F2D52" w:rsidR="009A6D60" w:rsidRPr="00512D55" w:rsidRDefault="009A6D60" w:rsidP="009A6D60">
            <w:pPr>
              <w:jc w:val="center"/>
            </w:pPr>
            <w:r>
              <w:t>0</w:t>
            </w:r>
          </w:p>
        </w:tc>
      </w:tr>
      <w:tr w:rsidR="009A6D60" w14:paraId="4AE4CC2E" w14:textId="1D4AA67A" w:rsidTr="009A6D60">
        <w:trPr>
          <w:trHeight w:val="227"/>
        </w:trPr>
        <w:tc>
          <w:tcPr>
            <w:tcW w:w="4740" w:type="dxa"/>
            <w:tcBorders>
              <w:bottom w:val="single" w:sz="4" w:space="0" w:color="auto"/>
            </w:tcBorders>
            <w:shd w:val="clear" w:color="auto" w:fill="DAEEF3" w:themeFill="accent5" w:themeFillTint="33"/>
          </w:tcPr>
          <w:p w14:paraId="4AE4CC2B" w14:textId="77777777" w:rsidR="009A6D60" w:rsidRPr="00512D55" w:rsidRDefault="009A6D60" w:rsidP="009A6D60">
            <w:r w:rsidRPr="00512D55">
              <w:t>15</w:t>
            </w:r>
          </w:p>
        </w:tc>
        <w:tc>
          <w:tcPr>
            <w:tcW w:w="1131" w:type="dxa"/>
            <w:tcBorders>
              <w:bottom w:val="single" w:sz="4" w:space="0" w:color="auto"/>
            </w:tcBorders>
          </w:tcPr>
          <w:p w14:paraId="4AE4CC2C" w14:textId="1F25DD81" w:rsidR="009A6D60" w:rsidRPr="00512D55" w:rsidRDefault="00563B34" w:rsidP="009A6D60">
            <w:pPr>
              <w:jc w:val="center"/>
            </w:pPr>
            <w:r>
              <w:t>3</w:t>
            </w:r>
          </w:p>
        </w:tc>
        <w:tc>
          <w:tcPr>
            <w:tcW w:w="856" w:type="dxa"/>
            <w:tcBorders>
              <w:bottom w:val="single" w:sz="4" w:space="0" w:color="auto"/>
            </w:tcBorders>
          </w:tcPr>
          <w:p w14:paraId="26BBF57F" w14:textId="056B2A47" w:rsidR="009A6D60" w:rsidRDefault="00563B34" w:rsidP="009A6D60">
            <w:pPr>
              <w:jc w:val="center"/>
            </w:pPr>
            <w:r>
              <w:t>1</w:t>
            </w:r>
          </w:p>
        </w:tc>
        <w:tc>
          <w:tcPr>
            <w:tcW w:w="871" w:type="dxa"/>
            <w:tcBorders>
              <w:bottom w:val="single" w:sz="4" w:space="0" w:color="auto"/>
            </w:tcBorders>
          </w:tcPr>
          <w:p w14:paraId="4AE4CC2D" w14:textId="37522218" w:rsidR="009A6D60" w:rsidRPr="00512D55" w:rsidRDefault="00510138" w:rsidP="009A6D60">
            <w:pPr>
              <w:jc w:val="center"/>
            </w:pPr>
            <w:r>
              <w:t>1</w:t>
            </w:r>
            <w:r w:rsidR="0050399B">
              <w:t>4</w:t>
            </w:r>
          </w:p>
        </w:tc>
        <w:tc>
          <w:tcPr>
            <w:tcW w:w="861" w:type="dxa"/>
            <w:tcBorders>
              <w:bottom w:val="single" w:sz="4" w:space="0" w:color="auto"/>
            </w:tcBorders>
          </w:tcPr>
          <w:p w14:paraId="53E145E6" w14:textId="4E0964E0" w:rsidR="009A6D60" w:rsidRDefault="0050399B" w:rsidP="009A6D60">
            <w:pPr>
              <w:jc w:val="center"/>
            </w:pPr>
            <w:r>
              <w:t>9</w:t>
            </w:r>
          </w:p>
        </w:tc>
      </w:tr>
      <w:tr w:rsidR="009A6D60" w14:paraId="75F85CA0" w14:textId="77777777" w:rsidTr="009A6D60">
        <w:trPr>
          <w:trHeight w:val="227"/>
        </w:trPr>
        <w:tc>
          <w:tcPr>
            <w:tcW w:w="4740" w:type="dxa"/>
            <w:tcBorders>
              <w:bottom w:val="single" w:sz="4" w:space="0" w:color="auto"/>
            </w:tcBorders>
            <w:shd w:val="clear" w:color="auto" w:fill="DAEEF3" w:themeFill="accent5" w:themeFillTint="33"/>
          </w:tcPr>
          <w:p w14:paraId="52909093" w14:textId="0A45B8BA" w:rsidR="009A6D60" w:rsidRDefault="009A6D60" w:rsidP="009A6D60">
            <w:r>
              <w:t>Newly-Added</w:t>
            </w:r>
          </w:p>
        </w:tc>
        <w:tc>
          <w:tcPr>
            <w:tcW w:w="1131" w:type="dxa"/>
            <w:tcBorders>
              <w:bottom w:val="single" w:sz="4" w:space="0" w:color="auto"/>
            </w:tcBorders>
            <w:shd w:val="clear" w:color="auto" w:fill="auto"/>
          </w:tcPr>
          <w:p w14:paraId="0F073E82" w14:textId="06A30349" w:rsidR="009A6D60" w:rsidRDefault="00981A74" w:rsidP="009A6D60">
            <w:pPr>
              <w:jc w:val="center"/>
            </w:pPr>
            <w:r>
              <w:t>5</w:t>
            </w:r>
          </w:p>
        </w:tc>
        <w:tc>
          <w:tcPr>
            <w:tcW w:w="856" w:type="dxa"/>
            <w:tcBorders>
              <w:bottom w:val="single" w:sz="4" w:space="0" w:color="auto"/>
            </w:tcBorders>
            <w:shd w:val="clear" w:color="auto" w:fill="auto"/>
          </w:tcPr>
          <w:p w14:paraId="23F5B24E" w14:textId="433AC2C5" w:rsidR="009A6D60" w:rsidRDefault="00981A74" w:rsidP="009A6D60">
            <w:pPr>
              <w:jc w:val="center"/>
            </w:pPr>
            <w:r>
              <w:t>1</w:t>
            </w:r>
          </w:p>
        </w:tc>
        <w:tc>
          <w:tcPr>
            <w:tcW w:w="871" w:type="dxa"/>
            <w:tcBorders>
              <w:bottom w:val="single" w:sz="4" w:space="0" w:color="auto"/>
            </w:tcBorders>
            <w:shd w:val="clear" w:color="auto" w:fill="auto"/>
          </w:tcPr>
          <w:p w14:paraId="23C63334" w14:textId="222D26F8" w:rsidR="009A6D60" w:rsidRDefault="006B728C" w:rsidP="009A6D60">
            <w:pPr>
              <w:jc w:val="center"/>
            </w:pPr>
            <w:r>
              <w:t>4</w:t>
            </w:r>
          </w:p>
        </w:tc>
        <w:tc>
          <w:tcPr>
            <w:tcW w:w="861" w:type="dxa"/>
            <w:tcBorders>
              <w:bottom w:val="single" w:sz="4" w:space="0" w:color="auto"/>
            </w:tcBorders>
            <w:shd w:val="clear" w:color="auto" w:fill="auto"/>
          </w:tcPr>
          <w:p w14:paraId="05A715B4" w14:textId="62D39231" w:rsidR="009A6D60" w:rsidRDefault="00F273FB" w:rsidP="009A6D60">
            <w:pPr>
              <w:jc w:val="center"/>
            </w:pPr>
            <w:r>
              <w:t>0</w:t>
            </w:r>
          </w:p>
        </w:tc>
      </w:tr>
      <w:tr w:rsidR="009A6D60" w14:paraId="4ED76AFF" w14:textId="77777777" w:rsidTr="00CD3626">
        <w:trPr>
          <w:trHeight w:val="206"/>
        </w:trPr>
        <w:tc>
          <w:tcPr>
            <w:tcW w:w="8459" w:type="dxa"/>
            <w:gridSpan w:val="5"/>
            <w:tcBorders>
              <w:top w:val="single" w:sz="4" w:space="0" w:color="auto"/>
              <w:left w:val="nil"/>
              <w:bottom w:val="single" w:sz="4" w:space="0" w:color="auto"/>
              <w:right w:val="nil"/>
            </w:tcBorders>
            <w:shd w:val="clear" w:color="auto" w:fill="auto"/>
          </w:tcPr>
          <w:p w14:paraId="4C540883" w14:textId="77777777" w:rsidR="009A6D60" w:rsidRDefault="009A6D60" w:rsidP="009A6D60">
            <w:pPr>
              <w:jc w:val="center"/>
            </w:pPr>
          </w:p>
        </w:tc>
      </w:tr>
      <w:tr w:rsidR="009A6D60" w14:paraId="4AE4CC32" w14:textId="32DEC20B" w:rsidTr="009A6D60">
        <w:trPr>
          <w:trHeight w:val="227"/>
        </w:trPr>
        <w:tc>
          <w:tcPr>
            <w:tcW w:w="4740" w:type="dxa"/>
            <w:tcBorders>
              <w:top w:val="single" w:sz="4" w:space="0" w:color="auto"/>
            </w:tcBorders>
            <w:shd w:val="clear" w:color="auto" w:fill="F2F2F2" w:themeFill="background1" w:themeFillShade="F2"/>
          </w:tcPr>
          <w:p w14:paraId="4AE4CC2F" w14:textId="77777777" w:rsidR="009A6D60" w:rsidRPr="003F27ED" w:rsidRDefault="009A6D60" w:rsidP="009A6D60">
            <w:pPr>
              <w:rPr>
                <w:b/>
              </w:rPr>
            </w:pPr>
            <w:r w:rsidRPr="003F27ED">
              <w:rPr>
                <w:b/>
              </w:rPr>
              <w:t>Constitution</w:t>
            </w:r>
          </w:p>
        </w:tc>
        <w:tc>
          <w:tcPr>
            <w:tcW w:w="1131" w:type="dxa"/>
            <w:tcBorders>
              <w:top w:val="single" w:sz="4" w:space="0" w:color="auto"/>
            </w:tcBorders>
            <w:shd w:val="clear" w:color="auto" w:fill="F2F2F2" w:themeFill="background1" w:themeFillShade="F2"/>
          </w:tcPr>
          <w:p w14:paraId="4AE4CC30" w14:textId="68FF4FB2" w:rsidR="009A6D60" w:rsidRPr="003F27ED" w:rsidRDefault="00CE2ADC" w:rsidP="009A6D60">
            <w:pPr>
              <w:jc w:val="center"/>
              <w:rPr>
                <w:b/>
              </w:rPr>
            </w:pPr>
            <w:r>
              <w:rPr>
                <w:b/>
              </w:rPr>
              <w:t>3</w:t>
            </w:r>
            <w:r w:rsidR="00981A74">
              <w:rPr>
                <w:b/>
              </w:rPr>
              <w:t>0</w:t>
            </w:r>
          </w:p>
        </w:tc>
        <w:tc>
          <w:tcPr>
            <w:tcW w:w="856" w:type="dxa"/>
            <w:tcBorders>
              <w:top w:val="single" w:sz="4" w:space="0" w:color="auto"/>
            </w:tcBorders>
            <w:shd w:val="clear" w:color="auto" w:fill="F2F2F2" w:themeFill="background1" w:themeFillShade="F2"/>
          </w:tcPr>
          <w:p w14:paraId="72EBAFF0" w14:textId="668F2A67" w:rsidR="009A6D60" w:rsidRPr="003F27ED" w:rsidRDefault="00CE2ADC" w:rsidP="009A6D60">
            <w:pPr>
              <w:jc w:val="center"/>
              <w:rPr>
                <w:b/>
              </w:rPr>
            </w:pPr>
            <w:r>
              <w:rPr>
                <w:b/>
              </w:rPr>
              <w:t>1</w:t>
            </w:r>
          </w:p>
        </w:tc>
        <w:tc>
          <w:tcPr>
            <w:tcW w:w="871" w:type="dxa"/>
            <w:tcBorders>
              <w:top w:val="single" w:sz="4" w:space="0" w:color="auto"/>
            </w:tcBorders>
            <w:shd w:val="clear" w:color="auto" w:fill="F2F2F2" w:themeFill="background1" w:themeFillShade="F2"/>
          </w:tcPr>
          <w:p w14:paraId="4AE4CC31" w14:textId="3E2961B1" w:rsidR="009A6D60" w:rsidRPr="003F27ED" w:rsidRDefault="00286CD7" w:rsidP="009A6D60">
            <w:pPr>
              <w:jc w:val="center"/>
              <w:rPr>
                <w:b/>
              </w:rPr>
            </w:pPr>
            <w:r>
              <w:rPr>
                <w:b/>
              </w:rPr>
              <w:t>3</w:t>
            </w:r>
            <w:r w:rsidR="0040093B">
              <w:rPr>
                <w:b/>
              </w:rPr>
              <w:t>4</w:t>
            </w:r>
          </w:p>
        </w:tc>
        <w:tc>
          <w:tcPr>
            <w:tcW w:w="861" w:type="dxa"/>
            <w:tcBorders>
              <w:top w:val="single" w:sz="4" w:space="0" w:color="auto"/>
            </w:tcBorders>
            <w:shd w:val="clear" w:color="auto" w:fill="F2F2F2" w:themeFill="background1" w:themeFillShade="F2"/>
          </w:tcPr>
          <w:p w14:paraId="26C6E30F" w14:textId="5F59F872" w:rsidR="009A6D60" w:rsidRPr="003F27ED" w:rsidRDefault="00F273FB" w:rsidP="009A6D60">
            <w:pPr>
              <w:jc w:val="center"/>
              <w:rPr>
                <w:b/>
              </w:rPr>
            </w:pPr>
            <w:r>
              <w:rPr>
                <w:b/>
              </w:rPr>
              <w:t>0</w:t>
            </w:r>
          </w:p>
        </w:tc>
      </w:tr>
      <w:tr w:rsidR="009A6D60" w14:paraId="4AE4CC36" w14:textId="14020F24" w:rsidTr="009A6D60">
        <w:trPr>
          <w:trHeight w:val="227"/>
        </w:trPr>
        <w:tc>
          <w:tcPr>
            <w:tcW w:w="4740" w:type="dxa"/>
            <w:shd w:val="clear" w:color="auto" w:fill="DAEEF3" w:themeFill="accent5" w:themeFillTint="33"/>
          </w:tcPr>
          <w:p w14:paraId="4AE4CC33" w14:textId="77777777" w:rsidR="009A6D60" w:rsidRPr="00512D55" w:rsidRDefault="009A6D60" w:rsidP="009A6D60">
            <w:r w:rsidRPr="00512D55">
              <w:t>Article I - No Lying</w:t>
            </w:r>
          </w:p>
        </w:tc>
        <w:tc>
          <w:tcPr>
            <w:tcW w:w="1131" w:type="dxa"/>
          </w:tcPr>
          <w:p w14:paraId="4AE4CC34" w14:textId="28C575CC" w:rsidR="009A6D60" w:rsidRPr="00512D55" w:rsidRDefault="009A6D60" w:rsidP="009A6D60">
            <w:pPr>
              <w:jc w:val="center"/>
            </w:pPr>
            <w:r>
              <w:t>1</w:t>
            </w:r>
          </w:p>
        </w:tc>
        <w:tc>
          <w:tcPr>
            <w:tcW w:w="856" w:type="dxa"/>
          </w:tcPr>
          <w:p w14:paraId="404E3BCE" w14:textId="3A44E994" w:rsidR="009A6D60" w:rsidRPr="00512D55" w:rsidRDefault="009A6D60" w:rsidP="009A6D60">
            <w:pPr>
              <w:jc w:val="center"/>
            </w:pPr>
            <w:r>
              <w:t>0</w:t>
            </w:r>
          </w:p>
        </w:tc>
        <w:tc>
          <w:tcPr>
            <w:tcW w:w="871" w:type="dxa"/>
          </w:tcPr>
          <w:p w14:paraId="4AE4CC35" w14:textId="00C19DC6" w:rsidR="009A6D60" w:rsidRPr="00512D55" w:rsidRDefault="009A6D60" w:rsidP="009A6D60">
            <w:pPr>
              <w:jc w:val="center"/>
            </w:pPr>
            <w:r>
              <w:t>3</w:t>
            </w:r>
          </w:p>
        </w:tc>
        <w:tc>
          <w:tcPr>
            <w:tcW w:w="861" w:type="dxa"/>
          </w:tcPr>
          <w:p w14:paraId="2E0BA03C" w14:textId="1ECE6197" w:rsidR="009A6D60" w:rsidRPr="00512D55" w:rsidRDefault="009A6D60" w:rsidP="009A6D60">
            <w:pPr>
              <w:jc w:val="center"/>
            </w:pPr>
            <w:r>
              <w:t>0</w:t>
            </w:r>
          </w:p>
        </w:tc>
      </w:tr>
      <w:tr w:rsidR="009A6D60" w14:paraId="4AE4CC3A" w14:textId="7DBE5D55" w:rsidTr="009A6D60">
        <w:trPr>
          <w:trHeight w:val="227"/>
        </w:trPr>
        <w:tc>
          <w:tcPr>
            <w:tcW w:w="4740" w:type="dxa"/>
            <w:shd w:val="clear" w:color="auto" w:fill="DAEEF3" w:themeFill="accent5" w:themeFillTint="33"/>
          </w:tcPr>
          <w:p w14:paraId="4AE4CC37" w14:textId="77777777" w:rsidR="009A6D60" w:rsidRPr="00512D55" w:rsidRDefault="009A6D60" w:rsidP="009A6D60">
            <w:r w:rsidRPr="00512D55">
              <w:t>Article II - Property Rights</w:t>
            </w:r>
          </w:p>
        </w:tc>
        <w:tc>
          <w:tcPr>
            <w:tcW w:w="1131" w:type="dxa"/>
          </w:tcPr>
          <w:p w14:paraId="4AE4CC38" w14:textId="009C09BF" w:rsidR="009A6D60" w:rsidRPr="00512D55" w:rsidRDefault="009A6D60" w:rsidP="009A6D60">
            <w:pPr>
              <w:jc w:val="center"/>
            </w:pPr>
            <w:r>
              <w:t>2</w:t>
            </w:r>
          </w:p>
        </w:tc>
        <w:tc>
          <w:tcPr>
            <w:tcW w:w="856" w:type="dxa"/>
          </w:tcPr>
          <w:p w14:paraId="38A4CB24" w14:textId="2389B5FC" w:rsidR="009A6D60" w:rsidRPr="00512D55" w:rsidRDefault="009A6D60" w:rsidP="009A6D60">
            <w:pPr>
              <w:jc w:val="center"/>
            </w:pPr>
            <w:r>
              <w:t>0</w:t>
            </w:r>
          </w:p>
        </w:tc>
        <w:tc>
          <w:tcPr>
            <w:tcW w:w="871" w:type="dxa"/>
          </w:tcPr>
          <w:p w14:paraId="4AE4CC39" w14:textId="01E06FCE" w:rsidR="009A6D60" w:rsidRPr="00512D55" w:rsidRDefault="009A6D60" w:rsidP="009A6D60">
            <w:pPr>
              <w:jc w:val="center"/>
            </w:pPr>
            <w:r>
              <w:t>4</w:t>
            </w:r>
          </w:p>
        </w:tc>
        <w:tc>
          <w:tcPr>
            <w:tcW w:w="861" w:type="dxa"/>
          </w:tcPr>
          <w:p w14:paraId="0B0F9179" w14:textId="17E6C32E" w:rsidR="009A6D60" w:rsidRPr="00512D55" w:rsidRDefault="009A6D60" w:rsidP="009A6D60">
            <w:pPr>
              <w:jc w:val="center"/>
            </w:pPr>
            <w:r>
              <w:t>0</w:t>
            </w:r>
          </w:p>
        </w:tc>
      </w:tr>
      <w:tr w:rsidR="009A6D60" w14:paraId="4AE4CC3E" w14:textId="11204AE0" w:rsidTr="009A6D60">
        <w:trPr>
          <w:trHeight w:val="227"/>
        </w:trPr>
        <w:tc>
          <w:tcPr>
            <w:tcW w:w="4740" w:type="dxa"/>
            <w:shd w:val="clear" w:color="auto" w:fill="DAEEF3" w:themeFill="accent5" w:themeFillTint="33"/>
          </w:tcPr>
          <w:p w14:paraId="4AE4CC3B" w14:textId="77777777" w:rsidR="009A6D60" w:rsidRPr="00512D55" w:rsidRDefault="009A6D60" w:rsidP="009A6D60">
            <w:r w:rsidRPr="00512D55">
              <w:t>Article III - Arbitration</w:t>
            </w:r>
          </w:p>
        </w:tc>
        <w:tc>
          <w:tcPr>
            <w:tcW w:w="1131" w:type="dxa"/>
          </w:tcPr>
          <w:p w14:paraId="4AE4CC3C" w14:textId="65D306F6" w:rsidR="009A6D60" w:rsidRPr="00512D55" w:rsidRDefault="00531838" w:rsidP="009A6D60">
            <w:pPr>
              <w:jc w:val="center"/>
            </w:pPr>
            <w:r>
              <w:t>2</w:t>
            </w:r>
          </w:p>
        </w:tc>
        <w:tc>
          <w:tcPr>
            <w:tcW w:w="856" w:type="dxa"/>
          </w:tcPr>
          <w:p w14:paraId="58D9C85C" w14:textId="7AFFAFFA" w:rsidR="009A6D60" w:rsidRDefault="00F273FB" w:rsidP="009A6D60">
            <w:pPr>
              <w:jc w:val="center"/>
            </w:pPr>
            <w:r>
              <w:t>0</w:t>
            </w:r>
          </w:p>
        </w:tc>
        <w:tc>
          <w:tcPr>
            <w:tcW w:w="871" w:type="dxa"/>
          </w:tcPr>
          <w:p w14:paraId="4AE4CC3D" w14:textId="2D25E7C2" w:rsidR="009A6D60" w:rsidRPr="00512D55" w:rsidRDefault="009A6D60" w:rsidP="009A6D60">
            <w:pPr>
              <w:jc w:val="center"/>
            </w:pPr>
            <w:r>
              <w:t>2</w:t>
            </w:r>
          </w:p>
        </w:tc>
        <w:tc>
          <w:tcPr>
            <w:tcW w:w="861" w:type="dxa"/>
          </w:tcPr>
          <w:p w14:paraId="1EE528E0" w14:textId="2238D778" w:rsidR="009A6D60" w:rsidRDefault="009A6D60" w:rsidP="009A6D60">
            <w:pPr>
              <w:jc w:val="center"/>
            </w:pPr>
            <w:r>
              <w:t>0</w:t>
            </w:r>
          </w:p>
        </w:tc>
      </w:tr>
      <w:tr w:rsidR="009A6D60" w14:paraId="4AE4CC42" w14:textId="0DBBC356" w:rsidTr="009A6D60">
        <w:trPr>
          <w:trHeight w:val="227"/>
        </w:trPr>
        <w:tc>
          <w:tcPr>
            <w:tcW w:w="4740" w:type="dxa"/>
            <w:shd w:val="clear" w:color="auto" w:fill="DAEEF3" w:themeFill="accent5" w:themeFillTint="33"/>
          </w:tcPr>
          <w:p w14:paraId="4AE4CC3F" w14:textId="77777777" w:rsidR="009A6D60" w:rsidRPr="00512D55" w:rsidRDefault="009A6D60" w:rsidP="009A6D60">
            <w:r w:rsidRPr="00512D55">
              <w:t>Article IV - Voter Independence</w:t>
            </w:r>
          </w:p>
        </w:tc>
        <w:tc>
          <w:tcPr>
            <w:tcW w:w="1131" w:type="dxa"/>
          </w:tcPr>
          <w:p w14:paraId="4AE4CC40" w14:textId="79AECFD6" w:rsidR="009A6D60" w:rsidRPr="00512D55" w:rsidRDefault="009A6D60" w:rsidP="009A6D60">
            <w:pPr>
              <w:jc w:val="center"/>
            </w:pPr>
            <w:r>
              <w:t>3</w:t>
            </w:r>
          </w:p>
        </w:tc>
        <w:tc>
          <w:tcPr>
            <w:tcW w:w="856" w:type="dxa"/>
          </w:tcPr>
          <w:p w14:paraId="72A1727F" w14:textId="42683C41" w:rsidR="009A6D60" w:rsidRPr="00512D55" w:rsidRDefault="009A6D60" w:rsidP="009A6D60">
            <w:pPr>
              <w:jc w:val="center"/>
            </w:pPr>
            <w:r>
              <w:t>0</w:t>
            </w:r>
          </w:p>
        </w:tc>
        <w:tc>
          <w:tcPr>
            <w:tcW w:w="871" w:type="dxa"/>
          </w:tcPr>
          <w:p w14:paraId="4AE4CC41" w14:textId="333BB6B3" w:rsidR="009A6D60" w:rsidRPr="00512D55" w:rsidRDefault="009A6D60" w:rsidP="009A6D60">
            <w:pPr>
              <w:jc w:val="center"/>
            </w:pPr>
            <w:r>
              <w:t>5</w:t>
            </w:r>
          </w:p>
        </w:tc>
        <w:tc>
          <w:tcPr>
            <w:tcW w:w="861" w:type="dxa"/>
          </w:tcPr>
          <w:p w14:paraId="774173A2" w14:textId="3358FDA5" w:rsidR="009A6D60" w:rsidRPr="00512D55" w:rsidRDefault="00531838" w:rsidP="009A6D60">
            <w:pPr>
              <w:jc w:val="center"/>
            </w:pPr>
            <w:r>
              <w:t>0</w:t>
            </w:r>
          </w:p>
        </w:tc>
      </w:tr>
      <w:tr w:rsidR="009A6D60" w14:paraId="4AE4CC46" w14:textId="5B63C015" w:rsidTr="009A6D60">
        <w:trPr>
          <w:trHeight w:val="227"/>
        </w:trPr>
        <w:tc>
          <w:tcPr>
            <w:tcW w:w="4740" w:type="dxa"/>
            <w:shd w:val="clear" w:color="auto" w:fill="DAEEF3" w:themeFill="accent5" w:themeFillTint="33"/>
          </w:tcPr>
          <w:p w14:paraId="4AE4CC43" w14:textId="77777777" w:rsidR="009A6D60" w:rsidRPr="00512D55" w:rsidRDefault="009A6D60" w:rsidP="009A6D60">
            <w:r w:rsidRPr="00512D55">
              <w:t>Article V - No Owner or Fiduciary</w:t>
            </w:r>
          </w:p>
        </w:tc>
        <w:tc>
          <w:tcPr>
            <w:tcW w:w="1131" w:type="dxa"/>
          </w:tcPr>
          <w:p w14:paraId="4AE4CC44" w14:textId="714C0743" w:rsidR="009A6D60" w:rsidRPr="00512D55" w:rsidRDefault="009A6D60" w:rsidP="009A6D60">
            <w:pPr>
              <w:jc w:val="center"/>
            </w:pPr>
            <w:r>
              <w:t>1</w:t>
            </w:r>
          </w:p>
        </w:tc>
        <w:tc>
          <w:tcPr>
            <w:tcW w:w="856" w:type="dxa"/>
          </w:tcPr>
          <w:p w14:paraId="2CC70371" w14:textId="0CBF94DF" w:rsidR="009A6D60" w:rsidRPr="00512D55" w:rsidRDefault="009A6D60" w:rsidP="009A6D60">
            <w:pPr>
              <w:jc w:val="center"/>
            </w:pPr>
            <w:r>
              <w:t>0</w:t>
            </w:r>
          </w:p>
        </w:tc>
        <w:tc>
          <w:tcPr>
            <w:tcW w:w="871" w:type="dxa"/>
          </w:tcPr>
          <w:p w14:paraId="4AE4CC45" w14:textId="2A3EC4C3" w:rsidR="009A6D60" w:rsidRPr="00512D55" w:rsidRDefault="00C20D00" w:rsidP="009A6D60">
            <w:pPr>
              <w:jc w:val="center"/>
            </w:pPr>
            <w:r>
              <w:t>2</w:t>
            </w:r>
          </w:p>
        </w:tc>
        <w:tc>
          <w:tcPr>
            <w:tcW w:w="861" w:type="dxa"/>
          </w:tcPr>
          <w:p w14:paraId="1CCCC9F6" w14:textId="32E99CBD" w:rsidR="009A6D60" w:rsidRPr="00512D55" w:rsidRDefault="009A6D60" w:rsidP="009A6D60">
            <w:pPr>
              <w:jc w:val="center"/>
            </w:pPr>
            <w:r>
              <w:t>0</w:t>
            </w:r>
          </w:p>
        </w:tc>
      </w:tr>
      <w:tr w:rsidR="009A6D60" w14:paraId="4AE4CC4A" w14:textId="19669569" w:rsidTr="009A6D60">
        <w:trPr>
          <w:trHeight w:val="227"/>
        </w:trPr>
        <w:tc>
          <w:tcPr>
            <w:tcW w:w="4740" w:type="dxa"/>
            <w:shd w:val="clear" w:color="auto" w:fill="DAEEF3" w:themeFill="accent5" w:themeFillTint="33"/>
          </w:tcPr>
          <w:p w14:paraId="4AE4CC47" w14:textId="77777777" w:rsidR="009A6D60" w:rsidRPr="00512D55" w:rsidRDefault="009A6D60" w:rsidP="009A6D60">
            <w:r w:rsidRPr="00512D55">
              <w:t>Article VI - 10% Ownership Cap</w:t>
            </w:r>
          </w:p>
        </w:tc>
        <w:tc>
          <w:tcPr>
            <w:tcW w:w="1131" w:type="dxa"/>
          </w:tcPr>
          <w:p w14:paraId="4AE4CC48" w14:textId="32A88F2E" w:rsidR="009A6D60" w:rsidRPr="00512D55" w:rsidRDefault="00CE2ADC" w:rsidP="009A6D60">
            <w:pPr>
              <w:jc w:val="center"/>
            </w:pPr>
            <w:r>
              <w:t>1</w:t>
            </w:r>
          </w:p>
        </w:tc>
        <w:tc>
          <w:tcPr>
            <w:tcW w:w="856" w:type="dxa"/>
          </w:tcPr>
          <w:p w14:paraId="1E86DF2D" w14:textId="47AF9F6F" w:rsidR="009A6D60" w:rsidRPr="00512D55" w:rsidRDefault="00CE2ADC" w:rsidP="009A6D60">
            <w:pPr>
              <w:jc w:val="center"/>
            </w:pPr>
            <w:r>
              <w:t>1</w:t>
            </w:r>
          </w:p>
        </w:tc>
        <w:tc>
          <w:tcPr>
            <w:tcW w:w="871" w:type="dxa"/>
          </w:tcPr>
          <w:p w14:paraId="4AE4CC49" w14:textId="5FE9C2CF" w:rsidR="009A6D60" w:rsidRPr="00512D55" w:rsidRDefault="009A6D60" w:rsidP="009A6D60">
            <w:pPr>
              <w:jc w:val="center"/>
            </w:pPr>
            <w:r>
              <w:t>0</w:t>
            </w:r>
          </w:p>
        </w:tc>
        <w:tc>
          <w:tcPr>
            <w:tcW w:w="861" w:type="dxa"/>
          </w:tcPr>
          <w:p w14:paraId="0F7E8F33" w14:textId="25E35E83" w:rsidR="009A6D60" w:rsidRPr="00512D55" w:rsidRDefault="009A6D60" w:rsidP="009A6D60">
            <w:pPr>
              <w:jc w:val="center"/>
            </w:pPr>
            <w:r>
              <w:t>0</w:t>
            </w:r>
          </w:p>
        </w:tc>
      </w:tr>
      <w:tr w:rsidR="009A6D60" w14:paraId="4AE4CC4E" w14:textId="6D0552DA" w:rsidTr="009A6D60">
        <w:trPr>
          <w:trHeight w:val="227"/>
        </w:trPr>
        <w:tc>
          <w:tcPr>
            <w:tcW w:w="4740" w:type="dxa"/>
            <w:shd w:val="clear" w:color="auto" w:fill="DAEEF3" w:themeFill="accent5" w:themeFillTint="33"/>
          </w:tcPr>
          <w:p w14:paraId="4AE4CC4B" w14:textId="77777777" w:rsidR="009A6D60" w:rsidRPr="00512D55" w:rsidRDefault="009A6D60" w:rsidP="009A6D60">
            <w:r w:rsidRPr="00512D55">
              <w:t>Article VII - Agreement to Penalties</w:t>
            </w:r>
          </w:p>
        </w:tc>
        <w:tc>
          <w:tcPr>
            <w:tcW w:w="1131" w:type="dxa"/>
          </w:tcPr>
          <w:p w14:paraId="4AE4CC4C" w14:textId="222B52D8" w:rsidR="009A6D60" w:rsidRPr="00512D55" w:rsidRDefault="00961220" w:rsidP="009A6D60">
            <w:pPr>
              <w:jc w:val="center"/>
            </w:pPr>
            <w:r>
              <w:t>3</w:t>
            </w:r>
          </w:p>
        </w:tc>
        <w:tc>
          <w:tcPr>
            <w:tcW w:w="856" w:type="dxa"/>
          </w:tcPr>
          <w:p w14:paraId="6D70A4AD" w14:textId="2628682E" w:rsidR="009A6D60" w:rsidRPr="00512D55" w:rsidRDefault="00531838" w:rsidP="009A6D60">
            <w:pPr>
              <w:jc w:val="center"/>
            </w:pPr>
            <w:r>
              <w:t>0</w:t>
            </w:r>
          </w:p>
        </w:tc>
        <w:tc>
          <w:tcPr>
            <w:tcW w:w="871" w:type="dxa"/>
          </w:tcPr>
          <w:p w14:paraId="4AE4CC4D" w14:textId="31116AF2" w:rsidR="009A6D60" w:rsidRPr="00512D55" w:rsidRDefault="0040093B" w:rsidP="009A6D60">
            <w:pPr>
              <w:jc w:val="center"/>
            </w:pPr>
            <w:r>
              <w:t>3</w:t>
            </w:r>
          </w:p>
        </w:tc>
        <w:tc>
          <w:tcPr>
            <w:tcW w:w="861" w:type="dxa"/>
          </w:tcPr>
          <w:p w14:paraId="00485D80" w14:textId="317872A1" w:rsidR="009A6D60" w:rsidRPr="00512D55" w:rsidRDefault="009A6D60" w:rsidP="009A6D60">
            <w:pPr>
              <w:jc w:val="center"/>
            </w:pPr>
            <w:r>
              <w:t>0</w:t>
            </w:r>
          </w:p>
        </w:tc>
      </w:tr>
      <w:tr w:rsidR="009A6D60" w14:paraId="4AE4CC52" w14:textId="6249544B" w:rsidTr="009A6D60">
        <w:trPr>
          <w:trHeight w:val="227"/>
        </w:trPr>
        <w:tc>
          <w:tcPr>
            <w:tcW w:w="4740" w:type="dxa"/>
            <w:shd w:val="clear" w:color="auto" w:fill="DAEEF3" w:themeFill="accent5" w:themeFillTint="33"/>
          </w:tcPr>
          <w:p w14:paraId="4AE4CC4F" w14:textId="77777777" w:rsidR="009A6D60" w:rsidRPr="00512D55" w:rsidRDefault="009A6D60" w:rsidP="009A6D60">
            <w:r w:rsidRPr="00512D55">
              <w:t>Article VIII - Block Producer Agreement</w:t>
            </w:r>
          </w:p>
        </w:tc>
        <w:tc>
          <w:tcPr>
            <w:tcW w:w="1131" w:type="dxa"/>
          </w:tcPr>
          <w:p w14:paraId="4AE4CC50" w14:textId="4493267A" w:rsidR="009A6D60" w:rsidRPr="00512D55" w:rsidRDefault="00961220" w:rsidP="009A6D60">
            <w:pPr>
              <w:jc w:val="center"/>
            </w:pPr>
            <w:r>
              <w:t>3</w:t>
            </w:r>
          </w:p>
        </w:tc>
        <w:tc>
          <w:tcPr>
            <w:tcW w:w="856" w:type="dxa"/>
          </w:tcPr>
          <w:p w14:paraId="75C7BC12" w14:textId="4134AA35" w:rsidR="009A6D60" w:rsidRPr="00512D55" w:rsidRDefault="00531838" w:rsidP="009A6D60">
            <w:pPr>
              <w:jc w:val="center"/>
            </w:pPr>
            <w:r>
              <w:t>0</w:t>
            </w:r>
          </w:p>
        </w:tc>
        <w:tc>
          <w:tcPr>
            <w:tcW w:w="871" w:type="dxa"/>
          </w:tcPr>
          <w:p w14:paraId="4AE4CC51" w14:textId="75C12878" w:rsidR="009A6D60" w:rsidRPr="00512D55" w:rsidRDefault="009A6D60" w:rsidP="009A6D60">
            <w:pPr>
              <w:jc w:val="center"/>
            </w:pPr>
            <w:r>
              <w:t>0</w:t>
            </w:r>
          </w:p>
        </w:tc>
        <w:tc>
          <w:tcPr>
            <w:tcW w:w="861" w:type="dxa"/>
          </w:tcPr>
          <w:p w14:paraId="3233B96F" w14:textId="0E3A708B" w:rsidR="009A6D60" w:rsidRPr="00512D55" w:rsidRDefault="009A6D60" w:rsidP="009A6D60">
            <w:pPr>
              <w:jc w:val="center"/>
            </w:pPr>
            <w:r>
              <w:t>0</w:t>
            </w:r>
          </w:p>
        </w:tc>
      </w:tr>
      <w:tr w:rsidR="009A6D60" w14:paraId="4AE4CC56" w14:textId="35355527" w:rsidTr="009A6D60">
        <w:trPr>
          <w:trHeight w:val="227"/>
        </w:trPr>
        <w:tc>
          <w:tcPr>
            <w:tcW w:w="4740" w:type="dxa"/>
            <w:shd w:val="clear" w:color="auto" w:fill="DAEEF3" w:themeFill="accent5" w:themeFillTint="33"/>
          </w:tcPr>
          <w:p w14:paraId="4AE4CC53" w14:textId="77777777" w:rsidR="009A6D60" w:rsidRPr="00E77A23" w:rsidRDefault="009A6D60" w:rsidP="009A6D60">
            <w:pPr>
              <w:rPr>
                <w:lang w:val="fr-FR"/>
              </w:rPr>
            </w:pPr>
            <w:r w:rsidRPr="00E77A23">
              <w:rPr>
                <w:lang w:val="fr-FR"/>
              </w:rPr>
              <w:t>Article IX - Establishes Arbitration Forums</w:t>
            </w:r>
          </w:p>
        </w:tc>
        <w:tc>
          <w:tcPr>
            <w:tcW w:w="1131" w:type="dxa"/>
          </w:tcPr>
          <w:p w14:paraId="4AE4CC54" w14:textId="72FC3C2A" w:rsidR="009A6D60" w:rsidRPr="00512D55" w:rsidRDefault="009A6D60" w:rsidP="009A6D60">
            <w:pPr>
              <w:jc w:val="center"/>
            </w:pPr>
            <w:r>
              <w:t>1</w:t>
            </w:r>
          </w:p>
        </w:tc>
        <w:tc>
          <w:tcPr>
            <w:tcW w:w="856" w:type="dxa"/>
          </w:tcPr>
          <w:p w14:paraId="69726D05" w14:textId="519D15E3" w:rsidR="009A6D60" w:rsidRPr="00512D55" w:rsidRDefault="009A6D60" w:rsidP="009A6D60">
            <w:pPr>
              <w:jc w:val="center"/>
            </w:pPr>
            <w:r>
              <w:t>0</w:t>
            </w:r>
          </w:p>
        </w:tc>
        <w:tc>
          <w:tcPr>
            <w:tcW w:w="871" w:type="dxa"/>
          </w:tcPr>
          <w:p w14:paraId="4AE4CC55" w14:textId="125D7E68" w:rsidR="009A6D60" w:rsidRPr="00512D55" w:rsidRDefault="009A6D60" w:rsidP="009A6D60">
            <w:pPr>
              <w:jc w:val="center"/>
            </w:pPr>
            <w:r>
              <w:t>3</w:t>
            </w:r>
          </w:p>
        </w:tc>
        <w:tc>
          <w:tcPr>
            <w:tcW w:w="861" w:type="dxa"/>
          </w:tcPr>
          <w:p w14:paraId="5A107E2D" w14:textId="5305ADEC" w:rsidR="009A6D60" w:rsidRPr="00512D55" w:rsidRDefault="00531838" w:rsidP="009A6D60">
            <w:pPr>
              <w:jc w:val="center"/>
            </w:pPr>
            <w:r>
              <w:t>0</w:t>
            </w:r>
          </w:p>
        </w:tc>
      </w:tr>
      <w:tr w:rsidR="009A6D60" w14:paraId="4AE4CC5A" w14:textId="39209245" w:rsidTr="009A6D60">
        <w:trPr>
          <w:trHeight w:val="227"/>
        </w:trPr>
        <w:tc>
          <w:tcPr>
            <w:tcW w:w="4740" w:type="dxa"/>
            <w:shd w:val="clear" w:color="auto" w:fill="DAEEF3" w:themeFill="accent5" w:themeFillTint="33"/>
          </w:tcPr>
          <w:p w14:paraId="4AE4CC57" w14:textId="77777777" w:rsidR="009A6D60" w:rsidRPr="00512D55" w:rsidRDefault="009A6D60" w:rsidP="009A6D60">
            <w:r w:rsidRPr="00512D55">
              <w:t>Article X - Arbitrator Standards</w:t>
            </w:r>
          </w:p>
        </w:tc>
        <w:tc>
          <w:tcPr>
            <w:tcW w:w="1131" w:type="dxa"/>
          </w:tcPr>
          <w:p w14:paraId="4AE4CC58" w14:textId="1D9B07C3" w:rsidR="009A6D60" w:rsidRPr="00512D55" w:rsidRDefault="00961220" w:rsidP="009A6D60">
            <w:pPr>
              <w:jc w:val="center"/>
            </w:pPr>
            <w:r>
              <w:t>1</w:t>
            </w:r>
          </w:p>
        </w:tc>
        <w:tc>
          <w:tcPr>
            <w:tcW w:w="856" w:type="dxa"/>
          </w:tcPr>
          <w:p w14:paraId="1ADB45E1" w14:textId="79184059" w:rsidR="009A6D60" w:rsidRPr="00512D55" w:rsidRDefault="00531838" w:rsidP="009A6D60">
            <w:pPr>
              <w:jc w:val="center"/>
            </w:pPr>
            <w:r>
              <w:t>0</w:t>
            </w:r>
          </w:p>
        </w:tc>
        <w:tc>
          <w:tcPr>
            <w:tcW w:w="871" w:type="dxa"/>
          </w:tcPr>
          <w:p w14:paraId="4AE4CC59" w14:textId="17FF74D3" w:rsidR="009A6D60" w:rsidRPr="00512D55" w:rsidRDefault="006B728C" w:rsidP="009A6D60">
            <w:pPr>
              <w:jc w:val="center"/>
            </w:pPr>
            <w:r>
              <w:t>1</w:t>
            </w:r>
          </w:p>
        </w:tc>
        <w:tc>
          <w:tcPr>
            <w:tcW w:w="861" w:type="dxa"/>
          </w:tcPr>
          <w:p w14:paraId="319840C0" w14:textId="3B2B97C1" w:rsidR="009A6D60" w:rsidRPr="00512D55" w:rsidRDefault="00F273FB" w:rsidP="009A6D60">
            <w:pPr>
              <w:jc w:val="center"/>
            </w:pPr>
            <w:r>
              <w:t>0</w:t>
            </w:r>
          </w:p>
        </w:tc>
      </w:tr>
      <w:tr w:rsidR="009A6D60" w14:paraId="4AE4CC5E" w14:textId="2AA411F3" w:rsidTr="009A6D60">
        <w:trPr>
          <w:trHeight w:val="227"/>
        </w:trPr>
        <w:tc>
          <w:tcPr>
            <w:tcW w:w="4740" w:type="dxa"/>
            <w:shd w:val="clear" w:color="auto" w:fill="DAEEF3" w:themeFill="accent5" w:themeFillTint="33"/>
          </w:tcPr>
          <w:p w14:paraId="4AE4CC5B" w14:textId="77777777" w:rsidR="009A6D60" w:rsidRPr="00512D55" w:rsidRDefault="009A6D60" w:rsidP="009A6D60">
            <w:r w:rsidRPr="00512D55">
              <w:t>Article XI - Developers and Smart Contract Licenses</w:t>
            </w:r>
          </w:p>
        </w:tc>
        <w:tc>
          <w:tcPr>
            <w:tcW w:w="1131" w:type="dxa"/>
          </w:tcPr>
          <w:p w14:paraId="4AE4CC5C" w14:textId="61DA33C6" w:rsidR="009A6D60" w:rsidRPr="00512D55" w:rsidRDefault="00961220" w:rsidP="009A6D60">
            <w:pPr>
              <w:jc w:val="center"/>
            </w:pPr>
            <w:r>
              <w:t>1</w:t>
            </w:r>
          </w:p>
        </w:tc>
        <w:tc>
          <w:tcPr>
            <w:tcW w:w="856" w:type="dxa"/>
          </w:tcPr>
          <w:p w14:paraId="33751565" w14:textId="700375C1" w:rsidR="009A6D60" w:rsidRPr="00512D55" w:rsidRDefault="00531838" w:rsidP="009A6D60">
            <w:pPr>
              <w:jc w:val="center"/>
            </w:pPr>
            <w:r>
              <w:t>0</w:t>
            </w:r>
          </w:p>
        </w:tc>
        <w:tc>
          <w:tcPr>
            <w:tcW w:w="871" w:type="dxa"/>
          </w:tcPr>
          <w:p w14:paraId="4AE4CC5D" w14:textId="6E07BED9" w:rsidR="009A6D60" w:rsidRPr="00512D55" w:rsidRDefault="009A6D60" w:rsidP="009A6D60">
            <w:pPr>
              <w:jc w:val="center"/>
            </w:pPr>
            <w:r>
              <w:t>0</w:t>
            </w:r>
          </w:p>
        </w:tc>
        <w:tc>
          <w:tcPr>
            <w:tcW w:w="861" w:type="dxa"/>
          </w:tcPr>
          <w:p w14:paraId="73515CE2" w14:textId="3A3181D2" w:rsidR="009A6D60" w:rsidRPr="00512D55" w:rsidRDefault="009A6D60" w:rsidP="009A6D60">
            <w:pPr>
              <w:jc w:val="center"/>
            </w:pPr>
            <w:r>
              <w:t>0</w:t>
            </w:r>
          </w:p>
        </w:tc>
      </w:tr>
      <w:tr w:rsidR="009A6D60" w14:paraId="4AE4CC62" w14:textId="60614A70" w:rsidTr="009A6D60">
        <w:trPr>
          <w:trHeight w:val="227"/>
        </w:trPr>
        <w:tc>
          <w:tcPr>
            <w:tcW w:w="4740" w:type="dxa"/>
            <w:shd w:val="clear" w:color="auto" w:fill="DAEEF3" w:themeFill="accent5" w:themeFillTint="33"/>
          </w:tcPr>
          <w:p w14:paraId="4AE4CC5F" w14:textId="77777777" w:rsidR="009A6D60" w:rsidRPr="00512D55" w:rsidRDefault="009A6D60" w:rsidP="009A6D60">
            <w:r w:rsidRPr="00512D55">
              <w:t>Article XII - Multilingual Contracts</w:t>
            </w:r>
          </w:p>
        </w:tc>
        <w:tc>
          <w:tcPr>
            <w:tcW w:w="1131" w:type="dxa"/>
          </w:tcPr>
          <w:p w14:paraId="4AE4CC60" w14:textId="1F5022D9" w:rsidR="009A6D60" w:rsidRPr="00512D55" w:rsidRDefault="009A6D60" w:rsidP="009A6D60">
            <w:pPr>
              <w:jc w:val="center"/>
            </w:pPr>
            <w:r>
              <w:t>0</w:t>
            </w:r>
          </w:p>
        </w:tc>
        <w:tc>
          <w:tcPr>
            <w:tcW w:w="856" w:type="dxa"/>
          </w:tcPr>
          <w:p w14:paraId="715EF6EC" w14:textId="60559920" w:rsidR="009A6D60" w:rsidRPr="00512D55" w:rsidRDefault="009A6D60" w:rsidP="009A6D60">
            <w:pPr>
              <w:jc w:val="center"/>
            </w:pPr>
            <w:r>
              <w:t>0</w:t>
            </w:r>
          </w:p>
        </w:tc>
        <w:tc>
          <w:tcPr>
            <w:tcW w:w="871" w:type="dxa"/>
          </w:tcPr>
          <w:p w14:paraId="4AE4CC61" w14:textId="4EE0469A" w:rsidR="009A6D60" w:rsidRPr="00512D55" w:rsidRDefault="009A6D60" w:rsidP="009A6D60">
            <w:pPr>
              <w:jc w:val="center"/>
            </w:pPr>
            <w:r>
              <w:t>0</w:t>
            </w:r>
          </w:p>
        </w:tc>
        <w:tc>
          <w:tcPr>
            <w:tcW w:w="861" w:type="dxa"/>
          </w:tcPr>
          <w:p w14:paraId="0F719491" w14:textId="0D0163F4" w:rsidR="009A6D60" w:rsidRPr="00512D55" w:rsidRDefault="009A6D60" w:rsidP="009A6D60">
            <w:pPr>
              <w:jc w:val="center"/>
            </w:pPr>
            <w:r>
              <w:t>0</w:t>
            </w:r>
          </w:p>
        </w:tc>
      </w:tr>
      <w:tr w:rsidR="009A6D60" w14:paraId="4AE4CC66" w14:textId="23FE55A2" w:rsidTr="009A6D60">
        <w:trPr>
          <w:trHeight w:val="227"/>
        </w:trPr>
        <w:tc>
          <w:tcPr>
            <w:tcW w:w="4740" w:type="dxa"/>
            <w:shd w:val="clear" w:color="auto" w:fill="DAEEF3" w:themeFill="accent5" w:themeFillTint="33"/>
          </w:tcPr>
          <w:p w14:paraId="4AE4CC63" w14:textId="77777777" w:rsidR="009A6D60" w:rsidRPr="00512D55" w:rsidRDefault="009A6D60" w:rsidP="009A6D60">
            <w:r w:rsidRPr="00512D55">
              <w:t>Article XIII - Developers responsible for non-Member access</w:t>
            </w:r>
          </w:p>
        </w:tc>
        <w:tc>
          <w:tcPr>
            <w:tcW w:w="1131" w:type="dxa"/>
          </w:tcPr>
          <w:p w14:paraId="4AE4CC64" w14:textId="0B5F3085" w:rsidR="009A6D60" w:rsidRPr="00512D55" w:rsidRDefault="00961220" w:rsidP="009A6D60">
            <w:pPr>
              <w:jc w:val="center"/>
            </w:pPr>
            <w:r>
              <w:t>1</w:t>
            </w:r>
          </w:p>
        </w:tc>
        <w:tc>
          <w:tcPr>
            <w:tcW w:w="856" w:type="dxa"/>
          </w:tcPr>
          <w:p w14:paraId="74716CAD" w14:textId="16E38167" w:rsidR="009A6D60" w:rsidRPr="00512D55" w:rsidRDefault="00531838" w:rsidP="009A6D60">
            <w:pPr>
              <w:jc w:val="center"/>
            </w:pPr>
            <w:r>
              <w:t>0</w:t>
            </w:r>
          </w:p>
        </w:tc>
        <w:tc>
          <w:tcPr>
            <w:tcW w:w="871" w:type="dxa"/>
          </w:tcPr>
          <w:p w14:paraId="4AE4CC65" w14:textId="211234A1" w:rsidR="009A6D60" w:rsidRPr="00512D55" w:rsidRDefault="009A6D60" w:rsidP="009A6D60">
            <w:pPr>
              <w:jc w:val="center"/>
            </w:pPr>
            <w:r>
              <w:t>0</w:t>
            </w:r>
          </w:p>
        </w:tc>
        <w:tc>
          <w:tcPr>
            <w:tcW w:w="861" w:type="dxa"/>
          </w:tcPr>
          <w:p w14:paraId="6F27DB06" w14:textId="5279D004" w:rsidR="009A6D60" w:rsidRPr="00512D55" w:rsidRDefault="009A6D60" w:rsidP="009A6D60">
            <w:pPr>
              <w:jc w:val="center"/>
            </w:pPr>
            <w:r>
              <w:t>0</w:t>
            </w:r>
          </w:p>
        </w:tc>
      </w:tr>
      <w:tr w:rsidR="009A6D60" w14:paraId="4AE4CC6A" w14:textId="4E5EA32C" w:rsidTr="009A6D60">
        <w:trPr>
          <w:trHeight w:val="227"/>
        </w:trPr>
        <w:tc>
          <w:tcPr>
            <w:tcW w:w="4740" w:type="dxa"/>
            <w:shd w:val="clear" w:color="auto" w:fill="DAEEF3" w:themeFill="accent5" w:themeFillTint="33"/>
          </w:tcPr>
          <w:p w14:paraId="4AE4CC67" w14:textId="77777777" w:rsidR="009A6D60" w:rsidRPr="00512D55" w:rsidRDefault="009A6D60" w:rsidP="009A6D60">
            <w:r w:rsidRPr="00512D55">
              <w:t>Article XIV - No Positive Rights</w:t>
            </w:r>
          </w:p>
        </w:tc>
        <w:tc>
          <w:tcPr>
            <w:tcW w:w="1131" w:type="dxa"/>
          </w:tcPr>
          <w:p w14:paraId="4AE4CC68" w14:textId="18921046" w:rsidR="009A6D60" w:rsidRPr="00512D55" w:rsidRDefault="00961220" w:rsidP="009A6D60">
            <w:pPr>
              <w:jc w:val="center"/>
            </w:pPr>
            <w:r>
              <w:t>3</w:t>
            </w:r>
          </w:p>
        </w:tc>
        <w:tc>
          <w:tcPr>
            <w:tcW w:w="856" w:type="dxa"/>
          </w:tcPr>
          <w:p w14:paraId="103CD23E" w14:textId="50CF14AA" w:rsidR="009A6D60" w:rsidRPr="00512D55" w:rsidRDefault="00531838" w:rsidP="009A6D60">
            <w:pPr>
              <w:jc w:val="center"/>
            </w:pPr>
            <w:r>
              <w:t>0</w:t>
            </w:r>
          </w:p>
        </w:tc>
        <w:tc>
          <w:tcPr>
            <w:tcW w:w="871" w:type="dxa"/>
          </w:tcPr>
          <w:p w14:paraId="4AE4CC69" w14:textId="618C5C83" w:rsidR="009A6D60" w:rsidRPr="00512D55" w:rsidRDefault="009A6D60" w:rsidP="009A6D60">
            <w:pPr>
              <w:jc w:val="center"/>
            </w:pPr>
            <w:r>
              <w:t>4</w:t>
            </w:r>
          </w:p>
        </w:tc>
        <w:tc>
          <w:tcPr>
            <w:tcW w:w="861" w:type="dxa"/>
          </w:tcPr>
          <w:p w14:paraId="1FA6A095" w14:textId="170A288F" w:rsidR="009A6D60" w:rsidRPr="00512D55" w:rsidRDefault="00531838" w:rsidP="009A6D60">
            <w:pPr>
              <w:jc w:val="center"/>
            </w:pPr>
            <w:r>
              <w:t>0</w:t>
            </w:r>
          </w:p>
        </w:tc>
      </w:tr>
      <w:tr w:rsidR="009A6D60" w14:paraId="4AE4CC6E" w14:textId="4771E96B" w:rsidTr="009A6D60">
        <w:trPr>
          <w:trHeight w:val="227"/>
        </w:trPr>
        <w:tc>
          <w:tcPr>
            <w:tcW w:w="4740" w:type="dxa"/>
            <w:shd w:val="clear" w:color="auto" w:fill="DAEEF3" w:themeFill="accent5" w:themeFillTint="33"/>
          </w:tcPr>
          <w:p w14:paraId="4AE4CC6B" w14:textId="77777777" w:rsidR="009A6D60" w:rsidRPr="00512D55" w:rsidRDefault="009A6D60" w:rsidP="009A6D60">
            <w:r w:rsidRPr="00512D55">
              <w:t>Article XV - Default Arbitration Forum Named</w:t>
            </w:r>
          </w:p>
        </w:tc>
        <w:tc>
          <w:tcPr>
            <w:tcW w:w="1131" w:type="dxa"/>
          </w:tcPr>
          <w:p w14:paraId="4AE4CC6C" w14:textId="7A058772" w:rsidR="009A6D60" w:rsidRPr="00512D55" w:rsidRDefault="00961220" w:rsidP="009A6D60">
            <w:pPr>
              <w:jc w:val="center"/>
            </w:pPr>
            <w:r>
              <w:t>1</w:t>
            </w:r>
          </w:p>
        </w:tc>
        <w:tc>
          <w:tcPr>
            <w:tcW w:w="856" w:type="dxa"/>
          </w:tcPr>
          <w:p w14:paraId="26B3A7AD" w14:textId="6704CE0A" w:rsidR="009A6D60" w:rsidRPr="00512D55" w:rsidRDefault="00531838" w:rsidP="009A6D60">
            <w:pPr>
              <w:jc w:val="center"/>
            </w:pPr>
            <w:r>
              <w:t>0</w:t>
            </w:r>
          </w:p>
        </w:tc>
        <w:tc>
          <w:tcPr>
            <w:tcW w:w="871" w:type="dxa"/>
          </w:tcPr>
          <w:p w14:paraId="4AE4CC6D" w14:textId="56D951FC" w:rsidR="009A6D60" w:rsidRPr="00512D55" w:rsidRDefault="009A6D60" w:rsidP="009A6D60">
            <w:pPr>
              <w:jc w:val="center"/>
            </w:pPr>
            <w:r>
              <w:t>0</w:t>
            </w:r>
          </w:p>
        </w:tc>
        <w:tc>
          <w:tcPr>
            <w:tcW w:w="861" w:type="dxa"/>
          </w:tcPr>
          <w:p w14:paraId="78147D84" w14:textId="6A2B03DD" w:rsidR="009A6D60" w:rsidRPr="00512D55" w:rsidRDefault="009A6D60" w:rsidP="009A6D60">
            <w:pPr>
              <w:jc w:val="center"/>
            </w:pPr>
            <w:r>
              <w:t>0</w:t>
            </w:r>
          </w:p>
        </w:tc>
      </w:tr>
      <w:tr w:rsidR="009A6D60" w14:paraId="4AE4CC72" w14:textId="5B173652" w:rsidTr="009A6D60">
        <w:trPr>
          <w:trHeight w:val="227"/>
        </w:trPr>
        <w:tc>
          <w:tcPr>
            <w:tcW w:w="4740" w:type="dxa"/>
            <w:shd w:val="clear" w:color="auto" w:fill="DAEEF3" w:themeFill="accent5" w:themeFillTint="33"/>
          </w:tcPr>
          <w:p w14:paraId="4AE4CC6F" w14:textId="77777777" w:rsidR="009A6D60" w:rsidRPr="00512D55" w:rsidRDefault="009A6D60" w:rsidP="009A6D60">
            <w:r w:rsidRPr="00512D55">
              <w:t>Article XVI - Amendment</w:t>
            </w:r>
          </w:p>
        </w:tc>
        <w:tc>
          <w:tcPr>
            <w:tcW w:w="1131" w:type="dxa"/>
          </w:tcPr>
          <w:p w14:paraId="4AE4CC70" w14:textId="2CE25A60" w:rsidR="009A6D60" w:rsidRPr="00512D55" w:rsidRDefault="00961220" w:rsidP="009A6D60">
            <w:pPr>
              <w:jc w:val="center"/>
            </w:pPr>
            <w:r>
              <w:t>2</w:t>
            </w:r>
          </w:p>
        </w:tc>
        <w:tc>
          <w:tcPr>
            <w:tcW w:w="856" w:type="dxa"/>
          </w:tcPr>
          <w:p w14:paraId="6C9FF4CA" w14:textId="33D6CA91" w:rsidR="009A6D60" w:rsidRPr="00512D55" w:rsidRDefault="00531838" w:rsidP="009A6D60">
            <w:pPr>
              <w:jc w:val="center"/>
            </w:pPr>
            <w:r>
              <w:t>0</w:t>
            </w:r>
          </w:p>
        </w:tc>
        <w:tc>
          <w:tcPr>
            <w:tcW w:w="871" w:type="dxa"/>
          </w:tcPr>
          <w:p w14:paraId="4AE4CC71" w14:textId="1DCB85E5" w:rsidR="009A6D60" w:rsidRPr="00512D55" w:rsidRDefault="009A6D60" w:rsidP="009A6D60">
            <w:pPr>
              <w:jc w:val="center"/>
            </w:pPr>
            <w:r>
              <w:t>4</w:t>
            </w:r>
          </w:p>
        </w:tc>
        <w:tc>
          <w:tcPr>
            <w:tcW w:w="861" w:type="dxa"/>
          </w:tcPr>
          <w:p w14:paraId="248BBE09" w14:textId="7920A747" w:rsidR="009A6D60" w:rsidRPr="00512D55" w:rsidRDefault="00531838" w:rsidP="009A6D60">
            <w:pPr>
              <w:jc w:val="center"/>
            </w:pPr>
            <w:r>
              <w:t>0</w:t>
            </w:r>
          </w:p>
        </w:tc>
      </w:tr>
      <w:tr w:rsidR="009A6D60" w14:paraId="4AE4CC76" w14:textId="4191C203" w:rsidTr="009A6D60">
        <w:trPr>
          <w:trHeight w:val="227"/>
        </w:trPr>
        <w:tc>
          <w:tcPr>
            <w:tcW w:w="4740" w:type="dxa"/>
            <w:shd w:val="clear" w:color="auto" w:fill="DAEEF3" w:themeFill="accent5" w:themeFillTint="33"/>
          </w:tcPr>
          <w:p w14:paraId="4AE4CC73" w14:textId="77777777" w:rsidR="009A6D60" w:rsidRPr="00512D55" w:rsidRDefault="009A6D60" w:rsidP="009A6D60">
            <w:r w:rsidRPr="00512D55">
              <w:t>Article XVII - Choice of Law</w:t>
            </w:r>
          </w:p>
        </w:tc>
        <w:tc>
          <w:tcPr>
            <w:tcW w:w="1131" w:type="dxa"/>
          </w:tcPr>
          <w:p w14:paraId="4AE4CC74" w14:textId="35028BC1" w:rsidR="009A6D60" w:rsidRPr="00512D55" w:rsidRDefault="00961220" w:rsidP="009A6D60">
            <w:pPr>
              <w:jc w:val="center"/>
            </w:pPr>
            <w:r>
              <w:t>2</w:t>
            </w:r>
          </w:p>
        </w:tc>
        <w:tc>
          <w:tcPr>
            <w:tcW w:w="856" w:type="dxa"/>
          </w:tcPr>
          <w:p w14:paraId="199B418B" w14:textId="1394ACF7" w:rsidR="009A6D60" w:rsidRPr="00512D55" w:rsidRDefault="00531838" w:rsidP="009A6D60">
            <w:pPr>
              <w:jc w:val="center"/>
            </w:pPr>
            <w:r>
              <w:t>0</w:t>
            </w:r>
          </w:p>
        </w:tc>
        <w:tc>
          <w:tcPr>
            <w:tcW w:w="871" w:type="dxa"/>
          </w:tcPr>
          <w:p w14:paraId="4AE4CC75" w14:textId="61D8D037" w:rsidR="009A6D60" w:rsidRPr="00512D55" w:rsidRDefault="009A6D60" w:rsidP="009A6D60">
            <w:pPr>
              <w:jc w:val="center"/>
            </w:pPr>
            <w:r>
              <w:t>0</w:t>
            </w:r>
          </w:p>
        </w:tc>
        <w:tc>
          <w:tcPr>
            <w:tcW w:w="861" w:type="dxa"/>
          </w:tcPr>
          <w:p w14:paraId="0FCCC86E" w14:textId="55B8BC59" w:rsidR="009A6D60" w:rsidRPr="00512D55" w:rsidRDefault="009A6D60" w:rsidP="009A6D60">
            <w:pPr>
              <w:jc w:val="center"/>
            </w:pPr>
            <w:r>
              <w:t>0</w:t>
            </w:r>
          </w:p>
        </w:tc>
      </w:tr>
      <w:tr w:rsidR="008A1A9F" w14:paraId="3B58E5D4" w14:textId="77777777" w:rsidTr="009A6D60">
        <w:trPr>
          <w:trHeight w:val="227"/>
        </w:trPr>
        <w:tc>
          <w:tcPr>
            <w:tcW w:w="4740" w:type="dxa"/>
            <w:shd w:val="clear" w:color="auto" w:fill="DAEEF3" w:themeFill="accent5" w:themeFillTint="33"/>
          </w:tcPr>
          <w:p w14:paraId="6C00E83C" w14:textId="4ED84B73" w:rsidR="008A1A9F" w:rsidRPr="00512D55" w:rsidRDefault="008A1A9F" w:rsidP="009A6D60">
            <w:r>
              <w:t>Newly Added</w:t>
            </w:r>
          </w:p>
        </w:tc>
        <w:tc>
          <w:tcPr>
            <w:tcW w:w="1131" w:type="dxa"/>
          </w:tcPr>
          <w:p w14:paraId="79DA34FD" w14:textId="33473579" w:rsidR="008A1A9F" w:rsidRDefault="008A1A9F" w:rsidP="009A6D60">
            <w:pPr>
              <w:jc w:val="center"/>
            </w:pPr>
            <w:r>
              <w:t>1</w:t>
            </w:r>
          </w:p>
        </w:tc>
        <w:tc>
          <w:tcPr>
            <w:tcW w:w="856" w:type="dxa"/>
          </w:tcPr>
          <w:p w14:paraId="432FBD07" w14:textId="581E7AB8" w:rsidR="008A1A9F" w:rsidRDefault="00531838" w:rsidP="008A1A9F">
            <w:pPr>
              <w:jc w:val="center"/>
            </w:pPr>
            <w:r>
              <w:t>0</w:t>
            </w:r>
          </w:p>
        </w:tc>
        <w:tc>
          <w:tcPr>
            <w:tcW w:w="871" w:type="dxa"/>
          </w:tcPr>
          <w:p w14:paraId="19739DC5" w14:textId="6CEC4479" w:rsidR="008A1A9F" w:rsidRDefault="008A1A9F" w:rsidP="009A6D60">
            <w:pPr>
              <w:jc w:val="center"/>
            </w:pPr>
            <w:r>
              <w:t>1</w:t>
            </w:r>
          </w:p>
        </w:tc>
        <w:tc>
          <w:tcPr>
            <w:tcW w:w="861" w:type="dxa"/>
          </w:tcPr>
          <w:p w14:paraId="03785B72" w14:textId="45704CCC" w:rsidR="008A1A9F" w:rsidRDefault="00531838" w:rsidP="009A6D60">
            <w:pPr>
              <w:jc w:val="center"/>
            </w:pPr>
            <w:r>
              <w:t>0</w:t>
            </w:r>
          </w:p>
        </w:tc>
      </w:tr>
      <w:tr w:rsidR="009A6D60" w14:paraId="4AE4CC7A" w14:textId="00B7524F" w:rsidTr="009A6D60">
        <w:trPr>
          <w:trHeight w:val="227"/>
        </w:trPr>
        <w:tc>
          <w:tcPr>
            <w:tcW w:w="4740" w:type="dxa"/>
            <w:shd w:val="clear" w:color="auto" w:fill="F2F2F2" w:themeFill="background1" w:themeFillShade="F2"/>
          </w:tcPr>
          <w:p w14:paraId="4AE4CC77" w14:textId="77777777" w:rsidR="009A6D60" w:rsidRPr="007E1EE9" w:rsidRDefault="009A6D60" w:rsidP="009A6D60">
            <w:pPr>
              <w:rPr>
                <w:b/>
              </w:rPr>
            </w:pPr>
            <w:r w:rsidRPr="007E1EE9">
              <w:rPr>
                <w:b/>
              </w:rPr>
              <w:t>Other Suggestions</w:t>
            </w:r>
          </w:p>
        </w:tc>
        <w:tc>
          <w:tcPr>
            <w:tcW w:w="1131" w:type="dxa"/>
            <w:shd w:val="clear" w:color="auto" w:fill="F2F2F2" w:themeFill="background1" w:themeFillShade="F2"/>
          </w:tcPr>
          <w:p w14:paraId="4AE4CC78" w14:textId="62F7047D" w:rsidR="009A6D60" w:rsidRPr="007E1EE9" w:rsidRDefault="00730FE0" w:rsidP="009A6D60">
            <w:pPr>
              <w:jc w:val="center"/>
              <w:rPr>
                <w:b/>
              </w:rPr>
            </w:pPr>
            <w:r>
              <w:rPr>
                <w:b/>
              </w:rPr>
              <w:t>2</w:t>
            </w:r>
          </w:p>
        </w:tc>
        <w:tc>
          <w:tcPr>
            <w:tcW w:w="856" w:type="dxa"/>
            <w:shd w:val="clear" w:color="auto" w:fill="F2F2F2" w:themeFill="background1" w:themeFillShade="F2"/>
          </w:tcPr>
          <w:p w14:paraId="0A476F0C" w14:textId="33E70A2C" w:rsidR="009A6D60" w:rsidRPr="007E1EE9" w:rsidRDefault="00730FE0" w:rsidP="009A6D60">
            <w:pPr>
              <w:jc w:val="center"/>
              <w:rPr>
                <w:b/>
              </w:rPr>
            </w:pPr>
            <w:r>
              <w:rPr>
                <w:b/>
              </w:rPr>
              <w:t>1</w:t>
            </w:r>
          </w:p>
        </w:tc>
        <w:tc>
          <w:tcPr>
            <w:tcW w:w="871" w:type="dxa"/>
            <w:shd w:val="clear" w:color="auto" w:fill="F2F2F2" w:themeFill="background1" w:themeFillShade="F2"/>
          </w:tcPr>
          <w:p w14:paraId="4AE4CC79" w14:textId="61567059" w:rsidR="009A6D60" w:rsidRPr="007E1EE9" w:rsidRDefault="009A6D60" w:rsidP="009A6D60">
            <w:pPr>
              <w:jc w:val="center"/>
              <w:rPr>
                <w:b/>
              </w:rPr>
            </w:pPr>
            <w:r>
              <w:rPr>
                <w:b/>
              </w:rPr>
              <w:t>2</w:t>
            </w:r>
          </w:p>
        </w:tc>
        <w:tc>
          <w:tcPr>
            <w:tcW w:w="861" w:type="dxa"/>
            <w:shd w:val="clear" w:color="auto" w:fill="F2F2F2" w:themeFill="background1" w:themeFillShade="F2"/>
          </w:tcPr>
          <w:p w14:paraId="13DD4C63" w14:textId="4C20FE38" w:rsidR="009A6D60" w:rsidRPr="007E1EE9" w:rsidRDefault="009A6D60" w:rsidP="009A6D60">
            <w:pPr>
              <w:jc w:val="center"/>
              <w:rPr>
                <w:b/>
              </w:rPr>
            </w:pPr>
            <w:r>
              <w:rPr>
                <w:b/>
              </w:rPr>
              <w:t>0</w:t>
            </w:r>
          </w:p>
        </w:tc>
      </w:tr>
    </w:tbl>
    <w:p w14:paraId="440733E5" w14:textId="77777777" w:rsidR="007E1EE9" w:rsidRDefault="007E1EE9" w:rsidP="007E1EE9">
      <w:pPr>
        <w:widowControl/>
        <w:jc w:val="left"/>
        <w:rPr>
          <w:b/>
          <w:sz w:val="24"/>
          <w:szCs w:val="24"/>
        </w:rPr>
      </w:pPr>
    </w:p>
    <w:p w14:paraId="450B8C9F" w14:textId="77777777" w:rsidR="007E1EE9" w:rsidRDefault="007E1EE9" w:rsidP="007E1EE9">
      <w:pPr>
        <w:widowControl/>
        <w:jc w:val="left"/>
        <w:rPr>
          <w:b/>
          <w:sz w:val="24"/>
          <w:szCs w:val="24"/>
        </w:rPr>
      </w:pPr>
    </w:p>
    <w:p w14:paraId="37E876D0" w14:textId="635EC07E" w:rsidR="00CE0232" w:rsidRDefault="00DC39BB" w:rsidP="007E1EE9">
      <w:pPr>
        <w:widowControl/>
        <w:jc w:val="left"/>
        <w:rPr>
          <w:b/>
          <w:sz w:val="24"/>
          <w:szCs w:val="24"/>
        </w:rPr>
      </w:pPr>
      <w:r>
        <w:rPr>
          <w:b/>
          <w:sz w:val="24"/>
          <w:szCs w:val="24"/>
        </w:rPr>
        <w:t xml:space="preserve">Reading </w:t>
      </w:r>
      <w:r w:rsidR="00CE0232">
        <w:rPr>
          <w:b/>
          <w:sz w:val="24"/>
          <w:szCs w:val="24"/>
        </w:rPr>
        <w:t xml:space="preserve">Note: </w:t>
      </w:r>
    </w:p>
    <w:p w14:paraId="4AE4CC7B" w14:textId="785A7C65" w:rsidR="00512D55" w:rsidRDefault="00CE0232" w:rsidP="00AA0E43">
      <w:pPr>
        <w:pBdr>
          <w:bottom w:val="single" w:sz="6" w:space="1" w:color="auto"/>
        </w:pBdr>
        <w:rPr>
          <w:color w:val="0070C0"/>
        </w:rPr>
      </w:pPr>
      <w:r w:rsidRPr="00CE0232">
        <w:rPr>
          <w:color w:val="0070C0"/>
        </w:rPr>
        <w:t>Blue Reply = Reply</w:t>
      </w:r>
      <w:r>
        <w:rPr>
          <w:color w:val="0070C0"/>
        </w:rPr>
        <w:t xml:space="preserve"> you’ve seen in the last summary</w:t>
      </w:r>
    </w:p>
    <w:p w14:paraId="426333EA" w14:textId="1C423322" w:rsidR="00CE0232" w:rsidRPr="004C514C" w:rsidRDefault="00CE0232" w:rsidP="00AA0E43">
      <w:pPr>
        <w:pBdr>
          <w:bottom w:val="single" w:sz="6" w:space="1" w:color="auto"/>
        </w:pBdr>
        <w:rPr>
          <w:color w:val="FF0000"/>
        </w:rPr>
      </w:pPr>
      <w:r w:rsidRPr="004C514C">
        <w:rPr>
          <w:color w:val="FF0000"/>
        </w:rPr>
        <w:t xml:space="preserve">Red Reply = </w:t>
      </w:r>
      <w:r w:rsidR="004C514C" w:rsidRPr="004C514C">
        <w:rPr>
          <w:color w:val="FF0000"/>
        </w:rPr>
        <w:t>New r</w:t>
      </w:r>
      <w:r w:rsidRPr="004C514C">
        <w:rPr>
          <w:color w:val="FF0000"/>
        </w:rPr>
        <w:t>eply</w:t>
      </w:r>
      <w:r w:rsidR="004C514C" w:rsidRPr="004C514C">
        <w:rPr>
          <w:color w:val="FF0000"/>
        </w:rPr>
        <w:t xml:space="preserve"> that you see for the first time</w:t>
      </w:r>
    </w:p>
    <w:p w14:paraId="49F19C63" w14:textId="1FD6EB85" w:rsidR="007E1EE9" w:rsidRDefault="007E1EE9" w:rsidP="00AA0E43">
      <w:pPr>
        <w:pBdr>
          <w:bottom w:val="single" w:sz="6" w:space="1" w:color="auto"/>
        </w:pBdr>
      </w:pPr>
      <w:r>
        <w:t>The Proposals will be ordered according to the original agreement/articles order.</w:t>
      </w:r>
    </w:p>
    <w:p w14:paraId="419C153B" w14:textId="50182934" w:rsidR="007E1EE9" w:rsidRDefault="001018A5" w:rsidP="00AA0E43">
      <w:pPr>
        <w:pBdr>
          <w:bottom w:val="single" w:sz="6" w:space="1" w:color="auto"/>
        </w:pBdr>
      </w:pPr>
      <w:r w:rsidRPr="0024334B">
        <w:t>Replies are arranged</w:t>
      </w:r>
      <w:r w:rsidR="0024334B">
        <w:t xml:space="preserve"> </w:t>
      </w:r>
      <w:r w:rsidR="00116B3F">
        <w:t xml:space="preserve">chronologically. </w:t>
      </w:r>
    </w:p>
    <w:p w14:paraId="3B131448" w14:textId="77777777" w:rsidR="007E1EE9" w:rsidRDefault="007E1EE9" w:rsidP="00AA0E43">
      <w:pPr>
        <w:pBdr>
          <w:bottom w:val="single" w:sz="6" w:space="1" w:color="auto"/>
        </w:pBdr>
      </w:pPr>
      <w:r w:rsidRPr="007E1EE9">
        <w:rPr>
          <w:b/>
        </w:rPr>
        <w:t>Latest Update:</w:t>
      </w:r>
      <w:r>
        <w:t xml:space="preserve"> </w:t>
      </w:r>
      <w:r w:rsidR="00116B3F">
        <w:t xml:space="preserve">Any proposals with new replies and any new proposals are grouped in the latest update. </w:t>
      </w:r>
    </w:p>
    <w:p w14:paraId="2C3D9C44" w14:textId="614842E0" w:rsidR="007E1EE9" w:rsidRDefault="009676B3" w:rsidP="00AA0E43">
      <w:pPr>
        <w:pBdr>
          <w:bottom w:val="single" w:sz="6" w:space="1" w:color="auto"/>
        </w:pBdr>
      </w:pPr>
      <w:r>
        <w:rPr>
          <w:b/>
        </w:rPr>
        <w:t>Inactive</w:t>
      </w:r>
      <w:r w:rsidR="007E1EE9" w:rsidRPr="007E1EE9">
        <w:rPr>
          <w:b/>
        </w:rPr>
        <w:t xml:space="preserve"> Feedback:</w:t>
      </w:r>
      <w:r w:rsidR="007E1EE9">
        <w:t xml:space="preserve"> </w:t>
      </w:r>
      <w:r w:rsidR="00116B3F">
        <w:t>The ones with no change from last</w:t>
      </w:r>
      <w:r w:rsidR="00D109AE">
        <w:t xml:space="preserve"> summary will be in the group of </w:t>
      </w:r>
      <w:r>
        <w:t>Inactive</w:t>
      </w:r>
      <w:r w:rsidR="00D109AE">
        <w:t xml:space="preserve"> feedback. </w:t>
      </w:r>
    </w:p>
    <w:p w14:paraId="266A5460" w14:textId="5833B207" w:rsidR="00B623E1" w:rsidRPr="0024334B" w:rsidRDefault="007E1EE9" w:rsidP="00AA0E43">
      <w:pPr>
        <w:pBdr>
          <w:bottom w:val="single" w:sz="6" w:space="1" w:color="auto"/>
        </w:pBdr>
      </w:pPr>
      <w:r w:rsidRPr="007E1EE9">
        <w:rPr>
          <w:b/>
        </w:rPr>
        <w:t>Solved Feedback:</w:t>
      </w:r>
      <w:r>
        <w:t xml:space="preserve"> </w:t>
      </w:r>
      <w:r w:rsidR="00C6588B">
        <w:t>The ones that have reached a basic consensus will be put into Solved section.</w:t>
      </w:r>
    </w:p>
    <w:p w14:paraId="19AE6954" w14:textId="782F5DA2" w:rsidR="007E1EE9" w:rsidRDefault="007E1EE9">
      <w:pPr>
        <w:widowControl/>
        <w:jc w:val="left"/>
        <w:rPr>
          <w:b/>
          <w:sz w:val="24"/>
          <w:szCs w:val="24"/>
        </w:rPr>
      </w:pPr>
    </w:p>
    <w:p w14:paraId="4C28051D" w14:textId="36590DB7" w:rsidR="007E1EE9" w:rsidRDefault="007E1EE9">
      <w:pPr>
        <w:widowControl/>
        <w:jc w:val="left"/>
        <w:rPr>
          <w:b/>
          <w:sz w:val="24"/>
          <w:szCs w:val="24"/>
        </w:rPr>
      </w:pPr>
    </w:p>
    <w:p w14:paraId="116FF9B4" w14:textId="0FCB282A" w:rsidR="007E1EE9" w:rsidRDefault="007E1EE9">
      <w:pPr>
        <w:widowControl/>
        <w:jc w:val="left"/>
        <w:rPr>
          <w:b/>
          <w:sz w:val="24"/>
          <w:szCs w:val="24"/>
        </w:rPr>
      </w:pPr>
    </w:p>
    <w:p w14:paraId="3E9EA60B" w14:textId="77777777" w:rsidR="007E1EE9" w:rsidRDefault="007E1EE9">
      <w:pPr>
        <w:widowControl/>
        <w:jc w:val="left"/>
        <w:rPr>
          <w:b/>
          <w:sz w:val="24"/>
          <w:szCs w:val="24"/>
        </w:rPr>
      </w:pPr>
    </w:p>
    <w:p w14:paraId="4AE4CC7C" w14:textId="671E8A59" w:rsidR="00AA0E43" w:rsidRPr="00AA0E43" w:rsidRDefault="0056017C" w:rsidP="00AA0E43">
      <w:pPr>
        <w:pBdr>
          <w:bottom w:val="single" w:sz="6" w:space="1" w:color="auto"/>
        </w:pBdr>
        <w:rPr>
          <w:b/>
          <w:sz w:val="24"/>
          <w:szCs w:val="24"/>
        </w:rPr>
      </w:pPr>
      <w:r w:rsidRPr="00E27F14">
        <w:rPr>
          <w:b/>
          <w:sz w:val="24"/>
          <w:szCs w:val="24"/>
        </w:rPr>
        <w:lastRenderedPageBreak/>
        <w:t>Latest</w:t>
      </w:r>
      <w:r>
        <w:rPr>
          <w:b/>
          <w:sz w:val="24"/>
          <w:szCs w:val="24"/>
        </w:rPr>
        <w:t xml:space="preserve"> Update</w:t>
      </w:r>
    </w:p>
    <w:p w14:paraId="3C04956E" w14:textId="1857914C" w:rsidR="007E1EE9" w:rsidRDefault="007E1EE9" w:rsidP="0056017C">
      <w:pPr>
        <w:rPr>
          <w:b/>
          <w:sz w:val="20"/>
          <w:szCs w:val="20"/>
        </w:rPr>
      </w:pPr>
    </w:p>
    <w:p w14:paraId="726DDF5B" w14:textId="4513D981" w:rsidR="007E1EE9" w:rsidRPr="007E1EE9" w:rsidRDefault="009676B3" w:rsidP="007E1EE9">
      <w:pPr>
        <w:shd w:val="clear" w:color="auto" w:fill="B6DDE8" w:themeFill="accent5" w:themeFillTint="66"/>
        <w:rPr>
          <w:b/>
          <w:sz w:val="22"/>
          <w:szCs w:val="22"/>
        </w:rPr>
      </w:pPr>
      <w:r>
        <w:rPr>
          <w:b/>
          <w:sz w:val="22"/>
          <w:szCs w:val="22"/>
        </w:rPr>
        <w:t>A-----</w:t>
      </w:r>
      <w:r w:rsidR="007E1EE9" w:rsidRPr="007E1EE9">
        <w:rPr>
          <w:b/>
          <w:sz w:val="22"/>
          <w:szCs w:val="22"/>
        </w:rPr>
        <w:t>Arbitration</w:t>
      </w:r>
    </w:p>
    <w:p w14:paraId="661297A1" w14:textId="2CB4A433" w:rsidR="00F273FB" w:rsidRDefault="00F273FB" w:rsidP="00F273FB">
      <w:pPr>
        <w:widowControl/>
        <w:jc w:val="left"/>
        <w:rPr>
          <w:b/>
          <w:sz w:val="22"/>
          <w:szCs w:val="22"/>
        </w:rPr>
      </w:pPr>
    </w:p>
    <w:p w14:paraId="50ECD387" w14:textId="77777777" w:rsidR="007938AD" w:rsidRDefault="007938AD" w:rsidP="007938AD">
      <w:pPr>
        <w:shd w:val="clear" w:color="auto" w:fill="F2F2F2" w:themeFill="background1" w:themeFillShade="F2"/>
      </w:pPr>
      <w:r>
        <w:rPr>
          <w:b/>
          <w:sz w:val="20"/>
          <w:szCs w:val="20"/>
        </w:rPr>
        <w:t xml:space="preserve">Proposal A-7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287BC0FB" w14:textId="77777777" w:rsidR="007938AD" w:rsidRPr="00817220" w:rsidRDefault="007938AD" w:rsidP="007938AD">
      <w:pPr>
        <w:shd w:val="clear" w:color="auto" w:fill="F2F2F2" w:themeFill="background1" w:themeFillShade="F2"/>
        <w:rPr>
          <w:b/>
        </w:rPr>
      </w:pPr>
      <w:r>
        <w:rPr>
          <w:b/>
        </w:rPr>
        <w:t xml:space="preserve">RDR </w:t>
      </w:r>
      <w:r w:rsidRPr="00817220">
        <w:rPr>
          <w:b/>
        </w:rPr>
        <w:t>1.1</w:t>
      </w:r>
    </w:p>
    <w:p w14:paraId="2EA715FB" w14:textId="77777777" w:rsidR="007938AD" w:rsidRDefault="007938AD" w:rsidP="007938AD">
      <w:pPr>
        <w:shd w:val="clear" w:color="auto" w:fill="F2F2F2" w:themeFill="background1" w:themeFillShade="F2"/>
      </w:pPr>
      <w:r>
        <w:t>Add the following to "1.1 Nature of Disputes":</w:t>
      </w:r>
    </w:p>
    <w:p w14:paraId="5B030BE2" w14:textId="77777777" w:rsidR="007938AD" w:rsidRDefault="007938AD" w:rsidP="007938AD">
      <w:pPr>
        <w:pStyle w:val="a9"/>
        <w:numPr>
          <w:ilvl w:val="0"/>
          <w:numId w:val="1"/>
        </w:numPr>
        <w:shd w:val="clear" w:color="auto" w:fill="F2F2F2" w:themeFill="background1" w:themeFillShade="F2"/>
      </w:pPr>
      <w:r>
        <w:t>Requests for code changes on deployed smart contracts.</w:t>
      </w:r>
    </w:p>
    <w:p w14:paraId="1EEBC4CE" w14:textId="77777777" w:rsidR="007938AD" w:rsidRDefault="007938AD" w:rsidP="007938AD">
      <w:pPr>
        <w:shd w:val="clear" w:color="auto" w:fill="F2F2F2" w:themeFill="background1" w:themeFillShade="F2"/>
      </w:pPr>
      <w:r>
        <w:t>(I contemplated adding possible reasons for needing to open such an arb request, but it is probably better to leave it broad)</w:t>
      </w:r>
    </w:p>
    <w:p w14:paraId="55E9D54C" w14:textId="77777777" w:rsidR="007938AD" w:rsidRDefault="007938AD" w:rsidP="007938AD"/>
    <w:p w14:paraId="06A8A2DF" w14:textId="77777777" w:rsidR="007938AD" w:rsidRPr="00F273FB" w:rsidRDefault="007938AD" w:rsidP="007938AD">
      <w:pPr>
        <w:shd w:val="clear" w:color="auto" w:fill="DAEEF3" w:themeFill="accent5" w:themeFillTint="33"/>
        <w:ind w:left="420"/>
        <w:rPr>
          <w:color w:val="0070C0"/>
          <w:sz w:val="20"/>
          <w:szCs w:val="20"/>
        </w:rPr>
      </w:pPr>
      <w:r w:rsidRPr="00F273FB">
        <w:rPr>
          <w:b/>
          <w:color w:val="0070C0"/>
          <w:sz w:val="20"/>
          <w:szCs w:val="20"/>
        </w:rPr>
        <w:t>Reply A-7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1:11 GMT+8, 26 May</w:t>
      </w:r>
    </w:p>
    <w:p w14:paraId="0E7D0BD3" w14:textId="77777777" w:rsidR="007938AD" w:rsidRPr="00F273FB" w:rsidRDefault="007938AD" w:rsidP="007938AD">
      <w:pPr>
        <w:shd w:val="clear" w:color="auto" w:fill="DAEEF3" w:themeFill="accent5" w:themeFillTint="33"/>
        <w:ind w:left="420"/>
        <w:rPr>
          <w:color w:val="0070C0"/>
        </w:rPr>
      </w:pPr>
      <w:r w:rsidRPr="00F273FB">
        <w:rPr>
          <w:color w:val="0070C0"/>
        </w:rPr>
        <w:t xml:space="preserve">Indeed, this section is not intended to be exhaustive. Regarding the example, "Requests for code changes on deployed smart contracts", is this meant for the </w:t>
      </w:r>
      <w:proofErr w:type="spellStart"/>
      <w:r w:rsidRPr="00F273FB">
        <w:rPr>
          <w:color w:val="0070C0"/>
        </w:rPr>
        <w:t>DApp</w:t>
      </w:r>
      <w:proofErr w:type="spellEnd"/>
      <w:r w:rsidRPr="00F273FB">
        <w:rPr>
          <w:color w:val="0070C0"/>
        </w:rPr>
        <w:t xml:space="preserve"> developer? As I understand that a </w:t>
      </w:r>
      <w:proofErr w:type="spellStart"/>
      <w:r w:rsidRPr="00F273FB">
        <w:rPr>
          <w:color w:val="0070C0"/>
        </w:rPr>
        <w:t>DApp</w:t>
      </w:r>
      <w:proofErr w:type="spellEnd"/>
      <w:r w:rsidRPr="00F273FB">
        <w:rPr>
          <w:color w:val="0070C0"/>
        </w:rPr>
        <w:t xml:space="preserve"> developer has full rights to freeze and modify their own contract.</w:t>
      </w:r>
    </w:p>
    <w:p w14:paraId="6E3B43B7" w14:textId="77777777" w:rsidR="007938AD" w:rsidRPr="00F273FB" w:rsidRDefault="007938AD" w:rsidP="007938AD">
      <w:pPr>
        <w:shd w:val="clear" w:color="auto" w:fill="DAEEF3" w:themeFill="accent5" w:themeFillTint="33"/>
        <w:ind w:left="420"/>
        <w:rPr>
          <w:color w:val="0070C0"/>
        </w:rPr>
      </w:pPr>
      <w:proofErr w:type="gramStart"/>
      <w:r w:rsidRPr="00F273FB">
        <w:rPr>
          <w:color w:val="0070C0"/>
        </w:rPr>
        <w:t>Alternatively</w:t>
      </w:r>
      <w:proofErr w:type="gramEnd"/>
      <w:r w:rsidRPr="00F273FB">
        <w:rPr>
          <w:color w:val="0070C0"/>
        </w:rPr>
        <w:t xml:space="preserve"> if it is general in scope we could cover it by re-wording the 2nd example like so:</w:t>
      </w:r>
    </w:p>
    <w:p w14:paraId="72A1A7CF" w14:textId="77777777" w:rsidR="007938AD" w:rsidRPr="00F273FB" w:rsidRDefault="007938AD" w:rsidP="007938AD">
      <w:pPr>
        <w:shd w:val="clear" w:color="auto" w:fill="DAEEF3" w:themeFill="accent5" w:themeFillTint="33"/>
        <w:ind w:left="420"/>
        <w:rPr>
          <w:color w:val="0070C0"/>
        </w:rPr>
      </w:pPr>
      <w:r w:rsidRPr="00F273FB">
        <w:rPr>
          <w:color w:val="0070C0"/>
        </w:rPr>
        <w:t>- Requests for (emergency) intervention for bug fixes or account freezes;</w:t>
      </w:r>
    </w:p>
    <w:p w14:paraId="3EAF926E" w14:textId="77777777" w:rsidR="007938AD" w:rsidRDefault="007938AD" w:rsidP="007938AD"/>
    <w:p w14:paraId="709164E4" w14:textId="70078437" w:rsidR="007938AD" w:rsidRPr="007938AD" w:rsidRDefault="007938AD" w:rsidP="007938AD">
      <w:pPr>
        <w:shd w:val="clear" w:color="auto" w:fill="F2DBDB" w:themeFill="accent2" w:themeFillTint="33"/>
        <w:ind w:left="420"/>
        <w:rPr>
          <w:color w:val="FF0000"/>
          <w:sz w:val="20"/>
          <w:szCs w:val="20"/>
        </w:rPr>
      </w:pPr>
      <w:r w:rsidRPr="007938AD">
        <w:rPr>
          <w:b/>
          <w:color w:val="FF0000"/>
          <w:sz w:val="20"/>
          <w:szCs w:val="20"/>
        </w:rPr>
        <w:t>Reply A-7 (2) [From:</w:t>
      </w:r>
      <w:r w:rsidRPr="007938AD">
        <w:rPr>
          <w:color w:val="FF0000"/>
          <w:sz w:val="20"/>
          <w:szCs w:val="20"/>
        </w:rPr>
        <w:t xml:space="preserve"> Moti </w:t>
      </w:r>
      <w:proofErr w:type="spellStart"/>
      <w:r w:rsidRPr="007938AD">
        <w:rPr>
          <w:color w:val="FF0000"/>
          <w:sz w:val="20"/>
          <w:szCs w:val="20"/>
        </w:rPr>
        <w:t>Tabulo</w:t>
      </w:r>
      <w:proofErr w:type="spellEnd"/>
      <w:r w:rsidRPr="007938AD">
        <w:rPr>
          <w:b/>
          <w:color w:val="FF0000"/>
          <w:sz w:val="20"/>
          <w:szCs w:val="20"/>
        </w:rPr>
        <w:t>] 16:49 GMT+8, 2</w:t>
      </w:r>
      <w:r w:rsidR="007B26ED">
        <w:rPr>
          <w:b/>
          <w:color w:val="FF0000"/>
          <w:sz w:val="20"/>
          <w:szCs w:val="20"/>
        </w:rPr>
        <w:t>8</w:t>
      </w:r>
      <w:r w:rsidRPr="007938AD">
        <w:rPr>
          <w:b/>
          <w:color w:val="FF0000"/>
          <w:sz w:val="20"/>
          <w:szCs w:val="20"/>
        </w:rPr>
        <w:t xml:space="preserve"> May</w:t>
      </w:r>
    </w:p>
    <w:p w14:paraId="14D8845A" w14:textId="77777777" w:rsidR="007938AD" w:rsidRPr="007938AD" w:rsidRDefault="007938AD" w:rsidP="007938AD">
      <w:pPr>
        <w:shd w:val="clear" w:color="auto" w:fill="F2DBDB" w:themeFill="accent2" w:themeFillTint="33"/>
        <w:ind w:left="420"/>
        <w:rPr>
          <w:color w:val="FF0000"/>
        </w:rPr>
      </w:pPr>
      <w:r w:rsidRPr="007938AD">
        <w:rPr>
          <w:color w:val="FF0000"/>
        </w:rPr>
        <w:t>From the discussion in the EOS Gov Telegram channel it has been confirmed that the developer has full rights to modify/upgrade their smart contract if they should wish to do so.</w:t>
      </w:r>
    </w:p>
    <w:p w14:paraId="515A3E8C" w14:textId="77777777" w:rsidR="007938AD" w:rsidRPr="007938AD" w:rsidRDefault="007938AD" w:rsidP="007938AD">
      <w:pPr>
        <w:shd w:val="clear" w:color="auto" w:fill="F2DBDB" w:themeFill="accent2" w:themeFillTint="33"/>
        <w:ind w:left="420"/>
        <w:rPr>
          <w:color w:val="FF0000"/>
        </w:rPr>
      </w:pPr>
      <w:r w:rsidRPr="007938AD">
        <w:rPr>
          <w:color w:val="FF0000"/>
        </w:rPr>
        <w:t>Therefore, I think this modification is no longer required.</w:t>
      </w:r>
    </w:p>
    <w:p w14:paraId="290BFF30" w14:textId="4C4992ED" w:rsidR="007938AD" w:rsidRDefault="007938AD" w:rsidP="00F273FB">
      <w:pPr>
        <w:widowControl/>
        <w:jc w:val="left"/>
        <w:rPr>
          <w:b/>
          <w:sz w:val="22"/>
          <w:szCs w:val="22"/>
        </w:rPr>
      </w:pPr>
    </w:p>
    <w:p w14:paraId="3D967AAB" w14:textId="77777777" w:rsidR="007938AD" w:rsidRDefault="007938AD" w:rsidP="00F273FB">
      <w:pPr>
        <w:widowControl/>
        <w:jc w:val="left"/>
        <w:rPr>
          <w:b/>
          <w:sz w:val="22"/>
          <w:szCs w:val="22"/>
        </w:rPr>
      </w:pPr>
    </w:p>
    <w:p w14:paraId="32D76D0F" w14:textId="77777777" w:rsidR="002A251F" w:rsidRDefault="002A251F" w:rsidP="002A251F">
      <w:pPr>
        <w:shd w:val="clear" w:color="auto" w:fill="F2F2F2" w:themeFill="background1" w:themeFillShade="F2"/>
      </w:pPr>
      <w:r>
        <w:rPr>
          <w:b/>
          <w:sz w:val="20"/>
          <w:szCs w:val="20"/>
        </w:rPr>
        <w:t xml:space="preserve">Proposal A-2 [From: </w:t>
      </w:r>
      <w:r>
        <w:rPr>
          <w:sz w:val="20"/>
          <w:szCs w:val="20"/>
        </w:rPr>
        <w:t>Josh Kauffman (EOS Canada)</w:t>
      </w:r>
      <w:r>
        <w:rPr>
          <w:b/>
          <w:sz w:val="20"/>
          <w:szCs w:val="20"/>
        </w:rPr>
        <w:t>] 10:21 GMT+8, 25 May</w:t>
      </w:r>
    </w:p>
    <w:p w14:paraId="0D7F9A3D" w14:textId="77777777" w:rsidR="002A251F" w:rsidRPr="00741A13" w:rsidRDefault="002A251F" w:rsidP="002A251F">
      <w:pPr>
        <w:shd w:val="clear" w:color="auto" w:fill="F2F2F2" w:themeFill="background1" w:themeFillShade="F2"/>
        <w:rPr>
          <w:b/>
        </w:rPr>
      </w:pPr>
      <w:r>
        <w:rPr>
          <w:b/>
        </w:rPr>
        <w:t xml:space="preserve">RDR </w:t>
      </w:r>
      <w:r w:rsidRPr="00741A13">
        <w:rPr>
          <w:b/>
        </w:rPr>
        <w:t>2.1</w:t>
      </w:r>
    </w:p>
    <w:p w14:paraId="734CDC11" w14:textId="77777777" w:rsidR="002A251F" w:rsidRDefault="002A251F" w:rsidP="002A251F">
      <w:pPr>
        <w:shd w:val="clear" w:color="auto" w:fill="F2F2F2" w:themeFill="background1" w:themeFillShade="F2"/>
      </w:pPr>
      <w:r w:rsidRPr="00741A13">
        <w:t>Can we define "requires the approval of two of the three heads of power" What constitutes approval, specifically?</w:t>
      </w:r>
    </w:p>
    <w:p w14:paraId="66A36412" w14:textId="77777777" w:rsidR="002A251F" w:rsidRDefault="002A251F" w:rsidP="002A251F"/>
    <w:p w14:paraId="2542F5F6" w14:textId="77777777" w:rsidR="002A251F" w:rsidRPr="00F273FB" w:rsidRDefault="002A251F" w:rsidP="002A251F">
      <w:pPr>
        <w:shd w:val="clear" w:color="auto" w:fill="DAEEF3" w:themeFill="accent5" w:themeFillTint="33"/>
        <w:ind w:left="420"/>
        <w:rPr>
          <w:color w:val="0070C0"/>
          <w:sz w:val="20"/>
          <w:szCs w:val="20"/>
        </w:rPr>
      </w:pPr>
      <w:r w:rsidRPr="00F273FB">
        <w:rPr>
          <w:b/>
          <w:color w:val="0070C0"/>
          <w:sz w:val="20"/>
          <w:szCs w:val="20"/>
        </w:rPr>
        <w:t>Reply A-2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1:27 GMT+8, 26 May</w:t>
      </w:r>
    </w:p>
    <w:p w14:paraId="14E295AB" w14:textId="77777777" w:rsidR="002A251F" w:rsidRPr="00F273FB" w:rsidRDefault="002A251F" w:rsidP="002A251F">
      <w:pPr>
        <w:shd w:val="clear" w:color="auto" w:fill="DAEEF3" w:themeFill="accent5" w:themeFillTint="33"/>
        <w:ind w:left="420"/>
        <w:rPr>
          <w:color w:val="0070C0"/>
        </w:rPr>
      </w:pPr>
      <w:r w:rsidRPr="00F273FB">
        <w:rPr>
          <w:color w:val="0070C0"/>
        </w:rPr>
        <w:t>Will check with the team on this and get back to you.</w:t>
      </w:r>
    </w:p>
    <w:p w14:paraId="5394768B" w14:textId="77777777" w:rsidR="002A251F" w:rsidRDefault="002A251F" w:rsidP="002A251F"/>
    <w:p w14:paraId="01949FE5" w14:textId="1397DA0A" w:rsidR="002A251F" w:rsidRPr="002A251F" w:rsidRDefault="002A251F" w:rsidP="002A251F">
      <w:pPr>
        <w:shd w:val="clear" w:color="auto" w:fill="F2DBDB" w:themeFill="accent2" w:themeFillTint="33"/>
        <w:ind w:left="420"/>
        <w:rPr>
          <w:color w:val="FF0000"/>
          <w:sz w:val="20"/>
          <w:szCs w:val="20"/>
        </w:rPr>
      </w:pPr>
      <w:r w:rsidRPr="002A251F">
        <w:rPr>
          <w:b/>
          <w:color w:val="FF0000"/>
          <w:sz w:val="20"/>
          <w:szCs w:val="20"/>
        </w:rPr>
        <w:t>Reply A-2 (2) [From:</w:t>
      </w:r>
      <w:r w:rsidRPr="002A251F">
        <w:rPr>
          <w:color w:val="FF0000"/>
          <w:sz w:val="20"/>
          <w:szCs w:val="20"/>
        </w:rPr>
        <w:t xml:space="preserve"> Moti </w:t>
      </w:r>
      <w:proofErr w:type="spellStart"/>
      <w:r w:rsidRPr="002A251F">
        <w:rPr>
          <w:color w:val="FF0000"/>
          <w:sz w:val="20"/>
          <w:szCs w:val="20"/>
        </w:rPr>
        <w:t>Tabulo</w:t>
      </w:r>
      <w:proofErr w:type="spellEnd"/>
      <w:r w:rsidRPr="002A251F">
        <w:rPr>
          <w:b/>
          <w:color w:val="FF0000"/>
          <w:sz w:val="20"/>
          <w:szCs w:val="20"/>
        </w:rPr>
        <w:t>] 17:04 GMT+8, 2</w:t>
      </w:r>
      <w:r w:rsidR="00F8720C">
        <w:rPr>
          <w:b/>
          <w:color w:val="FF0000"/>
          <w:sz w:val="20"/>
          <w:szCs w:val="20"/>
        </w:rPr>
        <w:t>8</w:t>
      </w:r>
      <w:r w:rsidRPr="002A251F">
        <w:rPr>
          <w:b/>
          <w:color w:val="FF0000"/>
          <w:sz w:val="20"/>
          <w:szCs w:val="20"/>
        </w:rPr>
        <w:t xml:space="preserve"> May</w:t>
      </w:r>
    </w:p>
    <w:p w14:paraId="3DC6CF29" w14:textId="77777777" w:rsidR="002A251F" w:rsidRPr="002A251F" w:rsidRDefault="002A251F" w:rsidP="002A251F">
      <w:pPr>
        <w:shd w:val="clear" w:color="auto" w:fill="F2DBDB" w:themeFill="accent2" w:themeFillTint="33"/>
        <w:ind w:left="420"/>
        <w:rPr>
          <w:color w:val="FF0000"/>
        </w:rPr>
      </w:pPr>
      <w:r w:rsidRPr="002A251F">
        <w:rPr>
          <w:color w:val="FF0000"/>
        </w:rPr>
        <w:t xml:space="preserve">One of the heads of power (Community, BP and Forum) must support the decision to impeach an Arbitrator. This is </w:t>
      </w:r>
      <w:proofErr w:type="gramStart"/>
      <w:r w:rsidRPr="002A251F">
        <w:rPr>
          <w:color w:val="FF0000"/>
        </w:rPr>
        <w:t>in order to</w:t>
      </w:r>
      <w:proofErr w:type="gramEnd"/>
      <w:r w:rsidRPr="002A251F">
        <w:rPr>
          <w:color w:val="FF0000"/>
        </w:rPr>
        <w:t xml:space="preserve"> have checks on the forum and also to ensure the community does not engage in a witch hunt.</w:t>
      </w:r>
    </w:p>
    <w:p w14:paraId="0F062FDD" w14:textId="77777777" w:rsidR="002A251F" w:rsidRPr="002A251F" w:rsidRDefault="002A251F" w:rsidP="002A251F">
      <w:pPr>
        <w:shd w:val="clear" w:color="auto" w:fill="F2DBDB" w:themeFill="accent2" w:themeFillTint="33"/>
        <w:ind w:left="420"/>
        <w:rPr>
          <w:color w:val="FF0000"/>
        </w:rPr>
      </w:pPr>
      <w:r w:rsidRPr="002A251F">
        <w:rPr>
          <w:color w:val="FF0000"/>
        </w:rPr>
        <w:t xml:space="preserve">The RDR establishes the Principle that this should </w:t>
      </w:r>
      <w:proofErr w:type="gramStart"/>
      <w:r w:rsidRPr="002A251F">
        <w:rPr>
          <w:color w:val="FF0000"/>
        </w:rPr>
        <w:t>happen, but</w:t>
      </w:r>
      <w:proofErr w:type="gramEnd"/>
      <w:r w:rsidRPr="002A251F">
        <w:rPr>
          <w:color w:val="FF0000"/>
        </w:rPr>
        <w:t xml:space="preserve"> does not define the Implementation. The Implementation (i.e. what constitutes approval) will need to be defined by the Heads of Power themselves.</w:t>
      </w:r>
    </w:p>
    <w:p w14:paraId="7B66F9AA" w14:textId="77777777" w:rsidR="002A251F" w:rsidRPr="002A251F" w:rsidRDefault="002A251F" w:rsidP="002A251F">
      <w:pPr>
        <w:shd w:val="clear" w:color="auto" w:fill="F2DBDB" w:themeFill="accent2" w:themeFillTint="33"/>
        <w:ind w:left="420"/>
        <w:rPr>
          <w:color w:val="FF0000"/>
        </w:rPr>
      </w:pPr>
      <w:r w:rsidRPr="002A251F">
        <w:rPr>
          <w:color w:val="FF0000"/>
        </w:rPr>
        <w:t xml:space="preserve">For e.g. for Community that may be in the form of Referenda/Ratification. For the Forum that may be in the form of a majority of the ECAF </w:t>
      </w:r>
      <w:proofErr w:type="spellStart"/>
      <w:r w:rsidRPr="002A251F">
        <w:rPr>
          <w:color w:val="FF0000"/>
        </w:rPr>
        <w:t>etc</w:t>
      </w:r>
      <w:proofErr w:type="spellEnd"/>
    </w:p>
    <w:p w14:paraId="39AEDBC1" w14:textId="1CB4D97C" w:rsidR="002A251F" w:rsidRDefault="002A251F" w:rsidP="00F273FB">
      <w:pPr>
        <w:widowControl/>
        <w:jc w:val="left"/>
        <w:rPr>
          <w:b/>
          <w:sz w:val="22"/>
          <w:szCs w:val="22"/>
        </w:rPr>
      </w:pPr>
    </w:p>
    <w:p w14:paraId="6108289C" w14:textId="110ADC37" w:rsidR="00F8720C" w:rsidRDefault="00F8720C" w:rsidP="00F273FB">
      <w:pPr>
        <w:widowControl/>
        <w:jc w:val="left"/>
        <w:rPr>
          <w:b/>
          <w:sz w:val="22"/>
          <w:szCs w:val="22"/>
        </w:rPr>
      </w:pPr>
    </w:p>
    <w:p w14:paraId="68AEE0E7" w14:textId="17F6DD3B" w:rsidR="00F8720C" w:rsidRDefault="00F8720C" w:rsidP="00F273FB">
      <w:pPr>
        <w:widowControl/>
        <w:jc w:val="left"/>
        <w:rPr>
          <w:b/>
          <w:sz w:val="22"/>
          <w:szCs w:val="22"/>
        </w:rPr>
      </w:pPr>
    </w:p>
    <w:p w14:paraId="7491D5B4" w14:textId="19C06037" w:rsidR="00F8720C" w:rsidRDefault="00F8720C" w:rsidP="00F273FB">
      <w:pPr>
        <w:widowControl/>
        <w:jc w:val="left"/>
        <w:rPr>
          <w:b/>
          <w:sz w:val="22"/>
          <w:szCs w:val="22"/>
        </w:rPr>
      </w:pPr>
    </w:p>
    <w:p w14:paraId="0437E158" w14:textId="77777777" w:rsidR="00F8720C" w:rsidRDefault="00F8720C" w:rsidP="00F273FB">
      <w:pPr>
        <w:widowControl/>
        <w:jc w:val="left"/>
        <w:rPr>
          <w:b/>
          <w:sz w:val="22"/>
          <w:szCs w:val="22"/>
        </w:rPr>
      </w:pPr>
    </w:p>
    <w:p w14:paraId="394DB9A3" w14:textId="77777777" w:rsidR="00F8720C" w:rsidRDefault="00F8720C" w:rsidP="00F8720C">
      <w:pPr>
        <w:shd w:val="clear" w:color="auto" w:fill="F2F2F2" w:themeFill="background1" w:themeFillShade="F2"/>
      </w:pPr>
      <w:r>
        <w:rPr>
          <w:b/>
          <w:sz w:val="20"/>
          <w:szCs w:val="20"/>
        </w:rPr>
        <w:lastRenderedPageBreak/>
        <w:t>Proposal A-14 [From:</w:t>
      </w:r>
      <w:r>
        <w:rPr>
          <w:sz w:val="20"/>
          <w:szCs w:val="20"/>
        </w:rPr>
        <w:t xml:space="preserve"> </w:t>
      </w:r>
      <w:proofErr w:type="spellStart"/>
      <w:r>
        <w:rPr>
          <w:sz w:val="20"/>
          <w:szCs w:val="20"/>
        </w:rPr>
        <w:t>EOSAustralia</w:t>
      </w:r>
      <w:proofErr w:type="spellEnd"/>
      <w:r>
        <w:rPr>
          <w:b/>
          <w:sz w:val="20"/>
          <w:szCs w:val="20"/>
        </w:rPr>
        <w:t>] GMT+8, 26 May</w:t>
      </w:r>
    </w:p>
    <w:p w14:paraId="75D7765B" w14:textId="77777777" w:rsidR="00F8720C" w:rsidRPr="00507E99" w:rsidRDefault="00F8720C" w:rsidP="00F8720C">
      <w:pPr>
        <w:widowControl/>
        <w:shd w:val="clear" w:color="auto" w:fill="F2F2F2" w:themeFill="background1" w:themeFillShade="F2"/>
        <w:jc w:val="left"/>
        <w:rPr>
          <w:b/>
          <w:sz w:val="20"/>
          <w:szCs w:val="20"/>
        </w:rPr>
      </w:pPr>
      <w:r>
        <w:rPr>
          <w:b/>
          <w:sz w:val="20"/>
          <w:szCs w:val="20"/>
        </w:rPr>
        <w:t>RDR 2.1</w:t>
      </w:r>
    </w:p>
    <w:p w14:paraId="65E48096" w14:textId="77777777" w:rsidR="00F8720C" w:rsidRPr="00507E99" w:rsidRDefault="00F8720C" w:rsidP="00F8720C">
      <w:pPr>
        <w:widowControl/>
        <w:shd w:val="clear" w:color="auto" w:fill="F2F2F2" w:themeFill="background1" w:themeFillShade="F2"/>
        <w:jc w:val="left"/>
      </w:pPr>
      <w:r w:rsidRPr="00507E99">
        <w:t>The Forum publishes methods for adding and training new arbitrators in the Handbook.</w:t>
      </w:r>
    </w:p>
    <w:p w14:paraId="0A25DA54" w14:textId="77777777" w:rsidR="00F8720C" w:rsidRPr="00507E99" w:rsidRDefault="00F8720C" w:rsidP="00F8720C">
      <w:pPr>
        <w:widowControl/>
        <w:shd w:val="clear" w:color="auto" w:fill="F2F2F2" w:themeFill="background1" w:themeFillShade="F2"/>
        <w:jc w:val="left"/>
      </w:pPr>
      <w:r w:rsidRPr="00507E99">
        <w:rPr>
          <w:b/>
        </w:rPr>
        <w:t>My comment:</w:t>
      </w:r>
      <w:r w:rsidRPr="00507E99">
        <w:t xml:space="preserve"> The handbook shall be approved by over 2/3 </w:t>
      </w:r>
      <w:proofErr w:type="gramStart"/>
      <w:r w:rsidRPr="00507E99">
        <w:t>BP ,and</w:t>
      </w:r>
      <w:proofErr w:type="gramEnd"/>
      <w:r w:rsidRPr="00507E99">
        <w:t xml:space="preserve"> any change of it need over 2/3 approval from BP.</w:t>
      </w:r>
    </w:p>
    <w:p w14:paraId="69358834" w14:textId="77777777" w:rsidR="00F8720C" w:rsidRPr="00507E99" w:rsidRDefault="00F8720C" w:rsidP="00F8720C">
      <w:pPr>
        <w:widowControl/>
        <w:shd w:val="clear" w:color="auto" w:fill="F2F2F2" w:themeFill="background1" w:themeFillShade="F2"/>
        <w:jc w:val="left"/>
      </w:pPr>
      <w:r w:rsidRPr="00507E99">
        <w:t>Arbitrators are ordinarily appointed by Community referenda. To revoke an Arbitrator’s appointment requires the approval of two of the three heads of power (BPs, Community, the Forum). Where approved by a Disciplinary Case against the Arbitrator (§2.2), the Forum may intervene in a case and replace the Arbitrator against their will.</w:t>
      </w:r>
    </w:p>
    <w:p w14:paraId="45B71BDD" w14:textId="77777777" w:rsidR="00F8720C" w:rsidRPr="00507E99" w:rsidRDefault="00F8720C" w:rsidP="00F8720C">
      <w:pPr>
        <w:widowControl/>
        <w:shd w:val="clear" w:color="auto" w:fill="F2F2F2" w:themeFill="background1" w:themeFillShade="F2"/>
        <w:jc w:val="left"/>
      </w:pPr>
      <w:r w:rsidRPr="00507E99">
        <w:rPr>
          <w:b/>
        </w:rPr>
        <w:t>My comment:</w:t>
      </w:r>
      <w:r w:rsidRPr="00507E99">
        <w:t xml:space="preserve"> The revoke of an arbitrator need over 2/3 BP approval and over 1/2 all arbitrators of Forum.</w:t>
      </w:r>
    </w:p>
    <w:p w14:paraId="74979AAC" w14:textId="0CA2B734" w:rsidR="002A251F" w:rsidRDefault="002A251F" w:rsidP="00F273FB">
      <w:pPr>
        <w:widowControl/>
        <w:jc w:val="left"/>
        <w:rPr>
          <w:b/>
          <w:sz w:val="22"/>
          <w:szCs w:val="22"/>
        </w:rPr>
      </w:pPr>
    </w:p>
    <w:p w14:paraId="14097262" w14:textId="4975CCC7" w:rsidR="00DB32E0" w:rsidRDefault="00DB32E0" w:rsidP="00F273FB">
      <w:pPr>
        <w:widowControl/>
        <w:jc w:val="left"/>
        <w:rPr>
          <w:b/>
          <w:sz w:val="22"/>
          <w:szCs w:val="22"/>
        </w:rPr>
      </w:pPr>
    </w:p>
    <w:p w14:paraId="1E054EBC" w14:textId="77777777" w:rsidR="00DB32E0" w:rsidRDefault="00DB32E0" w:rsidP="00DB32E0">
      <w:pPr>
        <w:shd w:val="clear" w:color="auto" w:fill="F2F2F2" w:themeFill="background1" w:themeFillShade="F2"/>
      </w:pPr>
      <w:r>
        <w:rPr>
          <w:b/>
          <w:sz w:val="20"/>
          <w:szCs w:val="20"/>
        </w:rPr>
        <w:t xml:space="preserve">Proposal A-8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4CAA3818" w14:textId="77777777" w:rsidR="00DB32E0" w:rsidRPr="00817220" w:rsidRDefault="00DB32E0" w:rsidP="00DB32E0">
      <w:pPr>
        <w:shd w:val="clear" w:color="auto" w:fill="F2F2F2" w:themeFill="background1" w:themeFillShade="F2"/>
        <w:rPr>
          <w:b/>
        </w:rPr>
      </w:pPr>
      <w:r>
        <w:rPr>
          <w:b/>
        </w:rPr>
        <w:t xml:space="preserve">RDR </w:t>
      </w:r>
      <w:r w:rsidRPr="00817220">
        <w:rPr>
          <w:b/>
        </w:rPr>
        <w:t>3.4</w:t>
      </w:r>
    </w:p>
    <w:p w14:paraId="3936DA98" w14:textId="77777777" w:rsidR="00DB32E0" w:rsidRDefault="00DB32E0" w:rsidP="00DB32E0">
      <w:pPr>
        <w:shd w:val="clear" w:color="auto" w:fill="F2F2F2" w:themeFill="background1" w:themeFillShade="F2"/>
      </w:pPr>
      <w:r w:rsidRPr="00817220">
        <w:t>I might be unaware of this, but I don't think there is a messaging/notification system built into the EOS software. We need a reliable way for users to be notified of receiving such a notice. Even if such a system exists, I think it should be clarified in this point.</w:t>
      </w:r>
    </w:p>
    <w:p w14:paraId="086CC5F3" w14:textId="77777777" w:rsidR="00DB32E0" w:rsidRDefault="00DB32E0" w:rsidP="00DB32E0"/>
    <w:p w14:paraId="4FF2AEC1" w14:textId="77777777" w:rsidR="00DB32E0" w:rsidRPr="00F273FB" w:rsidRDefault="00DB32E0" w:rsidP="00DB32E0">
      <w:pPr>
        <w:shd w:val="clear" w:color="auto" w:fill="DAEEF3" w:themeFill="accent5" w:themeFillTint="33"/>
        <w:ind w:left="420"/>
        <w:rPr>
          <w:color w:val="0070C0"/>
          <w:sz w:val="20"/>
          <w:szCs w:val="20"/>
        </w:rPr>
      </w:pPr>
      <w:r w:rsidRPr="00F273FB">
        <w:rPr>
          <w:b/>
          <w:color w:val="0070C0"/>
          <w:sz w:val="20"/>
          <w:szCs w:val="20"/>
        </w:rPr>
        <w:t>Reply A-8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1:21 GMT+8, 26 May</w:t>
      </w:r>
    </w:p>
    <w:p w14:paraId="2C26F3C9" w14:textId="77777777" w:rsidR="00DB32E0" w:rsidRPr="00F273FB" w:rsidRDefault="00DB32E0" w:rsidP="00DB32E0">
      <w:pPr>
        <w:shd w:val="clear" w:color="auto" w:fill="DAEEF3" w:themeFill="accent5" w:themeFillTint="33"/>
        <w:ind w:left="420"/>
        <w:rPr>
          <w:color w:val="0070C0"/>
        </w:rPr>
      </w:pPr>
      <w:r w:rsidRPr="00F273FB">
        <w:rPr>
          <w:color w:val="0070C0"/>
        </w:rPr>
        <w:t>Correct. Copying in discussion from Telegram to preserve the flow of info:</w:t>
      </w:r>
    </w:p>
    <w:p w14:paraId="6D633F68" w14:textId="77777777" w:rsidR="00DB32E0" w:rsidRPr="00F273FB" w:rsidRDefault="00DB32E0" w:rsidP="00DB32E0">
      <w:pPr>
        <w:shd w:val="clear" w:color="auto" w:fill="DAEEF3" w:themeFill="accent5" w:themeFillTint="33"/>
        <w:ind w:left="420"/>
        <w:rPr>
          <w:color w:val="0070C0"/>
        </w:rPr>
      </w:pPr>
      <w:r w:rsidRPr="00F273FB">
        <w:rPr>
          <w:color w:val="0070C0"/>
        </w:rPr>
        <w:t xml:space="preserve">My understanding is that an on-chain messaging/notification system is </w:t>
      </w:r>
      <w:proofErr w:type="gramStart"/>
      <w:r w:rsidRPr="00F273FB">
        <w:rPr>
          <w:color w:val="0070C0"/>
        </w:rPr>
        <w:t>planned, but</w:t>
      </w:r>
      <w:proofErr w:type="gramEnd"/>
      <w:r w:rsidRPr="00F273FB">
        <w:rPr>
          <w:color w:val="0070C0"/>
        </w:rPr>
        <w:t xml:space="preserve"> will not be present until </w:t>
      </w:r>
      <w:proofErr w:type="spellStart"/>
      <w:r w:rsidRPr="00F273FB">
        <w:rPr>
          <w:color w:val="0070C0"/>
        </w:rPr>
        <w:t>some time</w:t>
      </w:r>
      <w:proofErr w:type="spellEnd"/>
      <w:r w:rsidRPr="00F273FB">
        <w:rPr>
          <w:color w:val="0070C0"/>
        </w:rPr>
        <w:t xml:space="preserve"> after launch.</w:t>
      </w:r>
    </w:p>
    <w:p w14:paraId="13846D5F" w14:textId="77777777" w:rsidR="00DB32E0" w:rsidRPr="00F273FB" w:rsidRDefault="00DB32E0" w:rsidP="00DB32E0">
      <w:pPr>
        <w:shd w:val="clear" w:color="auto" w:fill="DAEEF3" w:themeFill="accent5" w:themeFillTint="33"/>
        <w:ind w:left="420"/>
        <w:rPr>
          <w:color w:val="0070C0"/>
        </w:rPr>
      </w:pPr>
      <w:proofErr w:type="gramStart"/>
      <w:r w:rsidRPr="00F273FB">
        <w:rPr>
          <w:color w:val="0070C0"/>
        </w:rPr>
        <w:t>So</w:t>
      </w:r>
      <w:proofErr w:type="gramEnd"/>
      <w:r w:rsidRPr="00F273FB">
        <w:rPr>
          <w:color w:val="0070C0"/>
        </w:rPr>
        <w:t xml:space="preserve"> in the interim the Arbitration Forum is considering a two pronged approach:</w:t>
      </w:r>
    </w:p>
    <w:p w14:paraId="5A64A143" w14:textId="77777777" w:rsidR="00DB32E0" w:rsidRPr="00F273FB" w:rsidRDefault="00DB32E0" w:rsidP="00DB32E0">
      <w:pPr>
        <w:shd w:val="clear" w:color="auto" w:fill="DAEEF3" w:themeFill="accent5" w:themeFillTint="33"/>
        <w:ind w:left="420"/>
        <w:rPr>
          <w:color w:val="0070C0"/>
        </w:rPr>
      </w:pPr>
      <w:r w:rsidRPr="00F273FB">
        <w:rPr>
          <w:color w:val="0070C0"/>
        </w:rPr>
        <w:t xml:space="preserve">- </w:t>
      </w:r>
      <w:proofErr w:type="spellStart"/>
      <w:r w:rsidRPr="00F273FB">
        <w:rPr>
          <w:color w:val="0070C0"/>
        </w:rPr>
        <w:t>DApps</w:t>
      </w:r>
      <w:proofErr w:type="spellEnd"/>
      <w:r w:rsidRPr="00F273FB">
        <w:rPr>
          <w:color w:val="0070C0"/>
        </w:rPr>
        <w:t xml:space="preserve">/Account holders that desire to do so may pre-register their EOS account and email address with the forum </w:t>
      </w:r>
    </w:p>
    <w:p w14:paraId="618B79AE" w14:textId="77777777" w:rsidR="00DB32E0" w:rsidRPr="00F273FB" w:rsidRDefault="00DB32E0" w:rsidP="00DB32E0">
      <w:pPr>
        <w:shd w:val="clear" w:color="auto" w:fill="DAEEF3" w:themeFill="accent5" w:themeFillTint="33"/>
        <w:ind w:left="420"/>
        <w:rPr>
          <w:color w:val="0070C0"/>
        </w:rPr>
      </w:pPr>
      <w:r w:rsidRPr="00F273FB">
        <w:rPr>
          <w:color w:val="0070C0"/>
        </w:rPr>
        <w:t>- For everyone else, a central case repository that people will need to periodically monitor in case their account is named as a Respondent</w:t>
      </w:r>
    </w:p>
    <w:p w14:paraId="3EC7E918" w14:textId="77777777" w:rsidR="00DB32E0" w:rsidRPr="00F273FB" w:rsidRDefault="00DB32E0" w:rsidP="00DB32E0">
      <w:pPr>
        <w:shd w:val="clear" w:color="auto" w:fill="DAEEF3" w:themeFill="accent5" w:themeFillTint="33"/>
        <w:ind w:left="420"/>
        <w:rPr>
          <w:color w:val="0070C0"/>
        </w:rPr>
      </w:pPr>
      <w:r w:rsidRPr="00F273FB">
        <w:rPr>
          <w:color w:val="0070C0"/>
        </w:rPr>
        <w:t>Hence the need to keep the wording in the RDR flexible. This will be detailed in the Handbook as the exact notification system to be used will change</w:t>
      </w:r>
    </w:p>
    <w:p w14:paraId="1646123E" w14:textId="77777777" w:rsidR="00DB32E0" w:rsidRDefault="00DB32E0" w:rsidP="00DB32E0">
      <w:pPr>
        <w:rPr>
          <w:b/>
          <w:sz w:val="20"/>
          <w:szCs w:val="20"/>
        </w:rPr>
      </w:pPr>
    </w:p>
    <w:p w14:paraId="193683CE" w14:textId="77777777" w:rsidR="00DB32E0" w:rsidRPr="00DB32E0" w:rsidRDefault="00DB32E0" w:rsidP="00DB32E0">
      <w:pPr>
        <w:shd w:val="clear" w:color="auto" w:fill="F2DBDB" w:themeFill="accent2" w:themeFillTint="33"/>
        <w:ind w:left="420"/>
        <w:rPr>
          <w:color w:val="FF0000"/>
          <w:sz w:val="20"/>
          <w:szCs w:val="20"/>
        </w:rPr>
      </w:pPr>
      <w:r w:rsidRPr="00DB32E0">
        <w:rPr>
          <w:b/>
          <w:color w:val="FF0000"/>
          <w:sz w:val="20"/>
          <w:szCs w:val="20"/>
        </w:rPr>
        <w:t>Reply A-8 (2) [From:</w:t>
      </w:r>
      <w:r w:rsidRPr="00DB32E0">
        <w:rPr>
          <w:color w:val="FF0000"/>
          <w:sz w:val="20"/>
          <w:szCs w:val="20"/>
        </w:rPr>
        <w:t xml:space="preserve"> </w:t>
      </w:r>
      <w:proofErr w:type="spellStart"/>
      <w:r w:rsidRPr="00DB32E0">
        <w:rPr>
          <w:color w:val="FF0000"/>
          <w:sz w:val="20"/>
          <w:szCs w:val="20"/>
        </w:rPr>
        <w:t>SunTzu</w:t>
      </w:r>
      <w:proofErr w:type="spellEnd"/>
      <w:r w:rsidRPr="00DB32E0">
        <w:rPr>
          <w:b/>
          <w:color w:val="FF0000"/>
          <w:sz w:val="20"/>
          <w:szCs w:val="20"/>
        </w:rPr>
        <w:t>] GMT+8, 25 May</w:t>
      </w:r>
    </w:p>
    <w:p w14:paraId="5B6B40EA" w14:textId="77777777" w:rsidR="00DB32E0" w:rsidRPr="00DB32E0" w:rsidRDefault="00DB32E0" w:rsidP="00DB32E0">
      <w:pPr>
        <w:shd w:val="clear" w:color="auto" w:fill="F2DBDB" w:themeFill="accent2" w:themeFillTint="33"/>
        <w:ind w:left="420"/>
        <w:jc w:val="left"/>
        <w:rPr>
          <w:color w:val="FF0000"/>
        </w:rPr>
      </w:pPr>
      <w:r w:rsidRPr="00DB32E0">
        <w:rPr>
          <w:color w:val="FF0000"/>
        </w:rPr>
        <w:t>Right - an essential component of any dispute resolution is that the respondents be notified by some reasonable method that something's going on.</w:t>
      </w:r>
    </w:p>
    <w:p w14:paraId="3CA62AFF" w14:textId="77777777" w:rsidR="00DB32E0" w:rsidRPr="00DB32E0" w:rsidRDefault="00DB32E0" w:rsidP="00DB32E0">
      <w:pPr>
        <w:shd w:val="clear" w:color="auto" w:fill="F2DBDB" w:themeFill="accent2" w:themeFillTint="33"/>
        <w:ind w:left="420"/>
        <w:jc w:val="left"/>
        <w:rPr>
          <w:color w:val="FF0000"/>
        </w:rPr>
      </w:pPr>
      <w:r w:rsidRPr="00DB32E0">
        <w:rPr>
          <w:color w:val="FF0000"/>
        </w:rPr>
        <w:t xml:space="preserve">A messaging system is envisaged in various forms - see </w:t>
      </w:r>
      <w:hyperlink r:id="rId8" w:history="1">
        <w:r w:rsidRPr="006F1422">
          <w:rPr>
            <w:rStyle w:val="a3"/>
          </w:rPr>
          <w:t>https://github.com/EOSIO/Documentation/blob/master/TechnicalWhitePaper.md#recovery-from-stolen-keys</w:t>
        </w:r>
      </w:hyperlink>
      <w:r>
        <w:rPr>
          <w:color w:val="FF0000"/>
        </w:rPr>
        <w:t xml:space="preserve"> </w:t>
      </w:r>
      <w:r w:rsidRPr="00DB32E0">
        <w:rPr>
          <w:color w:val="FF0000"/>
        </w:rPr>
        <w:t xml:space="preserve"> and the section immediately above. </w:t>
      </w:r>
      <w:proofErr w:type="gramStart"/>
      <w:r w:rsidRPr="00DB32E0">
        <w:rPr>
          <w:color w:val="FF0000"/>
        </w:rPr>
        <w:t>Also</w:t>
      </w:r>
      <w:proofErr w:type="gramEnd"/>
      <w:r w:rsidRPr="00DB32E0">
        <w:rPr>
          <w:color w:val="FF0000"/>
        </w:rPr>
        <w:t xml:space="preserve"> there are a variety of plans to build </w:t>
      </w:r>
      <w:proofErr w:type="spellStart"/>
      <w:r w:rsidRPr="00DB32E0">
        <w:rPr>
          <w:color w:val="FF0000"/>
        </w:rPr>
        <w:t>dapps</w:t>
      </w:r>
      <w:proofErr w:type="spellEnd"/>
      <w:r w:rsidRPr="00DB32E0">
        <w:rPr>
          <w:color w:val="FF0000"/>
        </w:rPr>
        <w:t xml:space="preserve"> for twitter-, email-, txt-like apps. All of these will place demands on EOS.IO to develop a </w:t>
      </w:r>
      <w:proofErr w:type="gramStart"/>
      <w:r w:rsidRPr="00DB32E0">
        <w:rPr>
          <w:color w:val="FF0000"/>
        </w:rPr>
        <w:t>fairly sophisticated</w:t>
      </w:r>
      <w:proofErr w:type="gramEnd"/>
      <w:r w:rsidRPr="00DB32E0">
        <w:rPr>
          <w:color w:val="FF0000"/>
        </w:rPr>
        <w:t xml:space="preserve"> baseline of communications over time, so I think we can expect some good stuff to develop in the future.</w:t>
      </w:r>
    </w:p>
    <w:p w14:paraId="4DCC583F" w14:textId="77777777" w:rsidR="00DB32E0" w:rsidRPr="00DB32E0" w:rsidRDefault="00DB32E0" w:rsidP="00DB32E0">
      <w:pPr>
        <w:shd w:val="clear" w:color="auto" w:fill="F2DBDB" w:themeFill="accent2" w:themeFillTint="33"/>
        <w:ind w:left="420"/>
        <w:jc w:val="left"/>
        <w:rPr>
          <w:color w:val="FF0000"/>
        </w:rPr>
      </w:pPr>
      <w:proofErr w:type="gramStart"/>
      <w:r w:rsidRPr="00DB32E0">
        <w:rPr>
          <w:color w:val="FF0000"/>
        </w:rPr>
        <w:t>So</w:t>
      </w:r>
      <w:proofErr w:type="gramEnd"/>
      <w:r w:rsidRPr="00DB32E0">
        <w:rPr>
          <w:color w:val="FF0000"/>
        </w:rPr>
        <w:t xml:space="preserve"> we're likely stuck in limbo for a period of time until that settles; we have to get the arbitration up and going before the chain so we can support the chain ... but the chain itself is an essential part of the arbitration process.</w:t>
      </w:r>
    </w:p>
    <w:p w14:paraId="33623A09" w14:textId="77777777" w:rsidR="00DB32E0" w:rsidRPr="00DB32E0" w:rsidRDefault="00DB32E0" w:rsidP="00DB32E0">
      <w:pPr>
        <w:shd w:val="clear" w:color="auto" w:fill="F2DBDB" w:themeFill="accent2" w:themeFillTint="33"/>
        <w:ind w:left="420"/>
        <w:jc w:val="left"/>
        <w:rPr>
          <w:color w:val="FF0000"/>
        </w:rPr>
      </w:pPr>
      <w:proofErr w:type="spellStart"/>
      <w:r w:rsidRPr="00DB32E0">
        <w:rPr>
          <w:color w:val="FF0000"/>
        </w:rPr>
        <w:t>Bootstaps</w:t>
      </w:r>
      <w:proofErr w:type="spellEnd"/>
      <w:r w:rsidRPr="00DB32E0">
        <w:rPr>
          <w:color w:val="FF0000"/>
        </w:rPr>
        <w:t>, meet gravity!</w:t>
      </w:r>
    </w:p>
    <w:p w14:paraId="473DCA74" w14:textId="5CDA0FD6" w:rsidR="00DB32E0" w:rsidRDefault="00DB32E0" w:rsidP="00F273FB">
      <w:pPr>
        <w:widowControl/>
        <w:jc w:val="left"/>
        <w:rPr>
          <w:b/>
          <w:sz w:val="22"/>
          <w:szCs w:val="22"/>
        </w:rPr>
      </w:pPr>
    </w:p>
    <w:p w14:paraId="349E7C7B" w14:textId="3F1A3833" w:rsidR="00F8720C" w:rsidRDefault="00F8720C" w:rsidP="00F273FB">
      <w:pPr>
        <w:widowControl/>
        <w:jc w:val="left"/>
        <w:rPr>
          <w:b/>
          <w:sz w:val="22"/>
          <w:szCs w:val="22"/>
        </w:rPr>
      </w:pPr>
    </w:p>
    <w:p w14:paraId="6BEADB3C" w14:textId="77777777" w:rsidR="00F8720C" w:rsidRDefault="00F8720C" w:rsidP="00F273FB">
      <w:pPr>
        <w:widowControl/>
        <w:jc w:val="left"/>
        <w:rPr>
          <w:b/>
          <w:sz w:val="22"/>
          <w:szCs w:val="22"/>
        </w:rPr>
      </w:pPr>
    </w:p>
    <w:p w14:paraId="5523A391" w14:textId="77777777" w:rsidR="00F8720C" w:rsidRDefault="00F8720C" w:rsidP="00F8720C">
      <w:pPr>
        <w:shd w:val="clear" w:color="auto" w:fill="F2F2F2" w:themeFill="background1" w:themeFillShade="F2"/>
      </w:pPr>
      <w:r>
        <w:rPr>
          <w:b/>
          <w:sz w:val="20"/>
          <w:szCs w:val="20"/>
        </w:rPr>
        <w:lastRenderedPageBreak/>
        <w:t>Proposal A-15 [From:</w:t>
      </w:r>
      <w:r>
        <w:rPr>
          <w:sz w:val="20"/>
          <w:szCs w:val="20"/>
        </w:rPr>
        <w:t xml:space="preserve"> </w:t>
      </w:r>
      <w:proofErr w:type="spellStart"/>
      <w:r>
        <w:rPr>
          <w:sz w:val="20"/>
          <w:szCs w:val="20"/>
        </w:rPr>
        <w:t>EOSAustralia</w:t>
      </w:r>
      <w:proofErr w:type="spellEnd"/>
      <w:r>
        <w:rPr>
          <w:b/>
          <w:sz w:val="20"/>
          <w:szCs w:val="20"/>
        </w:rPr>
        <w:t>] GMT+8, 26 May</w:t>
      </w:r>
    </w:p>
    <w:p w14:paraId="5346D34E" w14:textId="77777777" w:rsidR="00F8720C" w:rsidRPr="00507E99" w:rsidRDefault="00F8720C" w:rsidP="00F8720C">
      <w:pPr>
        <w:widowControl/>
        <w:shd w:val="clear" w:color="auto" w:fill="F2F2F2" w:themeFill="background1" w:themeFillShade="F2"/>
        <w:jc w:val="left"/>
        <w:rPr>
          <w:b/>
          <w:sz w:val="20"/>
          <w:szCs w:val="20"/>
        </w:rPr>
      </w:pPr>
      <w:r>
        <w:rPr>
          <w:b/>
          <w:sz w:val="20"/>
          <w:szCs w:val="20"/>
        </w:rPr>
        <w:t>RDR 3.5</w:t>
      </w:r>
    </w:p>
    <w:p w14:paraId="5F254B2C" w14:textId="77777777" w:rsidR="00F8720C" w:rsidRDefault="00F8720C" w:rsidP="00F8720C">
      <w:pPr>
        <w:widowControl/>
        <w:shd w:val="clear" w:color="auto" w:fill="F2F2F2" w:themeFill="background1" w:themeFillShade="F2"/>
        <w:jc w:val="left"/>
      </w:pPr>
      <w:r>
        <w:t>A party may request, before or during arbitral proceedings, an emergency measure of protection.</w:t>
      </w:r>
    </w:p>
    <w:p w14:paraId="34C1D025" w14:textId="77777777" w:rsidR="00F8720C" w:rsidRDefault="00F8720C" w:rsidP="00F8720C">
      <w:pPr>
        <w:widowControl/>
        <w:shd w:val="clear" w:color="auto" w:fill="F2F2F2" w:themeFill="background1" w:themeFillShade="F2"/>
        <w:jc w:val="left"/>
      </w:pPr>
      <w:r>
        <w:t>Where a Member(s) has already executed an emergency measure of protection, for example by freezing an account, that Member shall be named as party to a duly filed arbitration to request confirmation of the emergency measure.</w:t>
      </w:r>
    </w:p>
    <w:p w14:paraId="0A5AEA45" w14:textId="77777777" w:rsidR="00F8720C" w:rsidRDefault="00F8720C" w:rsidP="00F8720C">
      <w:pPr>
        <w:widowControl/>
        <w:shd w:val="clear" w:color="auto" w:fill="F2F2F2" w:themeFill="background1" w:themeFillShade="F2"/>
        <w:jc w:val="left"/>
        <w:rPr>
          <w:b/>
          <w:sz w:val="22"/>
          <w:szCs w:val="22"/>
        </w:rPr>
      </w:pPr>
      <w:r w:rsidRPr="00507E99">
        <w:rPr>
          <w:b/>
        </w:rPr>
        <w:t>My comment:</w:t>
      </w:r>
      <w:r>
        <w:t xml:space="preserve"> This dispute filing shall be done by the Member(s) immediately to itself/themselves in 24 hours after the protection happens, if </w:t>
      </w:r>
      <w:proofErr w:type="spellStart"/>
      <w:r>
        <w:t>it'they</w:t>
      </w:r>
      <w:proofErr w:type="spellEnd"/>
      <w:r>
        <w:t xml:space="preserve"> do not file, any BP or community member can file the dispute to arbitrator, and a fine of at least 500 USD will be automatically charged to the Member(s) who do not file the dispute to itself/themselves on time.</w:t>
      </w:r>
    </w:p>
    <w:p w14:paraId="37FC9C2E" w14:textId="71006A8C" w:rsidR="00DB32E0" w:rsidRDefault="00DB32E0" w:rsidP="00F273FB">
      <w:pPr>
        <w:widowControl/>
        <w:jc w:val="left"/>
        <w:rPr>
          <w:b/>
          <w:sz w:val="22"/>
          <w:szCs w:val="22"/>
        </w:rPr>
      </w:pPr>
    </w:p>
    <w:p w14:paraId="380474E5" w14:textId="77777777" w:rsidR="00DB32E0" w:rsidRDefault="00DB32E0" w:rsidP="00F273FB">
      <w:pPr>
        <w:widowControl/>
        <w:jc w:val="left"/>
        <w:rPr>
          <w:b/>
          <w:sz w:val="22"/>
          <w:szCs w:val="22"/>
        </w:rPr>
      </w:pPr>
    </w:p>
    <w:p w14:paraId="55568298" w14:textId="77777777" w:rsidR="000C6ADA" w:rsidRDefault="000C6ADA" w:rsidP="000C6ADA">
      <w:pPr>
        <w:shd w:val="clear" w:color="auto" w:fill="F2F2F2" w:themeFill="background1" w:themeFillShade="F2"/>
      </w:pPr>
      <w:r>
        <w:rPr>
          <w:b/>
          <w:sz w:val="20"/>
          <w:szCs w:val="20"/>
        </w:rPr>
        <w:t xml:space="preserve">Proposal A-9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72DCF4FB" w14:textId="77777777" w:rsidR="000C6ADA" w:rsidRPr="00817220" w:rsidRDefault="000C6ADA" w:rsidP="000C6ADA">
      <w:pPr>
        <w:shd w:val="clear" w:color="auto" w:fill="F2F2F2" w:themeFill="background1" w:themeFillShade="F2"/>
        <w:rPr>
          <w:b/>
        </w:rPr>
      </w:pPr>
      <w:r>
        <w:rPr>
          <w:b/>
        </w:rPr>
        <w:t xml:space="preserve">RDR </w:t>
      </w:r>
      <w:r w:rsidRPr="00817220">
        <w:rPr>
          <w:b/>
        </w:rPr>
        <w:t>4.2</w:t>
      </w:r>
    </w:p>
    <w:p w14:paraId="21AF3360" w14:textId="77777777" w:rsidR="000C6ADA" w:rsidRDefault="000C6ADA" w:rsidP="000C6ADA">
      <w:pPr>
        <w:shd w:val="clear" w:color="auto" w:fill="F2F2F2" w:themeFill="background1" w:themeFillShade="F2"/>
      </w:pPr>
      <w:r w:rsidRPr="00817220">
        <w:rPr>
          <w:i/>
        </w:rPr>
        <w:t>The Forum selects the Arbitrator according to a mechanism that is approved by the Forum from time to time and published in the Handbook</w:t>
      </w:r>
      <w:r>
        <w:t>.</w:t>
      </w:r>
    </w:p>
    <w:p w14:paraId="5952BCD2" w14:textId="77777777" w:rsidR="000C6ADA" w:rsidRDefault="000C6ADA" w:rsidP="000C6ADA">
      <w:pPr>
        <w:shd w:val="clear" w:color="auto" w:fill="F2F2F2" w:themeFill="background1" w:themeFillShade="F2"/>
      </w:pPr>
      <w:r>
        <w:t>---change to---</w:t>
      </w:r>
    </w:p>
    <w:p w14:paraId="5622A10D" w14:textId="77777777" w:rsidR="000C6ADA" w:rsidRPr="009676B3" w:rsidRDefault="000C6ADA" w:rsidP="000C6ADA">
      <w:pPr>
        <w:shd w:val="clear" w:color="auto" w:fill="F2F2F2" w:themeFill="background1" w:themeFillShade="F2"/>
        <w:rPr>
          <w:i/>
        </w:rPr>
      </w:pPr>
      <w:r w:rsidRPr="009676B3">
        <w:rPr>
          <w:i/>
        </w:rPr>
        <w:t>The Forum selects the Arbitrator according to a mechanism that is periodically approved by the Forum and published in the Handbook.</w:t>
      </w:r>
    </w:p>
    <w:p w14:paraId="0989449F" w14:textId="77777777" w:rsidR="000C6ADA" w:rsidRPr="00817220" w:rsidRDefault="000C6ADA" w:rsidP="000C6ADA">
      <w:pPr>
        <w:shd w:val="clear" w:color="auto" w:fill="F2F2F2" w:themeFill="background1" w:themeFillShade="F2"/>
        <w:rPr>
          <w:i/>
        </w:rPr>
      </w:pPr>
      <w:r w:rsidRPr="00817220">
        <w:rPr>
          <w:i/>
        </w:rPr>
        <w:t>The Arbitrator needs to be independent from the parties and any other relevant persons.</w:t>
      </w:r>
    </w:p>
    <w:p w14:paraId="721A3384" w14:textId="77777777" w:rsidR="000C6ADA" w:rsidRDefault="000C6ADA" w:rsidP="000C6ADA">
      <w:pPr>
        <w:shd w:val="clear" w:color="auto" w:fill="F2F2F2" w:themeFill="background1" w:themeFillShade="F2"/>
      </w:pPr>
      <w:r>
        <w:t>---change to---</w:t>
      </w:r>
    </w:p>
    <w:p w14:paraId="72375226" w14:textId="77777777" w:rsidR="000C6ADA" w:rsidRPr="009676B3" w:rsidRDefault="000C6ADA" w:rsidP="000C6ADA">
      <w:pPr>
        <w:shd w:val="clear" w:color="auto" w:fill="F2F2F2" w:themeFill="background1" w:themeFillShade="F2"/>
        <w:rPr>
          <w:i/>
        </w:rPr>
      </w:pPr>
      <w:r w:rsidRPr="009676B3">
        <w:rPr>
          <w:i/>
        </w:rPr>
        <w:t>The Arbitrator needs to be independent from the parties and any other relevant entities.</w:t>
      </w:r>
    </w:p>
    <w:p w14:paraId="4F577E1B" w14:textId="77777777" w:rsidR="000C6ADA" w:rsidRDefault="000C6ADA" w:rsidP="000C6ADA"/>
    <w:p w14:paraId="6A8DA6DA" w14:textId="77777777" w:rsidR="000C6ADA" w:rsidRPr="00F273FB" w:rsidRDefault="000C6ADA" w:rsidP="000C6ADA">
      <w:pPr>
        <w:shd w:val="clear" w:color="auto" w:fill="DAEEF3" w:themeFill="accent5" w:themeFillTint="33"/>
        <w:ind w:left="420"/>
        <w:rPr>
          <w:color w:val="0070C0"/>
          <w:sz w:val="20"/>
          <w:szCs w:val="20"/>
        </w:rPr>
      </w:pPr>
      <w:r w:rsidRPr="00F273FB">
        <w:rPr>
          <w:b/>
          <w:color w:val="0070C0"/>
          <w:sz w:val="20"/>
          <w:szCs w:val="20"/>
        </w:rPr>
        <w:t>Reply A-9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0:08 GMT+8, 26 May</w:t>
      </w:r>
    </w:p>
    <w:p w14:paraId="5746D941" w14:textId="77777777" w:rsidR="000C6ADA" w:rsidRPr="00F273FB" w:rsidRDefault="000C6ADA" w:rsidP="000C6ADA">
      <w:pPr>
        <w:shd w:val="clear" w:color="auto" w:fill="DAEEF3" w:themeFill="accent5" w:themeFillTint="33"/>
        <w:ind w:left="420"/>
        <w:jc w:val="left"/>
        <w:rPr>
          <w:color w:val="0070C0"/>
        </w:rPr>
      </w:pPr>
      <w:r w:rsidRPr="00F273FB">
        <w:rPr>
          <w:color w:val="0070C0"/>
        </w:rPr>
        <w:t>I agree with both changes Todor proposed.</w:t>
      </w:r>
    </w:p>
    <w:p w14:paraId="54096735" w14:textId="77777777" w:rsidR="000C6ADA" w:rsidRDefault="000C6ADA" w:rsidP="000C6ADA"/>
    <w:p w14:paraId="07C938DE" w14:textId="77777777" w:rsidR="000C6ADA" w:rsidRPr="00F273FB" w:rsidRDefault="000C6ADA" w:rsidP="000C6ADA">
      <w:pPr>
        <w:shd w:val="clear" w:color="auto" w:fill="DAEEF3" w:themeFill="accent5" w:themeFillTint="33"/>
        <w:ind w:left="420"/>
        <w:rPr>
          <w:color w:val="0070C0"/>
          <w:sz w:val="20"/>
          <w:szCs w:val="20"/>
        </w:rPr>
      </w:pPr>
      <w:r w:rsidRPr="00F273FB">
        <w:rPr>
          <w:b/>
          <w:color w:val="0070C0"/>
          <w:sz w:val="20"/>
          <w:szCs w:val="20"/>
        </w:rPr>
        <w:t>Reply A-9 (2)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1:27 GMT+8, 26 May</w:t>
      </w:r>
    </w:p>
    <w:p w14:paraId="4D97639B" w14:textId="77777777" w:rsidR="000C6ADA" w:rsidRPr="00F273FB" w:rsidRDefault="000C6ADA" w:rsidP="000C6ADA">
      <w:pPr>
        <w:shd w:val="clear" w:color="auto" w:fill="DAEEF3" w:themeFill="accent5" w:themeFillTint="33"/>
        <w:ind w:left="420"/>
        <w:rPr>
          <w:color w:val="0070C0"/>
        </w:rPr>
      </w:pPr>
      <w:r w:rsidRPr="00F273FB">
        <w:rPr>
          <w:color w:val="0070C0"/>
        </w:rPr>
        <w:t>My understanding is the legalistically "periodically" implies a set/defined schedule. Whereas from "time to time" means as and when it is found necessary. The forum at the beginning might need to make changes very frequently vs when it is mature it will be very infrequently.</w:t>
      </w:r>
    </w:p>
    <w:p w14:paraId="43D50BAC" w14:textId="77777777" w:rsidR="000C6ADA" w:rsidRPr="00F273FB" w:rsidRDefault="000C6ADA" w:rsidP="000C6ADA">
      <w:pPr>
        <w:shd w:val="clear" w:color="auto" w:fill="DAEEF3" w:themeFill="accent5" w:themeFillTint="33"/>
        <w:ind w:left="420"/>
        <w:rPr>
          <w:color w:val="0070C0"/>
        </w:rPr>
      </w:pPr>
      <w:r w:rsidRPr="00F273FB">
        <w:rPr>
          <w:color w:val="0070C0"/>
        </w:rPr>
        <w:t>"Persons" vs "Entities" please see feedback from Sun Tzu.</w:t>
      </w:r>
    </w:p>
    <w:p w14:paraId="5F2DA192" w14:textId="77777777" w:rsidR="000C6ADA" w:rsidRDefault="000C6ADA" w:rsidP="000C6ADA"/>
    <w:p w14:paraId="749C40F1" w14:textId="32840BFA" w:rsidR="000C6ADA" w:rsidRPr="00EC5B48" w:rsidRDefault="000C6ADA" w:rsidP="000C6ADA">
      <w:pPr>
        <w:shd w:val="clear" w:color="auto" w:fill="F2DBDB" w:themeFill="accent2" w:themeFillTint="33"/>
        <w:ind w:left="420"/>
        <w:rPr>
          <w:color w:val="FF0000"/>
          <w:sz w:val="20"/>
          <w:szCs w:val="20"/>
        </w:rPr>
      </w:pPr>
      <w:r w:rsidRPr="00EC5B48">
        <w:rPr>
          <w:b/>
          <w:color w:val="FF0000"/>
          <w:sz w:val="20"/>
          <w:szCs w:val="20"/>
        </w:rPr>
        <w:t>Reply A-9 (3) [From:</w:t>
      </w:r>
      <w:r w:rsidRPr="00EC5B48">
        <w:rPr>
          <w:color w:val="FF0000"/>
          <w:sz w:val="20"/>
          <w:szCs w:val="20"/>
        </w:rPr>
        <w:t xml:space="preserve"> Moti </w:t>
      </w:r>
      <w:proofErr w:type="spellStart"/>
      <w:r w:rsidRPr="00EC5B48">
        <w:rPr>
          <w:color w:val="FF0000"/>
          <w:sz w:val="20"/>
          <w:szCs w:val="20"/>
        </w:rPr>
        <w:t>Tabulo</w:t>
      </w:r>
      <w:proofErr w:type="spellEnd"/>
      <w:r w:rsidRPr="00EC5B48">
        <w:rPr>
          <w:b/>
          <w:color w:val="FF0000"/>
          <w:sz w:val="20"/>
          <w:szCs w:val="20"/>
        </w:rPr>
        <w:t xml:space="preserve">] </w:t>
      </w:r>
      <w:r>
        <w:rPr>
          <w:b/>
          <w:color w:val="FF0000"/>
          <w:sz w:val="20"/>
          <w:szCs w:val="20"/>
        </w:rPr>
        <w:t>17:08</w:t>
      </w:r>
      <w:r w:rsidRPr="00EC5B48">
        <w:rPr>
          <w:b/>
          <w:color w:val="FF0000"/>
          <w:sz w:val="20"/>
          <w:szCs w:val="20"/>
        </w:rPr>
        <w:t xml:space="preserve"> GMT+8, 2</w:t>
      </w:r>
      <w:r w:rsidR="00F8720C">
        <w:rPr>
          <w:b/>
          <w:color w:val="FF0000"/>
          <w:sz w:val="20"/>
          <w:szCs w:val="20"/>
        </w:rPr>
        <w:t>8</w:t>
      </w:r>
      <w:r w:rsidRPr="00EC5B48">
        <w:rPr>
          <w:b/>
          <w:color w:val="FF0000"/>
          <w:sz w:val="20"/>
          <w:szCs w:val="20"/>
        </w:rPr>
        <w:t xml:space="preserve"> May</w:t>
      </w:r>
    </w:p>
    <w:p w14:paraId="297454C3" w14:textId="77777777" w:rsidR="000C6ADA" w:rsidRPr="000C6ADA" w:rsidRDefault="000C6ADA" w:rsidP="000C6ADA">
      <w:pPr>
        <w:shd w:val="clear" w:color="auto" w:fill="F2DBDB" w:themeFill="accent2" w:themeFillTint="33"/>
        <w:ind w:left="420"/>
        <w:rPr>
          <w:color w:val="FF0000"/>
        </w:rPr>
      </w:pPr>
      <w:r w:rsidRPr="000C6ADA">
        <w:rPr>
          <w:color w:val="FF0000"/>
        </w:rPr>
        <w:t>Incorporating Sun Tzu's comment here for reference.</w:t>
      </w:r>
    </w:p>
    <w:p w14:paraId="6EE49660" w14:textId="77777777" w:rsidR="000C6ADA" w:rsidRPr="000C6ADA" w:rsidRDefault="000C6ADA" w:rsidP="000C6ADA">
      <w:pPr>
        <w:shd w:val="clear" w:color="auto" w:fill="F2DBDB" w:themeFill="accent2" w:themeFillTint="33"/>
        <w:ind w:left="420"/>
        <w:rPr>
          <w:color w:val="FF0000"/>
        </w:rPr>
      </w:pPr>
      <w:r w:rsidRPr="000C6ADA">
        <w:rPr>
          <w:color w:val="FF0000"/>
        </w:rPr>
        <w:t xml:space="preserve">Persons is the more usual term in legal description because it includes natural persons (humans) and legal persons (corporations created "at law" or by legislation). I agree it's very confusing because you </w:t>
      </w:r>
      <w:proofErr w:type="gramStart"/>
      <w:r w:rsidRPr="000C6ADA">
        <w:rPr>
          <w:color w:val="FF0000"/>
        </w:rPr>
        <w:t>have to</w:t>
      </w:r>
      <w:proofErr w:type="gramEnd"/>
      <w:r w:rsidRPr="000C6ADA">
        <w:rPr>
          <w:color w:val="FF0000"/>
        </w:rPr>
        <w:t xml:space="preserve"> write to one audience or another and the other is always going to be confused.</w:t>
      </w:r>
    </w:p>
    <w:p w14:paraId="5269E366" w14:textId="77777777" w:rsidR="000C6ADA" w:rsidRPr="00EC5B48" w:rsidRDefault="000C6ADA" w:rsidP="000C6ADA">
      <w:pPr>
        <w:shd w:val="clear" w:color="auto" w:fill="F2DBDB" w:themeFill="accent2" w:themeFillTint="33"/>
        <w:ind w:left="420"/>
        <w:rPr>
          <w:color w:val="FF0000"/>
        </w:rPr>
      </w:pPr>
      <w:r w:rsidRPr="000C6ADA">
        <w:rPr>
          <w:color w:val="FF0000"/>
        </w:rPr>
        <w:t xml:space="preserve">Where this becomes interesting is that as we get further along in the process, we will want to create an augmented version of the RDR with comments along the side to explain these things. Unfortunately, if we explain it in too much detail in the text, the size </w:t>
      </w:r>
      <w:proofErr w:type="gramStart"/>
      <w:r w:rsidRPr="000C6ADA">
        <w:rPr>
          <w:color w:val="FF0000"/>
        </w:rPr>
        <w:t>explodes</w:t>
      </w:r>
      <w:proofErr w:type="gramEnd"/>
      <w:r w:rsidRPr="000C6ADA">
        <w:rPr>
          <w:color w:val="FF0000"/>
        </w:rPr>
        <w:t xml:space="preserve"> and we introduce confusions. A very big lesson from the past is that we want as little as possible in the RDR (and Constitution) and to kick explanation and detail out to other places.</w:t>
      </w:r>
    </w:p>
    <w:p w14:paraId="1372B6B1" w14:textId="04AA6959" w:rsidR="002A251F" w:rsidRDefault="002A251F" w:rsidP="00F273FB">
      <w:pPr>
        <w:widowControl/>
        <w:jc w:val="left"/>
        <w:rPr>
          <w:b/>
          <w:sz w:val="22"/>
          <w:szCs w:val="22"/>
        </w:rPr>
      </w:pPr>
    </w:p>
    <w:p w14:paraId="18981F3A" w14:textId="5D59897B" w:rsidR="00E667D3" w:rsidRDefault="00E667D3" w:rsidP="00F273FB">
      <w:pPr>
        <w:widowControl/>
        <w:jc w:val="left"/>
        <w:rPr>
          <w:b/>
          <w:sz w:val="22"/>
          <w:szCs w:val="22"/>
        </w:rPr>
      </w:pPr>
    </w:p>
    <w:p w14:paraId="4EFC26B3" w14:textId="3A6573E6" w:rsidR="00F8720C" w:rsidRDefault="00F8720C" w:rsidP="00F273FB">
      <w:pPr>
        <w:widowControl/>
        <w:jc w:val="left"/>
        <w:rPr>
          <w:b/>
          <w:sz w:val="22"/>
          <w:szCs w:val="22"/>
        </w:rPr>
      </w:pPr>
    </w:p>
    <w:p w14:paraId="5A5C998F" w14:textId="77777777" w:rsidR="00F8720C" w:rsidRDefault="00F8720C" w:rsidP="00F8720C">
      <w:pPr>
        <w:shd w:val="clear" w:color="auto" w:fill="F2F2F2" w:themeFill="background1" w:themeFillShade="F2"/>
      </w:pPr>
      <w:r>
        <w:rPr>
          <w:b/>
          <w:sz w:val="20"/>
          <w:szCs w:val="20"/>
        </w:rPr>
        <w:lastRenderedPageBreak/>
        <w:t>Proposal A-16 [From:</w:t>
      </w:r>
      <w:r>
        <w:rPr>
          <w:sz w:val="20"/>
          <w:szCs w:val="20"/>
        </w:rPr>
        <w:t xml:space="preserve"> </w:t>
      </w:r>
      <w:proofErr w:type="spellStart"/>
      <w:r>
        <w:rPr>
          <w:sz w:val="20"/>
          <w:szCs w:val="20"/>
        </w:rPr>
        <w:t>EOSAustralia</w:t>
      </w:r>
      <w:proofErr w:type="spellEnd"/>
      <w:r>
        <w:rPr>
          <w:b/>
          <w:sz w:val="20"/>
          <w:szCs w:val="20"/>
        </w:rPr>
        <w:t>] GMT+8, 26 May</w:t>
      </w:r>
    </w:p>
    <w:p w14:paraId="2D7BF1C5" w14:textId="77777777" w:rsidR="00F8720C" w:rsidRPr="00507E99" w:rsidRDefault="00F8720C" w:rsidP="00F8720C">
      <w:pPr>
        <w:widowControl/>
        <w:shd w:val="clear" w:color="auto" w:fill="F2F2F2" w:themeFill="background1" w:themeFillShade="F2"/>
        <w:jc w:val="left"/>
        <w:rPr>
          <w:b/>
          <w:sz w:val="20"/>
          <w:szCs w:val="20"/>
        </w:rPr>
      </w:pPr>
      <w:r>
        <w:rPr>
          <w:b/>
          <w:sz w:val="20"/>
          <w:szCs w:val="20"/>
        </w:rPr>
        <w:t>RDR 4.2</w:t>
      </w:r>
    </w:p>
    <w:p w14:paraId="06F6DED9" w14:textId="77777777" w:rsidR="00F8720C" w:rsidRDefault="00F8720C" w:rsidP="00F8720C">
      <w:pPr>
        <w:widowControl/>
        <w:shd w:val="clear" w:color="auto" w:fill="F2F2F2" w:themeFill="background1" w:themeFillShade="F2"/>
        <w:jc w:val="left"/>
      </w:pPr>
      <w:r>
        <w:t>The Forum selects the Arbitrator according to a mechanism that is approved by the Forum from time to time and published in the Handbook.</w:t>
      </w:r>
    </w:p>
    <w:p w14:paraId="611C1459" w14:textId="7A50E1D0" w:rsidR="00F8720C" w:rsidRDefault="00F8720C" w:rsidP="00F8720C">
      <w:pPr>
        <w:widowControl/>
        <w:shd w:val="clear" w:color="auto" w:fill="F2F2F2" w:themeFill="background1" w:themeFillShade="F2"/>
        <w:jc w:val="left"/>
        <w:rPr>
          <w:b/>
          <w:sz w:val="22"/>
          <w:szCs w:val="22"/>
        </w:rPr>
      </w:pPr>
      <w:r w:rsidRPr="00507E99">
        <w:rPr>
          <w:b/>
        </w:rPr>
        <w:t>My comment:</w:t>
      </w:r>
      <w:r>
        <w:t xml:space="preserve"> This mechanism shall be monitored by outsiders, not </w:t>
      </w:r>
      <w:proofErr w:type="spellStart"/>
      <w:r>
        <w:t>self regulated</w:t>
      </w:r>
      <w:proofErr w:type="spellEnd"/>
      <w:r>
        <w:t xml:space="preserve">. So it's back to my previous one, The arbitrator selection mechanism and handbook shall be approved by over 2/3 </w:t>
      </w:r>
      <w:proofErr w:type="gramStart"/>
      <w:r>
        <w:t>BP ,and</w:t>
      </w:r>
      <w:proofErr w:type="gramEnd"/>
      <w:r>
        <w:t xml:space="preserve"> any change of it need over 2/3 approval from BP.</w:t>
      </w:r>
    </w:p>
    <w:p w14:paraId="3C66EF14" w14:textId="53EEB29F" w:rsidR="00F8720C" w:rsidRDefault="00F8720C" w:rsidP="00F273FB">
      <w:pPr>
        <w:widowControl/>
        <w:jc w:val="left"/>
        <w:rPr>
          <w:b/>
          <w:sz w:val="22"/>
          <w:szCs w:val="22"/>
        </w:rPr>
      </w:pPr>
    </w:p>
    <w:p w14:paraId="07476E3C" w14:textId="77777777" w:rsidR="00F8720C" w:rsidRDefault="00F8720C" w:rsidP="00F273FB">
      <w:pPr>
        <w:widowControl/>
        <w:jc w:val="left"/>
        <w:rPr>
          <w:b/>
          <w:sz w:val="22"/>
          <w:szCs w:val="22"/>
        </w:rPr>
      </w:pPr>
    </w:p>
    <w:p w14:paraId="3BEB5017" w14:textId="77777777" w:rsidR="00E667D3" w:rsidRDefault="00E667D3" w:rsidP="00E667D3">
      <w:pPr>
        <w:shd w:val="clear" w:color="auto" w:fill="F2F2F2" w:themeFill="background1" w:themeFillShade="F2"/>
      </w:pPr>
      <w:r>
        <w:rPr>
          <w:b/>
          <w:sz w:val="20"/>
          <w:szCs w:val="20"/>
        </w:rPr>
        <w:t xml:space="preserve">Proposal A-6 [From: </w:t>
      </w:r>
      <w:r>
        <w:rPr>
          <w:sz w:val="20"/>
          <w:szCs w:val="20"/>
        </w:rPr>
        <w:t>Josh Kauffman (EOS Canada)</w:t>
      </w:r>
      <w:r>
        <w:rPr>
          <w:b/>
          <w:sz w:val="20"/>
          <w:szCs w:val="20"/>
        </w:rPr>
        <w:t>] 11:55 GMT+8, 25 May</w:t>
      </w:r>
    </w:p>
    <w:p w14:paraId="4D6C6602" w14:textId="77777777" w:rsidR="00E667D3" w:rsidRDefault="00E667D3" w:rsidP="00E667D3">
      <w:pPr>
        <w:shd w:val="clear" w:color="auto" w:fill="F2F2F2" w:themeFill="background1" w:themeFillShade="F2"/>
      </w:pPr>
      <w:r>
        <w:rPr>
          <w:b/>
        </w:rPr>
        <w:t>RDR 5.3</w:t>
      </w:r>
    </w:p>
    <w:p w14:paraId="52924AE5" w14:textId="77777777" w:rsidR="00E667D3" w:rsidRDefault="00E667D3" w:rsidP="00E667D3">
      <w:pPr>
        <w:shd w:val="clear" w:color="auto" w:fill="F2F2F2" w:themeFill="background1" w:themeFillShade="F2"/>
      </w:pPr>
      <w:r w:rsidRPr="007E1EE9">
        <w:t>I'm unaware of where this message will be received. If you know that this will be clear once the chain is launched, disregard this comment. But if not, please elaborate.</w:t>
      </w:r>
    </w:p>
    <w:p w14:paraId="515009CF" w14:textId="77777777" w:rsidR="00E667D3" w:rsidRDefault="00E667D3" w:rsidP="00E667D3">
      <w:pPr>
        <w:rPr>
          <w:b/>
          <w:color w:val="0070C0"/>
          <w:sz w:val="20"/>
          <w:szCs w:val="20"/>
        </w:rPr>
      </w:pPr>
    </w:p>
    <w:p w14:paraId="06952325" w14:textId="4F581538" w:rsidR="00E667D3" w:rsidRPr="00946D79" w:rsidRDefault="00E667D3" w:rsidP="00E667D3">
      <w:pPr>
        <w:shd w:val="clear" w:color="auto" w:fill="F2DBDB" w:themeFill="accent2" w:themeFillTint="33"/>
        <w:ind w:left="420"/>
        <w:rPr>
          <w:color w:val="FF0000"/>
          <w:sz w:val="20"/>
          <w:szCs w:val="20"/>
        </w:rPr>
      </w:pPr>
      <w:r w:rsidRPr="00946D79">
        <w:rPr>
          <w:b/>
          <w:color w:val="FF0000"/>
          <w:sz w:val="20"/>
          <w:szCs w:val="20"/>
        </w:rPr>
        <w:t>Reply A-</w:t>
      </w:r>
      <w:r>
        <w:rPr>
          <w:b/>
          <w:color w:val="FF0000"/>
          <w:sz w:val="20"/>
          <w:szCs w:val="20"/>
        </w:rPr>
        <w:t>6</w:t>
      </w:r>
      <w:r w:rsidRPr="00946D79">
        <w:rPr>
          <w:b/>
          <w:color w:val="FF0000"/>
          <w:sz w:val="20"/>
          <w:szCs w:val="20"/>
        </w:rPr>
        <w:t xml:space="preserve"> (1) [From:</w:t>
      </w:r>
      <w:r w:rsidRPr="00946D79">
        <w:rPr>
          <w:color w:val="FF0000"/>
          <w:sz w:val="20"/>
          <w:szCs w:val="20"/>
        </w:rPr>
        <w:t xml:space="preserve"> Moti </w:t>
      </w:r>
      <w:proofErr w:type="spellStart"/>
      <w:r w:rsidRPr="00946D79">
        <w:rPr>
          <w:color w:val="FF0000"/>
          <w:sz w:val="20"/>
          <w:szCs w:val="20"/>
        </w:rPr>
        <w:t>Tabulo</w:t>
      </w:r>
      <w:proofErr w:type="spellEnd"/>
      <w:r w:rsidRPr="00946D79">
        <w:rPr>
          <w:b/>
          <w:color w:val="FF0000"/>
          <w:sz w:val="20"/>
          <w:szCs w:val="20"/>
        </w:rPr>
        <w:t>] 1</w:t>
      </w:r>
      <w:r>
        <w:rPr>
          <w:b/>
          <w:color w:val="FF0000"/>
          <w:sz w:val="20"/>
          <w:szCs w:val="20"/>
        </w:rPr>
        <w:t>7</w:t>
      </w:r>
      <w:r w:rsidRPr="00946D79">
        <w:rPr>
          <w:b/>
          <w:color w:val="FF0000"/>
          <w:sz w:val="20"/>
          <w:szCs w:val="20"/>
        </w:rPr>
        <w:t>:</w:t>
      </w:r>
      <w:r>
        <w:rPr>
          <w:b/>
          <w:color w:val="FF0000"/>
          <w:sz w:val="20"/>
          <w:szCs w:val="20"/>
        </w:rPr>
        <w:t>09</w:t>
      </w:r>
      <w:r w:rsidRPr="00946D79">
        <w:rPr>
          <w:b/>
          <w:color w:val="FF0000"/>
          <w:sz w:val="20"/>
          <w:szCs w:val="20"/>
        </w:rPr>
        <w:t xml:space="preserve"> GMT+8, 2</w:t>
      </w:r>
      <w:r w:rsidR="00F8720C">
        <w:rPr>
          <w:b/>
          <w:color w:val="FF0000"/>
          <w:sz w:val="20"/>
          <w:szCs w:val="20"/>
        </w:rPr>
        <w:t>8</w:t>
      </w:r>
      <w:r w:rsidRPr="00946D79">
        <w:rPr>
          <w:b/>
          <w:color w:val="FF0000"/>
          <w:sz w:val="20"/>
          <w:szCs w:val="20"/>
        </w:rPr>
        <w:t xml:space="preserve"> May</w:t>
      </w:r>
    </w:p>
    <w:p w14:paraId="2271E6DC" w14:textId="77777777" w:rsidR="00E667D3" w:rsidRPr="00110427" w:rsidRDefault="00E667D3" w:rsidP="00E667D3">
      <w:pPr>
        <w:shd w:val="clear" w:color="auto" w:fill="F2DBDB" w:themeFill="accent2" w:themeFillTint="33"/>
        <w:ind w:left="420"/>
        <w:rPr>
          <w:color w:val="FF0000"/>
        </w:rPr>
      </w:pPr>
      <w:r w:rsidRPr="00110427">
        <w:rPr>
          <w:color w:val="FF0000"/>
        </w:rPr>
        <w:t>Will be defined in the Handbook. As will change over time.</w:t>
      </w:r>
    </w:p>
    <w:p w14:paraId="0C5E1637" w14:textId="10870317" w:rsidR="00E667D3" w:rsidRDefault="00E667D3" w:rsidP="00F273FB">
      <w:pPr>
        <w:widowControl/>
        <w:jc w:val="left"/>
        <w:rPr>
          <w:b/>
          <w:sz w:val="22"/>
          <w:szCs w:val="22"/>
        </w:rPr>
      </w:pPr>
    </w:p>
    <w:p w14:paraId="268E4B4B" w14:textId="77777777" w:rsidR="00E667D3" w:rsidRDefault="00E667D3" w:rsidP="00F273FB">
      <w:pPr>
        <w:widowControl/>
        <w:jc w:val="left"/>
        <w:rPr>
          <w:b/>
          <w:sz w:val="22"/>
          <w:szCs w:val="22"/>
        </w:rPr>
      </w:pPr>
    </w:p>
    <w:p w14:paraId="06AC6DB3" w14:textId="77777777" w:rsidR="00DB32E0" w:rsidRDefault="00DB32E0" w:rsidP="00DB32E0">
      <w:pPr>
        <w:shd w:val="clear" w:color="auto" w:fill="F2F2F2" w:themeFill="background1" w:themeFillShade="F2"/>
      </w:pPr>
      <w:r>
        <w:rPr>
          <w:b/>
          <w:sz w:val="20"/>
          <w:szCs w:val="20"/>
        </w:rPr>
        <w:t xml:space="preserve">Proposal A-10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1FF90F79" w14:textId="77777777" w:rsidR="00DB32E0" w:rsidRPr="00817220" w:rsidRDefault="00DB32E0" w:rsidP="00DB32E0">
      <w:pPr>
        <w:shd w:val="clear" w:color="auto" w:fill="F2F2F2" w:themeFill="background1" w:themeFillShade="F2"/>
        <w:rPr>
          <w:b/>
        </w:rPr>
      </w:pPr>
      <w:r>
        <w:rPr>
          <w:b/>
        </w:rPr>
        <w:t>RDR 5.8</w:t>
      </w:r>
    </w:p>
    <w:p w14:paraId="30D34536" w14:textId="77777777" w:rsidR="00DB32E0" w:rsidRDefault="00DB32E0" w:rsidP="00DB32E0">
      <w:pPr>
        <w:pStyle w:val="a9"/>
        <w:numPr>
          <w:ilvl w:val="0"/>
          <w:numId w:val="1"/>
        </w:numPr>
        <w:shd w:val="clear" w:color="auto" w:fill="F2F2F2" w:themeFill="background1" w:themeFillShade="F2"/>
      </w:pPr>
      <w:r>
        <w:t>The name of the Arbitrator,"</w:t>
      </w:r>
    </w:p>
    <w:p w14:paraId="3413018F" w14:textId="77777777" w:rsidR="00DB32E0" w:rsidRDefault="00DB32E0" w:rsidP="00DB32E0">
      <w:pPr>
        <w:pStyle w:val="a9"/>
        <w:numPr>
          <w:ilvl w:val="0"/>
          <w:numId w:val="1"/>
        </w:numPr>
        <w:shd w:val="clear" w:color="auto" w:fill="F2F2F2" w:themeFill="background1" w:themeFillShade="F2"/>
      </w:pPr>
      <w:r>
        <w:t>Does this refer to a name as per a government-issued ID? Which governments? In general, nothing is said about arbitrators' identities, and perhaps we should add a 2.3 Section that clarifies that. Personally, I think we should start with name as per government-issued ID and a photo.</w:t>
      </w:r>
    </w:p>
    <w:p w14:paraId="582F95BA" w14:textId="77777777" w:rsidR="00DB32E0" w:rsidRDefault="00DB32E0" w:rsidP="00DB32E0">
      <w:pPr>
        <w:shd w:val="clear" w:color="auto" w:fill="F2F2F2" w:themeFill="background1" w:themeFillShade="F2"/>
      </w:pPr>
      <w:r>
        <w:t xml:space="preserve">    Alternatively, this can be left to the discretion of the </w:t>
      </w:r>
      <w:proofErr w:type="gramStart"/>
      <w:r>
        <w:t>particular Arbitrator</w:t>
      </w:r>
      <w:proofErr w:type="gramEnd"/>
      <w:r>
        <w:t xml:space="preserve"> forum.</w:t>
      </w:r>
    </w:p>
    <w:p w14:paraId="348FE50D" w14:textId="77777777" w:rsidR="00DB32E0" w:rsidRDefault="00DB32E0" w:rsidP="00DB32E0"/>
    <w:p w14:paraId="0F52ED75" w14:textId="77777777" w:rsidR="00DB32E0" w:rsidRPr="00F273FB" w:rsidRDefault="00DB32E0" w:rsidP="00DB32E0">
      <w:pPr>
        <w:shd w:val="clear" w:color="auto" w:fill="DAEEF3" w:themeFill="accent5" w:themeFillTint="33"/>
        <w:ind w:left="420"/>
        <w:rPr>
          <w:color w:val="0070C0"/>
          <w:sz w:val="20"/>
          <w:szCs w:val="20"/>
        </w:rPr>
      </w:pPr>
      <w:r w:rsidRPr="00F273FB">
        <w:rPr>
          <w:b/>
          <w:color w:val="0070C0"/>
          <w:sz w:val="20"/>
          <w:szCs w:val="20"/>
        </w:rPr>
        <w:t>Reply A-10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0:11 GMT+8, 26 May</w:t>
      </w:r>
    </w:p>
    <w:p w14:paraId="7B6C4AC9" w14:textId="77777777" w:rsidR="00DB32E0" w:rsidRPr="00F273FB" w:rsidRDefault="00DB32E0" w:rsidP="00DB32E0">
      <w:pPr>
        <w:shd w:val="clear" w:color="auto" w:fill="DAEEF3" w:themeFill="accent5" w:themeFillTint="33"/>
        <w:ind w:left="420"/>
        <w:jc w:val="left"/>
        <w:rPr>
          <w:color w:val="0070C0"/>
        </w:rPr>
      </w:pPr>
      <w:r w:rsidRPr="00F273FB">
        <w:rPr>
          <w:color w:val="0070C0"/>
        </w:rPr>
        <w:t>Agree that we'll need to have something talking about identity of Arbs, even if it's just to say that identity will be defined within the handbook of each Arb Forum.</w:t>
      </w:r>
    </w:p>
    <w:p w14:paraId="047E0473" w14:textId="77777777" w:rsidR="00DB32E0" w:rsidRDefault="00DB32E0" w:rsidP="00DB32E0"/>
    <w:p w14:paraId="717D53F7" w14:textId="77777777" w:rsidR="00DB32E0" w:rsidRPr="00DB32E0" w:rsidRDefault="00DB32E0" w:rsidP="00DB32E0">
      <w:pPr>
        <w:shd w:val="clear" w:color="auto" w:fill="F2DBDB" w:themeFill="accent2" w:themeFillTint="33"/>
        <w:ind w:left="420"/>
        <w:rPr>
          <w:color w:val="FF0000"/>
          <w:sz w:val="20"/>
          <w:szCs w:val="20"/>
        </w:rPr>
      </w:pPr>
      <w:r w:rsidRPr="00DB32E0">
        <w:rPr>
          <w:b/>
          <w:color w:val="FF0000"/>
          <w:sz w:val="20"/>
          <w:szCs w:val="20"/>
        </w:rPr>
        <w:t>Reply A-10 (2) [From:</w:t>
      </w:r>
      <w:r w:rsidRPr="00DB32E0">
        <w:rPr>
          <w:color w:val="FF0000"/>
          <w:sz w:val="20"/>
          <w:szCs w:val="20"/>
        </w:rPr>
        <w:t xml:space="preserve"> </w:t>
      </w:r>
      <w:proofErr w:type="spellStart"/>
      <w:proofErr w:type="gramStart"/>
      <w:r w:rsidRPr="00DB32E0">
        <w:rPr>
          <w:color w:val="FF0000"/>
          <w:sz w:val="20"/>
          <w:szCs w:val="20"/>
        </w:rPr>
        <w:t>SunTzu</w:t>
      </w:r>
      <w:proofErr w:type="spellEnd"/>
      <w:r w:rsidRPr="00DB32E0">
        <w:rPr>
          <w:color w:val="FF0000"/>
          <w:sz w:val="20"/>
          <w:szCs w:val="20"/>
        </w:rPr>
        <w:t xml:space="preserve"> </w:t>
      </w:r>
      <w:r w:rsidRPr="00DB32E0">
        <w:rPr>
          <w:b/>
          <w:color w:val="FF0000"/>
          <w:sz w:val="20"/>
          <w:szCs w:val="20"/>
        </w:rPr>
        <w:t>]</w:t>
      </w:r>
      <w:proofErr w:type="gramEnd"/>
      <w:r w:rsidRPr="00DB32E0">
        <w:rPr>
          <w:b/>
          <w:color w:val="FF0000"/>
          <w:sz w:val="20"/>
          <w:szCs w:val="20"/>
        </w:rPr>
        <w:t xml:space="preserve"> GMT+8, 25 May</w:t>
      </w:r>
    </w:p>
    <w:p w14:paraId="700B20AA" w14:textId="77777777" w:rsidR="00DB32E0" w:rsidRPr="00DB32E0" w:rsidRDefault="00DB32E0" w:rsidP="00DB32E0">
      <w:pPr>
        <w:shd w:val="clear" w:color="auto" w:fill="F2DBDB" w:themeFill="accent2" w:themeFillTint="33"/>
        <w:ind w:left="420"/>
        <w:rPr>
          <w:color w:val="FF0000"/>
        </w:rPr>
      </w:pPr>
      <w:proofErr w:type="spellStart"/>
      <w:proofErr w:type="gramStart"/>
      <w:r w:rsidRPr="00DB32E0">
        <w:rPr>
          <w:color w:val="FF0000"/>
        </w:rPr>
        <w:t>Ahhh</w:t>
      </w:r>
      <w:proofErr w:type="spellEnd"/>
      <w:r w:rsidRPr="00DB32E0">
        <w:rPr>
          <w:color w:val="FF0000"/>
        </w:rPr>
        <w:t>..</w:t>
      </w:r>
      <w:proofErr w:type="gramEnd"/>
      <w:r w:rsidRPr="00DB32E0">
        <w:rPr>
          <w:color w:val="FF0000"/>
        </w:rPr>
        <w:t xml:space="preserve"> this opens a can of </w:t>
      </w:r>
      <w:proofErr w:type="gramStart"/>
      <w:r w:rsidRPr="00DB32E0">
        <w:rPr>
          <w:color w:val="FF0000"/>
        </w:rPr>
        <w:t>worms :smile</w:t>
      </w:r>
      <w:proofErr w:type="gramEnd"/>
      <w:r w:rsidRPr="00DB32E0">
        <w:rPr>
          <w:color w:val="FF0000"/>
        </w:rPr>
        <w:t>: The Arbitrator rules on their reputation, and that reputation can be any name that is consistent over time.</w:t>
      </w:r>
    </w:p>
    <w:p w14:paraId="75F1165C" w14:textId="77777777" w:rsidR="00DB32E0" w:rsidRPr="00DB32E0" w:rsidRDefault="00DB32E0" w:rsidP="00DB32E0">
      <w:pPr>
        <w:shd w:val="clear" w:color="auto" w:fill="F2DBDB" w:themeFill="accent2" w:themeFillTint="33"/>
        <w:ind w:left="420"/>
        <w:rPr>
          <w:color w:val="FF0000"/>
        </w:rPr>
      </w:pPr>
      <w:r w:rsidRPr="00DB32E0">
        <w:rPr>
          <w:color w:val="FF0000"/>
        </w:rPr>
        <w:t xml:space="preserve">It is probably up to the forum how to handle the usage of names and so forth. One thing we wouldn't want to do is to mandate the use of formal government-sanctioned identity documents, unless we can identify a compelling reason to do so. I haven't seen that reason surface in clear form </w:t>
      </w:r>
      <w:proofErr w:type="gramStart"/>
      <w:r w:rsidRPr="00DB32E0">
        <w:rPr>
          <w:color w:val="FF0000"/>
        </w:rPr>
        <w:t>as yet</w:t>
      </w:r>
      <w:proofErr w:type="gramEnd"/>
      <w:r w:rsidRPr="00DB32E0">
        <w:rPr>
          <w:color w:val="FF0000"/>
        </w:rPr>
        <w:t>.</w:t>
      </w:r>
    </w:p>
    <w:p w14:paraId="3CF3CA52" w14:textId="77777777" w:rsidR="00DB32E0" w:rsidRPr="00DB32E0" w:rsidRDefault="00DB32E0" w:rsidP="00DB32E0">
      <w:pPr>
        <w:shd w:val="clear" w:color="auto" w:fill="F2DBDB" w:themeFill="accent2" w:themeFillTint="33"/>
        <w:ind w:left="420"/>
        <w:rPr>
          <w:color w:val="FF0000"/>
        </w:rPr>
      </w:pPr>
      <w:r w:rsidRPr="00DB32E0">
        <w:rPr>
          <w:color w:val="FF0000"/>
        </w:rPr>
        <w:t xml:space="preserve">On the one hand there is a very active privacy community and many people wish to do their trade in peace and privacy. Why would we deny this to Arbitrators? The blockchain community can be </w:t>
      </w:r>
      <w:proofErr w:type="gramStart"/>
      <w:r w:rsidRPr="00DB32E0">
        <w:rPr>
          <w:color w:val="FF0000"/>
        </w:rPr>
        <w:t>pretty aggressive</w:t>
      </w:r>
      <w:proofErr w:type="gramEnd"/>
      <w:r w:rsidRPr="00DB32E0">
        <w:rPr>
          <w:color w:val="FF0000"/>
        </w:rPr>
        <w:t xml:space="preserve">, including physical attacks, so some sense of protection is helpful. OTOH, some people feel weirded out by not having government documents provided to them, although quite how they help I've not been able to figure out. It's not as if government documents from a foreign country are going to help much, and fake sets cost about 1000 so real </w:t>
      </w:r>
      <w:proofErr w:type="spellStart"/>
      <w:r w:rsidRPr="00DB32E0">
        <w:rPr>
          <w:color w:val="FF0000"/>
        </w:rPr>
        <w:t>crims</w:t>
      </w:r>
      <w:proofErr w:type="spellEnd"/>
      <w:r w:rsidRPr="00DB32E0">
        <w:rPr>
          <w:color w:val="FF0000"/>
        </w:rPr>
        <w:t xml:space="preserve"> will just buy a set.</w:t>
      </w:r>
    </w:p>
    <w:p w14:paraId="6FA59237" w14:textId="77777777" w:rsidR="00DB32E0" w:rsidRPr="00DB32E0" w:rsidRDefault="00DB32E0" w:rsidP="00DB32E0">
      <w:pPr>
        <w:shd w:val="clear" w:color="auto" w:fill="F2DBDB" w:themeFill="accent2" w:themeFillTint="33"/>
        <w:ind w:left="420"/>
        <w:rPr>
          <w:color w:val="FF0000"/>
        </w:rPr>
      </w:pPr>
      <w:r w:rsidRPr="00DB32E0">
        <w:rPr>
          <w:color w:val="FF0000"/>
        </w:rPr>
        <w:t xml:space="preserve">And if we demand full identity auditing of the arbitrators, how long before we demand it of all participants to the blockchain? If we go too far, only the uber-correct and the </w:t>
      </w:r>
      <w:proofErr w:type="spellStart"/>
      <w:r w:rsidRPr="00DB32E0">
        <w:rPr>
          <w:color w:val="FF0000"/>
        </w:rPr>
        <w:t>crims</w:t>
      </w:r>
      <w:proofErr w:type="spellEnd"/>
      <w:r w:rsidRPr="00DB32E0">
        <w:rPr>
          <w:color w:val="FF0000"/>
        </w:rPr>
        <w:t xml:space="preserve"> with false documents will be the only </w:t>
      </w:r>
      <w:r w:rsidRPr="00DB32E0">
        <w:rPr>
          <w:color w:val="FF0000"/>
        </w:rPr>
        <w:lastRenderedPageBreak/>
        <w:t>ones left, as the vast middle ground gets dropped for lack of "correctness".</w:t>
      </w:r>
    </w:p>
    <w:p w14:paraId="3DE72D6F" w14:textId="77777777" w:rsidR="00DB32E0" w:rsidRPr="00DB32E0" w:rsidRDefault="00DB32E0" w:rsidP="00DB32E0">
      <w:pPr>
        <w:shd w:val="clear" w:color="auto" w:fill="F2DBDB" w:themeFill="accent2" w:themeFillTint="33"/>
        <w:ind w:left="420"/>
        <w:rPr>
          <w:color w:val="FF0000"/>
        </w:rPr>
      </w:pPr>
      <w:r w:rsidRPr="00DB32E0">
        <w:rPr>
          <w:color w:val="FF0000"/>
        </w:rPr>
        <w:t>Like I said, this is a can of worms. As you mentioned, best left for the forum to decide.</w:t>
      </w:r>
    </w:p>
    <w:p w14:paraId="2957BE47" w14:textId="753E6EBC" w:rsidR="00F41131" w:rsidRDefault="00F41131" w:rsidP="00F273FB">
      <w:pPr>
        <w:widowControl/>
        <w:jc w:val="left"/>
        <w:rPr>
          <w:b/>
          <w:sz w:val="22"/>
          <w:szCs w:val="22"/>
        </w:rPr>
      </w:pPr>
    </w:p>
    <w:p w14:paraId="772B1FA6" w14:textId="77777777" w:rsidR="00F8720C" w:rsidRDefault="00F8720C" w:rsidP="00F273FB">
      <w:pPr>
        <w:widowControl/>
        <w:jc w:val="left"/>
        <w:rPr>
          <w:b/>
          <w:sz w:val="22"/>
          <w:szCs w:val="22"/>
        </w:rPr>
      </w:pPr>
    </w:p>
    <w:p w14:paraId="0DC6C824" w14:textId="77777777" w:rsidR="00F8720C" w:rsidRDefault="00F8720C" w:rsidP="00F8720C">
      <w:pPr>
        <w:shd w:val="clear" w:color="auto" w:fill="F2F2F2" w:themeFill="background1" w:themeFillShade="F2"/>
      </w:pPr>
      <w:r>
        <w:rPr>
          <w:b/>
          <w:sz w:val="20"/>
          <w:szCs w:val="20"/>
        </w:rPr>
        <w:t>Proposal A-17 [From:</w:t>
      </w:r>
      <w:r>
        <w:rPr>
          <w:sz w:val="20"/>
          <w:szCs w:val="20"/>
        </w:rPr>
        <w:t xml:space="preserve"> </w:t>
      </w:r>
      <w:proofErr w:type="spellStart"/>
      <w:r>
        <w:rPr>
          <w:sz w:val="20"/>
          <w:szCs w:val="20"/>
        </w:rPr>
        <w:t>EOSAustralia</w:t>
      </w:r>
      <w:proofErr w:type="spellEnd"/>
      <w:r>
        <w:rPr>
          <w:b/>
          <w:sz w:val="20"/>
          <w:szCs w:val="20"/>
        </w:rPr>
        <w:t>] GMT+8, 26 May</w:t>
      </w:r>
    </w:p>
    <w:p w14:paraId="1DF8D1DD" w14:textId="77777777" w:rsidR="00F8720C" w:rsidRPr="00507E99" w:rsidRDefault="00F8720C" w:rsidP="00F8720C">
      <w:pPr>
        <w:widowControl/>
        <w:shd w:val="clear" w:color="auto" w:fill="F2F2F2" w:themeFill="background1" w:themeFillShade="F2"/>
        <w:jc w:val="left"/>
        <w:rPr>
          <w:b/>
          <w:sz w:val="20"/>
          <w:szCs w:val="20"/>
        </w:rPr>
      </w:pPr>
      <w:r>
        <w:rPr>
          <w:b/>
          <w:sz w:val="20"/>
          <w:szCs w:val="20"/>
        </w:rPr>
        <w:t>RDR 6.4</w:t>
      </w:r>
    </w:p>
    <w:p w14:paraId="6D97DB62" w14:textId="77777777" w:rsidR="00F8720C" w:rsidRDefault="00F8720C" w:rsidP="00F8720C">
      <w:pPr>
        <w:widowControl/>
        <w:shd w:val="clear" w:color="auto" w:fill="F2F2F2" w:themeFill="background1" w:themeFillShade="F2"/>
        <w:jc w:val="left"/>
      </w:pPr>
      <w:r>
        <w:t xml:space="preserve">In the event of clear injustices, egregious </w:t>
      </w:r>
      <w:proofErr w:type="spellStart"/>
      <w:r>
        <w:t>behaviour</w:t>
      </w:r>
      <w:proofErr w:type="spellEnd"/>
      <w:r>
        <w:t xml:space="preserve"> or unconscionable rulings, a review may be requested by filing a dispute. Any such appeal </w:t>
      </w:r>
      <w:proofErr w:type="gramStart"/>
      <w:r>
        <w:t>has to</w:t>
      </w:r>
      <w:proofErr w:type="gramEnd"/>
      <w:r>
        <w:t xml:space="preserve"> outline</w:t>
      </w:r>
    </w:p>
    <w:p w14:paraId="75C81F1B" w14:textId="77777777" w:rsidR="00F8720C" w:rsidRDefault="00F8720C" w:rsidP="00F8720C">
      <w:pPr>
        <w:widowControl/>
        <w:shd w:val="clear" w:color="auto" w:fill="F2F2F2" w:themeFill="background1" w:themeFillShade="F2"/>
        <w:jc w:val="left"/>
        <w:rPr>
          <w:b/>
          <w:sz w:val="22"/>
          <w:szCs w:val="22"/>
        </w:rPr>
      </w:pPr>
      <w:r>
        <w:rPr>
          <w:b/>
        </w:rPr>
        <w:t>M</w:t>
      </w:r>
      <w:r w:rsidRPr="00507E99">
        <w:rPr>
          <w:b/>
        </w:rPr>
        <w:t>y comment:</w:t>
      </w:r>
      <w:r>
        <w:t xml:space="preserve"> better change to "a review may be requested by filing a dispute to the Appeal Panel. Any such appeal has to outline"</w:t>
      </w:r>
    </w:p>
    <w:p w14:paraId="195E4D37" w14:textId="77777777" w:rsidR="00F8720C" w:rsidRDefault="00F8720C" w:rsidP="00F8720C">
      <w:pPr>
        <w:widowControl/>
        <w:jc w:val="left"/>
        <w:rPr>
          <w:b/>
          <w:sz w:val="22"/>
          <w:szCs w:val="22"/>
        </w:rPr>
      </w:pPr>
    </w:p>
    <w:p w14:paraId="51C4FAF1" w14:textId="77777777" w:rsidR="00F8720C" w:rsidRDefault="00F8720C" w:rsidP="00F8720C">
      <w:pPr>
        <w:widowControl/>
        <w:jc w:val="left"/>
        <w:rPr>
          <w:b/>
          <w:sz w:val="22"/>
          <w:szCs w:val="22"/>
        </w:rPr>
      </w:pPr>
    </w:p>
    <w:p w14:paraId="0CDBBFBA" w14:textId="77777777" w:rsidR="00F8720C" w:rsidRDefault="00F8720C" w:rsidP="00F8720C">
      <w:pPr>
        <w:shd w:val="clear" w:color="auto" w:fill="F2F2F2" w:themeFill="background1" w:themeFillShade="F2"/>
      </w:pPr>
      <w:r>
        <w:rPr>
          <w:b/>
          <w:sz w:val="20"/>
          <w:szCs w:val="20"/>
        </w:rPr>
        <w:t>Proposal A-18 [From:</w:t>
      </w:r>
      <w:r>
        <w:rPr>
          <w:sz w:val="20"/>
          <w:szCs w:val="20"/>
        </w:rPr>
        <w:t xml:space="preserve"> </w:t>
      </w:r>
      <w:proofErr w:type="spellStart"/>
      <w:r>
        <w:rPr>
          <w:sz w:val="20"/>
          <w:szCs w:val="20"/>
        </w:rPr>
        <w:t>EOSAustralia</w:t>
      </w:r>
      <w:proofErr w:type="spellEnd"/>
      <w:r>
        <w:rPr>
          <w:b/>
          <w:sz w:val="20"/>
          <w:szCs w:val="20"/>
        </w:rPr>
        <w:t>] GMT+8, 26 May</w:t>
      </w:r>
    </w:p>
    <w:p w14:paraId="655703AE" w14:textId="77777777" w:rsidR="00F8720C" w:rsidRPr="00507E99" w:rsidRDefault="00F8720C" w:rsidP="00F8720C">
      <w:pPr>
        <w:widowControl/>
        <w:shd w:val="clear" w:color="auto" w:fill="F2F2F2" w:themeFill="background1" w:themeFillShade="F2"/>
        <w:jc w:val="left"/>
        <w:rPr>
          <w:b/>
          <w:sz w:val="20"/>
          <w:szCs w:val="20"/>
        </w:rPr>
      </w:pPr>
      <w:r>
        <w:rPr>
          <w:b/>
          <w:sz w:val="20"/>
          <w:szCs w:val="20"/>
        </w:rPr>
        <w:t>RDR 6.4</w:t>
      </w:r>
    </w:p>
    <w:p w14:paraId="5635247E" w14:textId="77777777" w:rsidR="00F8720C" w:rsidRDefault="00F8720C" w:rsidP="00F8720C">
      <w:pPr>
        <w:widowControl/>
        <w:shd w:val="clear" w:color="auto" w:fill="F2F2F2" w:themeFill="background1" w:themeFillShade="F2"/>
        <w:jc w:val="left"/>
      </w:pPr>
      <w:r>
        <w:t xml:space="preserve">By the nature of arbitration, parties have the right to seek judicial review from their local court, including petition to overturn a ruling. </w:t>
      </w:r>
      <w:proofErr w:type="gramStart"/>
      <w:r>
        <w:t>However</w:t>
      </w:r>
      <w:proofErr w:type="gramEnd"/>
      <w:r>
        <w:t xml:space="preserve"> members should note that as a matter of public policy, local courts will typically refer complaints to Arbitration if that was the original agreement, and will typically respect and enforce the rulings of a duly formed arbitration.</w:t>
      </w:r>
    </w:p>
    <w:p w14:paraId="4FC5E065" w14:textId="77777777" w:rsidR="00F8720C" w:rsidRDefault="00F8720C" w:rsidP="00F8720C">
      <w:pPr>
        <w:widowControl/>
        <w:shd w:val="clear" w:color="auto" w:fill="F2F2F2" w:themeFill="background1" w:themeFillShade="F2"/>
        <w:jc w:val="left"/>
        <w:rPr>
          <w:b/>
          <w:sz w:val="22"/>
          <w:szCs w:val="22"/>
        </w:rPr>
      </w:pPr>
      <w:r w:rsidRPr="00507E99">
        <w:rPr>
          <w:b/>
        </w:rPr>
        <w:t>My comment:</w:t>
      </w:r>
      <w:r>
        <w:t xml:space="preserve"> This part can be taken out, they can always go to court, that's the right, don't need to write down here.</w:t>
      </w:r>
    </w:p>
    <w:p w14:paraId="2EAECABE" w14:textId="58786067" w:rsidR="00507E99" w:rsidRDefault="00507E99" w:rsidP="00F273FB">
      <w:pPr>
        <w:widowControl/>
        <w:jc w:val="left"/>
        <w:rPr>
          <w:b/>
          <w:sz w:val="22"/>
          <w:szCs w:val="22"/>
        </w:rPr>
      </w:pPr>
    </w:p>
    <w:p w14:paraId="1728A821" w14:textId="77777777" w:rsidR="00F8720C" w:rsidRDefault="00F8720C" w:rsidP="00F273FB">
      <w:pPr>
        <w:widowControl/>
        <w:jc w:val="left"/>
        <w:rPr>
          <w:b/>
          <w:sz w:val="22"/>
          <w:szCs w:val="22"/>
        </w:rPr>
      </w:pPr>
    </w:p>
    <w:p w14:paraId="1D1136B4" w14:textId="6B89C383" w:rsidR="00507E99" w:rsidRDefault="00507E99" w:rsidP="00507E99">
      <w:pPr>
        <w:shd w:val="clear" w:color="auto" w:fill="F2F2F2" w:themeFill="background1" w:themeFillShade="F2"/>
      </w:pPr>
      <w:r>
        <w:rPr>
          <w:b/>
          <w:sz w:val="20"/>
          <w:szCs w:val="20"/>
        </w:rPr>
        <w:t>Proposal A-1</w:t>
      </w:r>
      <w:r>
        <w:rPr>
          <w:b/>
          <w:sz w:val="20"/>
          <w:szCs w:val="20"/>
        </w:rPr>
        <w:t>3</w:t>
      </w:r>
      <w:r>
        <w:rPr>
          <w:b/>
          <w:sz w:val="20"/>
          <w:szCs w:val="20"/>
        </w:rPr>
        <w:t xml:space="preserve"> [From:</w:t>
      </w:r>
      <w:r>
        <w:rPr>
          <w:sz w:val="20"/>
          <w:szCs w:val="20"/>
        </w:rPr>
        <w:t xml:space="preserve"> BenGates1985</w:t>
      </w:r>
      <w:r>
        <w:rPr>
          <w:b/>
          <w:sz w:val="20"/>
          <w:szCs w:val="20"/>
        </w:rPr>
        <w:t>] GMT+8, 25 May</w:t>
      </w:r>
    </w:p>
    <w:p w14:paraId="370DB187" w14:textId="119A9C36" w:rsidR="00DA7D7A" w:rsidRPr="00507E99" w:rsidRDefault="00507E99" w:rsidP="00507E99">
      <w:pPr>
        <w:widowControl/>
        <w:shd w:val="clear" w:color="auto" w:fill="F2F2F2" w:themeFill="background1" w:themeFillShade="F2"/>
        <w:jc w:val="left"/>
        <w:rPr>
          <w:b/>
          <w:sz w:val="20"/>
          <w:szCs w:val="20"/>
        </w:rPr>
      </w:pPr>
      <w:r w:rsidRPr="00507E99">
        <w:rPr>
          <w:b/>
          <w:sz w:val="20"/>
          <w:szCs w:val="20"/>
        </w:rPr>
        <w:t>Newly Added</w:t>
      </w:r>
    </w:p>
    <w:p w14:paraId="2A62D464" w14:textId="617AAA28" w:rsidR="00507E99" w:rsidRPr="00507E99" w:rsidRDefault="00507E99" w:rsidP="00507E99">
      <w:pPr>
        <w:widowControl/>
        <w:shd w:val="clear" w:color="auto" w:fill="F2F2F2" w:themeFill="background1" w:themeFillShade="F2"/>
        <w:jc w:val="left"/>
      </w:pPr>
      <w:r w:rsidRPr="00507E99">
        <w:t xml:space="preserve">I think people may have an issue with no vetting of an arbitrator having taken place. Maybe </w:t>
      </w:r>
      <w:proofErr w:type="gramStart"/>
      <w:r w:rsidRPr="00507E99">
        <w:t>this needs</w:t>
      </w:r>
      <w:proofErr w:type="gramEnd"/>
      <w:r w:rsidRPr="00507E99">
        <w:t xml:space="preserve"> looking at.</w:t>
      </w:r>
    </w:p>
    <w:p w14:paraId="00277443" w14:textId="75FCCE53" w:rsidR="00507E99" w:rsidRPr="00507E99" w:rsidRDefault="00507E99" w:rsidP="00507E99">
      <w:pPr>
        <w:widowControl/>
        <w:shd w:val="clear" w:color="auto" w:fill="F2F2F2" w:themeFill="background1" w:themeFillShade="F2"/>
        <w:jc w:val="left"/>
      </w:pPr>
      <w:r w:rsidRPr="00507E99">
        <w:t>I do think there needs to be far more defined terms:</w:t>
      </w:r>
    </w:p>
    <w:p w14:paraId="1ED89811" w14:textId="59BA8583" w:rsidR="00507E99" w:rsidRPr="00507E99" w:rsidRDefault="00507E99" w:rsidP="00507E99">
      <w:pPr>
        <w:widowControl/>
        <w:shd w:val="clear" w:color="auto" w:fill="F2F2F2" w:themeFill="background1" w:themeFillShade="F2"/>
        <w:jc w:val="left"/>
      </w:pPr>
      <w:r w:rsidRPr="00507E99">
        <w:t>3.1 "interested parties"</w:t>
      </w:r>
    </w:p>
    <w:p w14:paraId="3CE2F741" w14:textId="6B85CD4C" w:rsidR="00507E99" w:rsidRPr="00507E99" w:rsidRDefault="00507E99" w:rsidP="00507E99">
      <w:pPr>
        <w:widowControl/>
        <w:shd w:val="clear" w:color="auto" w:fill="F2F2F2" w:themeFill="background1" w:themeFillShade="F2"/>
        <w:jc w:val="left"/>
      </w:pPr>
      <w:r w:rsidRPr="00507E99">
        <w:t>5.4 "competent jurisdiction"</w:t>
      </w:r>
    </w:p>
    <w:p w14:paraId="74128065" w14:textId="32BD8F3F" w:rsidR="00507E99" w:rsidRPr="00507E99" w:rsidRDefault="00507E99" w:rsidP="00507E99">
      <w:pPr>
        <w:widowControl/>
        <w:shd w:val="clear" w:color="auto" w:fill="F2F2F2" w:themeFill="background1" w:themeFillShade="F2"/>
        <w:jc w:val="left"/>
      </w:pPr>
      <w:r w:rsidRPr="00507E99">
        <w:t xml:space="preserve">Also 3.3 - is there a fines structure currently in place/envisioned? If </w:t>
      </w:r>
      <w:proofErr w:type="gramStart"/>
      <w:r w:rsidRPr="00507E99">
        <w:t>not</w:t>
      </w:r>
      <w:proofErr w:type="gramEnd"/>
      <w:r w:rsidRPr="00507E99">
        <w:t xml:space="preserve"> then we need to avoid arbitrary/unreasonable fines.</w:t>
      </w:r>
    </w:p>
    <w:p w14:paraId="43614F3B" w14:textId="04D4A825" w:rsidR="00DA7D7A" w:rsidRPr="00507E99" w:rsidRDefault="00507E99" w:rsidP="00507E99">
      <w:pPr>
        <w:widowControl/>
        <w:shd w:val="clear" w:color="auto" w:fill="F2F2F2" w:themeFill="background1" w:themeFillShade="F2"/>
        <w:jc w:val="left"/>
      </w:pPr>
      <w:r w:rsidRPr="00507E99">
        <w:t xml:space="preserve">5.2 - choice of Law. it mentions that the arbitrator can choose to include elements of laws. I think it would be beneficial if arbitrators are given access to Lexis nexus or equivalent where complex case may require </w:t>
      </w:r>
      <w:proofErr w:type="gramStart"/>
      <w:r w:rsidRPr="00507E99">
        <w:t>to look</w:t>
      </w:r>
      <w:proofErr w:type="gramEnd"/>
      <w:r w:rsidRPr="00507E99">
        <w:t xml:space="preserve"> to case law for </w:t>
      </w:r>
      <w:proofErr w:type="spellStart"/>
      <w:r w:rsidRPr="00507E99">
        <w:t>presedents</w:t>
      </w:r>
      <w:proofErr w:type="spellEnd"/>
      <w:r w:rsidRPr="00507E99">
        <w:t>.</w:t>
      </w:r>
    </w:p>
    <w:p w14:paraId="5A23C129" w14:textId="28B62A32" w:rsidR="00DA7D7A" w:rsidRDefault="00DA7D7A" w:rsidP="00F273FB">
      <w:pPr>
        <w:widowControl/>
        <w:jc w:val="left"/>
        <w:rPr>
          <w:b/>
          <w:sz w:val="22"/>
          <w:szCs w:val="22"/>
        </w:rPr>
      </w:pPr>
    </w:p>
    <w:p w14:paraId="6F7D9402" w14:textId="6BCD5E6E" w:rsidR="00DA7D7A" w:rsidRDefault="00DA7D7A" w:rsidP="00F273FB">
      <w:pPr>
        <w:widowControl/>
        <w:jc w:val="left"/>
        <w:rPr>
          <w:b/>
          <w:sz w:val="22"/>
          <w:szCs w:val="22"/>
        </w:rPr>
      </w:pPr>
    </w:p>
    <w:p w14:paraId="5B5B86EF" w14:textId="2A4A7A4A" w:rsidR="00507E99" w:rsidRDefault="00507E99" w:rsidP="00F273FB">
      <w:pPr>
        <w:widowControl/>
        <w:jc w:val="left"/>
        <w:rPr>
          <w:b/>
          <w:sz w:val="22"/>
          <w:szCs w:val="22"/>
        </w:rPr>
      </w:pPr>
    </w:p>
    <w:p w14:paraId="06421F83" w14:textId="31BF8D2A" w:rsidR="00507E99" w:rsidRDefault="00507E99" w:rsidP="00F273FB">
      <w:pPr>
        <w:widowControl/>
        <w:jc w:val="left"/>
        <w:rPr>
          <w:b/>
          <w:sz w:val="22"/>
          <w:szCs w:val="22"/>
        </w:rPr>
      </w:pPr>
    </w:p>
    <w:p w14:paraId="1C9758AB" w14:textId="75315021" w:rsidR="00507E99" w:rsidRDefault="00507E99" w:rsidP="00F273FB">
      <w:pPr>
        <w:widowControl/>
        <w:jc w:val="left"/>
        <w:rPr>
          <w:b/>
          <w:sz w:val="22"/>
          <w:szCs w:val="22"/>
        </w:rPr>
      </w:pPr>
    </w:p>
    <w:p w14:paraId="7FDBE66D" w14:textId="3223E380" w:rsidR="00507E99" w:rsidRDefault="00507E99" w:rsidP="00F273FB">
      <w:pPr>
        <w:widowControl/>
        <w:jc w:val="left"/>
        <w:rPr>
          <w:b/>
          <w:sz w:val="22"/>
          <w:szCs w:val="22"/>
        </w:rPr>
      </w:pPr>
    </w:p>
    <w:p w14:paraId="25DB81BD" w14:textId="77777777" w:rsidR="00507E99" w:rsidRDefault="00507E99" w:rsidP="00F273FB">
      <w:pPr>
        <w:widowControl/>
        <w:jc w:val="left"/>
        <w:rPr>
          <w:b/>
          <w:sz w:val="22"/>
          <w:szCs w:val="22"/>
        </w:rPr>
      </w:pPr>
    </w:p>
    <w:p w14:paraId="7D4FF29D" w14:textId="7F1B7222" w:rsidR="00507E99" w:rsidRDefault="00507E99" w:rsidP="00F273FB">
      <w:pPr>
        <w:widowControl/>
        <w:jc w:val="left"/>
        <w:rPr>
          <w:b/>
          <w:sz w:val="22"/>
          <w:szCs w:val="22"/>
        </w:rPr>
      </w:pPr>
    </w:p>
    <w:p w14:paraId="141AE0EE" w14:textId="36117968" w:rsidR="00507E99" w:rsidRDefault="00507E99" w:rsidP="00F273FB">
      <w:pPr>
        <w:widowControl/>
        <w:jc w:val="left"/>
        <w:rPr>
          <w:b/>
          <w:sz w:val="22"/>
          <w:szCs w:val="22"/>
        </w:rPr>
      </w:pPr>
    </w:p>
    <w:p w14:paraId="576B5BA1" w14:textId="4CA708F4" w:rsidR="00507E99" w:rsidRDefault="00507E99" w:rsidP="00F273FB">
      <w:pPr>
        <w:widowControl/>
        <w:jc w:val="left"/>
        <w:rPr>
          <w:b/>
          <w:sz w:val="22"/>
          <w:szCs w:val="22"/>
        </w:rPr>
      </w:pPr>
    </w:p>
    <w:p w14:paraId="3FF1F93D" w14:textId="0F0B7998" w:rsidR="00507E99" w:rsidRDefault="00507E99" w:rsidP="00F273FB">
      <w:pPr>
        <w:widowControl/>
        <w:jc w:val="left"/>
        <w:rPr>
          <w:b/>
          <w:sz w:val="22"/>
          <w:szCs w:val="22"/>
        </w:rPr>
      </w:pPr>
    </w:p>
    <w:p w14:paraId="59E81C10" w14:textId="3E16075F" w:rsidR="00507E99" w:rsidRDefault="00507E99" w:rsidP="00507E99">
      <w:pPr>
        <w:shd w:val="clear" w:color="auto" w:fill="F2F2F2" w:themeFill="background1" w:themeFillShade="F2"/>
      </w:pPr>
      <w:r>
        <w:rPr>
          <w:b/>
          <w:sz w:val="20"/>
          <w:szCs w:val="20"/>
        </w:rPr>
        <w:lastRenderedPageBreak/>
        <w:t>Proposal A-1</w:t>
      </w:r>
      <w:r>
        <w:rPr>
          <w:b/>
          <w:sz w:val="20"/>
          <w:szCs w:val="20"/>
        </w:rPr>
        <w:t>9</w:t>
      </w:r>
      <w:r>
        <w:rPr>
          <w:b/>
          <w:sz w:val="20"/>
          <w:szCs w:val="20"/>
        </w:rPr>
        <w:t xml:space="preserve"> [From:</w:t>
      </w:r>
      <w:r>
        <w:rPr>
          <w:sz w:val="20"/>
          <w:szCs w:val="20"/>
        </w:rPr>
        <w:t xml:space="preserve"> </w:t>
      </w:r>
      <w:proofErr w:type="spellStart"/>
      <w:r>
        <w:rPr>
          <w:sz w:val="20"/>
          <w:szCs w:val="20"/>
        </w:rPr>
        <w:t>EOSAustralia</w:t>
      </w:r>
      <w:proofErr w:type="spellEnd"/>
      <w:r>
        <w:rPr>
          <w:b/>
          <w:sz w:val="20"/>
          <w:szCs w:val="20"/>
        </w:rPr>
        <w:t>] GMT+8, 26 May</w:t>
      </w:r>
    </w:p>
    <w:p w14:paraId="38897B16" w14:textId="3E44EF24" w:rsidR="00507E99" w:rsidRPr="00507E99" w:rsidRDefault="00507E99" w:rsidP="00507E99">
      <w:pPr>
        <w:widowControl/>
        <w:shd w:val="clear" w:color="auto" w:fill="F2F2F2" w:themeFill="background1" w:themeFillShade="F2"/>
        <w:jc w:val="left"/>
        <w:rPr>
          <w:b/>
          <w:sz w:val="20"/>
          <w:szCs w:val="20"/>
        </w:rPr>
      </w:pPr>
      <w:r>
        <w:rPr>
          <w:b/>
          <w:sz w:val="20"/>
          <w:szCs w:val="20"/>
        </w:rPr>
        <w:t>Newly added</w:t>
      </w:r>
    </w:p>
    <w:p w14:paraId="2FD4716C" w14:textId="77777777" w:rsidR="00507E99" w:rsidRDefault="00507E99" w:rsidP="00507E99">
      <w:pPr>
        <w:widowControl/>
        <w:shd w:val="clear" w:color="auto" w:fill="F2F2F2" w:themeFill="background1" w:themeFillShade="F2"/>
        <w:jc w:val="left"/>
      </w:pPr>
      <w:r>
        <w:t>We need to add how to manage the Forum, such as</w:t>
      </w:r>
    </w:p>
    <w:p w14:paraId="642BBE97" w14:textId="04100631" w:rsidR="00507E99" w:rsidRDefault="00507E99" w:rsidP="00507E99">
      <w:pPr>
        <w:widowControl/>
        <w:shd w:val="clear" w:color="auto" w:fill="F2F2F2" w:themeFill="background1" w:themeFillShade="F2"/>
        <w:jc w:val="left"/>
        <w:rPr>
          <w:b/>
          <w:sz w:val="22"/>
          <w:szCs w:val="22"/>
        </w:rPr>
      </w:pPr>
      <w:r>
        <w:t>"ECAF daily operation is managed by three people Arbitrator Committee, which includes one chairperson, and two advisors. The committee members are elected by all arbitrators of the Forum, the three persons getting most votes are elected to the committee, and the one with highest votes is elected as Chairperson. The committee term is 5 years, if any committee member resigns, is expelled from the position, this position will be filled with an emergent election by all arbitrators. The Arbitrator Committee is responsible to appoint the arbitrators for the Appeal Panel, to draft and complete the arbitrator handbook, to update the handbook. The Arbitrator Committee will submit the handbook and any revision to all BPs for approval”</w:t>
      </w:r>
    </w:p>
    <w:p w14:paraId="32D51485" w14:textId="459B5787" w:rsidR="00507E99" w:rsidRDefault="00507E99" w:rsidP="00F273FB">
      <w:pPr>
        <w:widowControl/>
        <w:jc w:val="left"/>
        <w:rPr>
          <w:b/>
          <w:sz w:val="22"/>
          <w:szCs w:val="22"/>
        </w:rPr>
      </w:pPr>
    </w:p>
    <w:p w14:paraId="7379B5A6" w14:textId="77777777" w:rsidR="00507E99" w:rsidRDefault="00507E99" w:rsidP="00F273FB">
      <w:pPr>
        <w:widowControl/>
        <w:jc w:val="left"/>
        <w:rPr>
          <w:b/>
          <w:sz w:val="22"/>
          <w:szCs w:val="22"/>
        </w:rPr>
      </w:pPr>
    </w:p>
    <w:p w14:paraId="733A8630" w14:textId="66580582" w:rsidR="00507E99" w:rsidRDefault="00507E99" w:rsidP="00507E99">
      <w:pPr>
        <w:shd w:val="clear" w:color="auto" w:fill="F2F2F2" w:themeFill="background1" w:themeFillShade="F2"/>
      </w:pPr>
      <w:r>
        <w:rPr>
          <w:b/>
          <w:sz w:val="20"/>
          <w:szCs w:val="20"/>
        </w:rPr>
        <w:t>Proposal A-</w:t>
      </w:r>
      <w:r>
        <w:rPr>
          <w:b/>
          <w:sz w:val="20"/>
          <w:szCs w:val="20"/>
        </w:rPr>
        <w:t>20</w:t>
      </w:r>
      <w:r>
        <w:rPr>
          <w:b/>
          <w:sz w:val="20"/>
          <w:szCs w:val="20"/>
        </w:rPr>
        <w:t xml:space="preserve"> [From:</w:t>
      </w:r>
      <w:r>
        <w:rPr>
          <w:sz w:val="20"/>
          <w:szCs w:val="20"/>
        </w:rPr>
        <w:t xml:space="preserve"> </w:t>
      </w:r>
      <w:proofErr w:type="spellStart"/>
      <w:r>
        <w:rPr>
          <w:sz w:val="20"/>
          <w:szCs w:val="20"/>
        </w:rPr>
        <w:t>EOSAustralia</w:t>
      </w:r>
      <w:proofErr w:type="spellEnd"/>
      <w:r>
        <w:rPr>
          <w:b/>
          <w:sz w:val="20"/>
          <w:szCs w:val="20"/>
        </w:rPr>
        <w:t>] GMT+8, 26 May</w:t>
      </w:r>
    </w:p>
    <w:p w14:paraId="273ADB25" w14:textId="77777777" w:rsidR="00507E99" w:rsidRPr="00507E99" w:rsidRDefault="00507E99" w:rsidP="00507E99">
      <w:pPr>
        <w:widowControl/>
        <w:shd w:val="clear" w:color="auto" w:fill="F2F2F2" w:themeFill="background1" w:themeFillShade="F2"/>
        <w:jc w:val="left"/>
        <w:rPr>
          <w:b/>
          <w:sz w:val="20"/>
          <w:szCs w:val="20"/>
        </w:rPr>
      </w:pPr>
      <w:r>
        <w:rPr>
          <w:b/>
          <w:sz w:val="20"/>
          <w:szCs w:val="20"/>
        </w:rPr>
        <w:t>Newly added</w:t>
      </w:r>
    </w:p>
    <w:p w14:paraId="43A98797" w14:textId="77777777" w:rsidR="00507E99" w:rsidRDefault="00507E99" w:rsidP="00507E99">
      <w:pPr>
        <w:widowControl/>
        <w:shd w:val="clear" w:color="auto" w:fill="F2F2F2" w:themeFill="background1" w:themeFillShade="F2"/>
        <w:jc w:val="left"/>
      </w:pPr>
      <w:r>
        <w:t>We also shall add about the appealing fee, salary, etc.</w:t>
      </w:r>
    </w:p>
    <w:p w14:paraId="6B9F37F8" w14:textId="59C37EF3" w:rsidR="00507E99" w:rsidRDefault="00507E99" w:rsidP="00507E99">
      <w:pPr>
        <w:widowControl/>
        <w:shd w:val="clear" w:color="auto" w:fill="F2F2F2" w:themeFill="background1" w:themeFillShade="F2"/>
        <w:jc w:val="left"/>
        <w:rPr>
          <w:b/>
          <w:sz w:val="22"/>
          <w:szCs w:val="22"/>
        </w:rPr>
      </w:pPr>
      <w:r>
        <w:t xml:space="preserve">"The annual basic salary for an Arbitrator is 30,000 USD, and for each case, the hourly charge of an Arbitrator is 200-500 USD, and the hourly charge of </w:t>
      </w:r>
      <w:proofErr w:type="gramStart"/>
      <w:r>
        <w:t>an</w:t>
      </w:r>
      <w:proofErr w:type="gramEnd"/>
      <w:r>
        <w:t xml:space="preserve"> senior Arbitrator is 500-800 USD. The hourly charge level will be adjusted every three years by Arbitrator Committee. For any dispute, the claimant shall pay 200 USD to the forum before the case is accepted."</w:t>
      </w:r>
    </w:p>
    <w:p w14:paraId="01087EEF" w14:textId="3DFA3A31" w:rsidR="00507E99" w:rsidRDefault="00507E99" w:rsidP="00F273FB">
      <w:pPr>
        <w:widowControl/>
        <w:jc w:val="left"/>
        <w:rPr>
          <w:b/>
          <w:sz w:val="22"/>
          <w:szCs w:val="22"/>
        </w:rPr>
      </w:pPr>
    </w:p>
    <w:p w14:paraId="2A95ED37" w14:textId="24D869CE" w:rsidR="00507E99" w:rsidRDefault="00507E99" w:rsidP="00507E99">
      <w:pPr>
        <w:shd w:val="clear" w:color="auto" w:fill="F2F2F2" w:themeFill="background1" w:themeFillShade="F2"/>
      </w:pPr>
      <w:r>
        <w:rPr>
          <w:b/>
          <w:sz w:val="20"/>
          <w:szCs w:val="20"/>
        </w:rPr>
        <w:t>Proposal A-2</w:t>
      </w:r>
      <w:r>
        <w:rPr>
          <w:b/>
          <w:sz w:val="20"/>
          <w:szCs w:val="20"/>
        </w:rPr>
        <w:t>1</w:t>
      </w:r>
      <w:r>
        <w:rPr>
          <w:b/>
          <w:sz w:val="20"/>
          <w:szCs w:val="20"/>
        </w:rPr>
        <w:t xml:space="preserve"> [From:</w:t>
      </w:r>
      <w:r>
        <w:rPr>
          <w:sz w:val="20"/>
          <w:szCs w:val="20"/>
        </w:rPr>
        <w:t xml:space="preserve"> </w:t>
      </w:r>
      <w:proofErr w:type="spellStart"/>
      <w:r>
        <w:rPr>
          <w:sz w:val="20"/>
          <w:szCs w:val="20"/>
        </w:rPr>
        <w:t>EOSAustralia</w:t>
      </w:r>
      <w:proofErr w:type="spellEnd"/>
      <w:r>
        <w:rPr>
          <w:b/>
          <w:sz w:val="20"/>
          <w:szCs w:val="20"/>
        </w:rPr>
        <w:t>] GMT+8, 26 May</w:t>
      </w:r>
    </w:p>
    <w:p w14:paraId="54BA28BA" w14:textId="77777777" w:rsidR="00507E99" w:rsidRPr="00507E99" w:rsidRDefault="00507E99" w:rsidP="00507E99">
      <w:pPr>
        <w:widowControl/>
        <w:shd w:val="clear" w:color="auto" w:fill="F2F2F2" w:themeFill="background1" w:themeFillShade="F2"/>
        <w:jc w:val="left"/>
        <w:rPr>
          <w:b/>
          <w:sz w:val="20"/>
          <w:szCs w:val="20"/>
        </w:rPr>
      </w:pPr>
      <w:r>
        <w:rPr>
          <w:b/>
          <w:sz w:val="20"/>
          <w:szCs w:val="20"/>
        </w:rPr>
        <w:t>Newly added</w:t>
      </w:r>
    </w:p>
    <w:p w14:paraId="44B3086E" w14:textId="2546AAE9" w:rsidR="00507E99" w:rsidRDefault="00507E99" w:rsidP="00507E99">
      <w:pPr>
        <w:widowControl/>
        <w:shd w:val="clear" w:color="auto" w:fill="F2F2F2" w:themeFill="background1" w:themeFillShade="F2"/>
        <w:jc w:val="left"/>
        <w:rPr>
          <w:b/>
          <w:sz w:val="22"/>
          <w:szCs w:val="22"/>
        </w:rPr>
      </w:pPr>
      <w:r w:rsidRPr="00507E99">
        <w:t>"The discipline case against an Arbitrator shall be heard by the Arbitrator Committee. If the arbitrator involved in the case is one of the Arbitrator Committee, the committee will appoint another arbitrator to replace the position."</w:t>
      </w:r>
    </w:p>
    <w:p w14:paraId="5C46F34B" w14:textId="28F0722B" w:rsidR="00507E99" w:rsidRDefault="00507E99" w:rsidP="00F273FB">
      <w:pPr>
        <w:widowControl/>
        <w:jc w:val="left"/>
        <w:rPr>
          <w:b/>
          <w:sz w:val="22"/>
          <w:szCs w:val="22"/>
        </w:rPr>
      </w:pPr>
    </w:p>
    <w:p w14:paraId="0BD86761" w14:textId="132F6520" w:rsidR="00507E99" w:rsidRDefault="00507E99" w:rsidP="00507E99">
      <w:pPr>
        <w:shd w:val="clear" w:color="auto" w:fill="F2F2F2" w:themeFill="background1" w:themeFillShade="F2"/>
      </w:pPr>
      <w:r>
        <w:rPr>
          <w:b/>
          <w:sz w:val="20"/>
          <w:szCs w:val="20"/>
        </w:rPr>
        <w:t>Proposal A-2</w:t>
      </w:r>
      <w:r>
        <w:rPr>
          <w:b/>
          <w:sz w:val="20"/>
          <w:szCs w:val="20"/>
        </w:rPr>
        <w:t>2</w:t>
      </w:r>
      <w:r>
        <w:rPr>
          <w:b/>
          <w:sz w:val="20"/>
          <w:szCs w:val="20"/>
        </w:rPr>
        <w:t xml:space="preserve"> [From:</w:t>
      </w:r>
      <w:r>
        <w:rPr>
          <w:sz w:val="20"/>
          <w:szCs w:val="20"/>
        </w:rPr>
        <w:t xml:space="preserve"> </w:t>
      </w:r>
      <w:proofErr w:type="spellStart"/>
      <w:r>
        <w:rPr>
          <w:sz w:val="20"/>
          <w:szCs w:val="20"/>
        </w:rPr>
        <w:t>EOSAustralia</w:t>
      </w:r>
      <w:proofErr w:type="spellEnd"/>
      <w:r>
        <w:rPr>
          <w:b/>
          <w:sz w:val="20"/>
          <w:szCs w:val="20"/>
        </w:rPr>
        <w:t>] GMT+8, 26 May</w:t>
      </w:r>
    </w:p>
    <w:p w14:paraId="0802ABC4" w14:textId="77777777" w:rsidR="00507E99" w:rsidRPr="00507E99" w:rsidRDefault="00507E99" w:rsidP="00507E99">
      <w:pPr>
        <w:widowControl/>
        <w:shd w:val="clear" w:color="auto" w:fill="F2F2F2" w:themeFill="background1" w:themeFillShade="F2"/>
        <w:jc w:val="left"/>
        <w:rPr>
          <w:b/>
          <w:sz w:val="20"/>
          <w:szCs w:val="20"/>
        </w:rPr>
      </w:pPr>
      <w:r>
        <w:rPr>
          <w:b/>
          <w:sz w:val="20"/>
          <w:szCs w:val="20"/>
        </w:rPr>
        <w:t>Newly added</w:t>
      </w:r>
    </w:p>
    <w:p w14:paraId="6E77C855" w14:textId="77777777" w:rsidR="00507E99" w:rsidRDefault="00507E99" w:rsidP="00507E99">
      <w:pPr>
        <w:widowControl/>
        <w:shd w:val="clear" w:color="auto" w:fill="F2F2F2" w:themeFill="background1" w:themeFillShade="F2"/>
        <w:jc w:val="left"/>
      </w:pPr>
      <w:r>
        <w:t>Also add</w:t>
      </w:r>
    </w:p>
    <w:p w14:paraId="1CFD594E" w14:textId="08382098" w:rsidR="00507E99" w:rsidRDefault="00507E99" w:rsidP="00507E99">
      <w:pPr>
        <w:widowControl/>
        <w:shd w:val="clear" w:color="auto" w:fill="F2F2F2" w:themeFill="background1" w:themeFillShade="F2"/>
        <w:jc w:val="left"/>
        <w:rPr>
          <w:b/>
          <w:sz w:val="22"/>
          <w:szCs w:val="22"/>
        </w:rPr>
      </w:pPr>
      <w:r>
        <w:t>"If an arbitrator causes significant harm to EOS ecosystem, or has the action which is against the mutual benefit of EOS ecosystem, 5 BPs can initiate Impeachment procedure against this arbitrator, and this impeachment will be heard by an independent investigation committee composed of three members. These three members shall be approved by the referendum of the token holders, and the approval needs over 1/2 votes of the token holders who vote. The independent investigation committee is authorized to decide whether to approve the impeachment. The BPs need to pay 5000 USD for filing the impeachment case."</w:t>
      </w:r>
    </w:p>
    <w:p w14:paraId="7D5F6146" w14:textId="4F23BD07" w:rsidR="00507E99" w:rsidRDefault="00507E99" w:rsidP="00F273FB">
      <w:pPr>
        <w:widowControl/>
        <w:jc w:val="left"/>
        <w:rPr>
          <w:b/>
          <w:sz w:val="22"/>
          <w:szCs w:val="22"/>
        </w:rPr>
      </w:pPr>
    </w:p>
    <w:p w14:paraId="396B84F5" w14:textId="65ABB305" w:rsidR="00507E99" w:rsidRDefault="00507E99" w:rsidP="00507E99">
      <w:pPr>
        <w:shd w:val="clear" w:color="auto" w:fill="F2F2F2" w:themeFill="background1" w:themeFillShade="F2"/>
      </w:pPr>
      <w:r>
        <w:rPr>
          <w:b/>
          <w:sz w:val="20"/>
          <w:szCs w:val="20"/>
        </w:rPr>
        <w:t>Proposal A-2</w:t>
      </w:r>
      <w:r>
        <w:rPr>
          <w:b/>
          <w:sz w:val="20"/>
          <w:szCs w:val="20"/>
        </w:rPr>
        <w:t>3</w:t>
      </w:r>
      <w:r>
        <w:rPr>
          <w:b/>
          <w:sz w:val="20"/>
          <w:szCs w:val="20"/>
        </w:rPr>
        <w:t xml:space="preserve"> [From:</w:t>
      </w:r>
      <w:r>
        <w:rPr>
          <w:sz w:val="20"/>
          <w:szCs w:val="20"/>
        </w:rPr>
        <w:t xml:space="preserve"> </w:t>
      </w:r>
      <w:proofErr w:type="spellStart"/>
      <w:r>
        <w:rPr>
          <w:sz w:val="20"/>
          <w:szCs w:val="20"/>
        </w:rPr>
        <w:t>EOSAustralia</w:t>
      </w:r>
      <w:proofErr w:type="spellEnd"/>
      <w:r>
        <w:rPr>
          <w:b/>
          <w:sz w:val="20"/>
          <w:szCs w:val="20"/>
        </w:rPr>
        <w:t>] GMT+8, 26 May</w:t>
      </w:r>
    </w:p>
    <w:p w14:paraId="6CD881FE" w14:textId="77777777" w:rsidR="00507E99" w:rsidRPr="00507E99" w:rsidRDefault="00507E99" w:rsidP="00507E99">
      <w:pPr>
        <w:widowControl/>
        <w:shd w:val="clear" w:color="auto" w:fill="F2F2F2" w:themeFill="background1" w:themeFillShade="F2"/>
        <w:jc w:val="left"/>
        <w:rPr>
          <w:b/>
          <w:sz w:val="20"/>
          <w:szCs w:val="20"/>
        </w:rPr>
      </w:pPr>
      <w:r>
        <w:rPr>
          <w:b/>
          <w:sz w:val="20"/>
          <w:szCs w:val="20"/>
        </w:rPr>
        <w:t>Newly added</w:t>
      </w:r>
    </w:p>
    <w:p w14:paraId="66516E2D" w14:textId="77777777" w:rsidR="00507E99" w:rsidRDefault="00507E99" w:rsidP="00507E99">
      <w:pPr>
        <w:widowControl/>
        <w:shd w:val="clear" w:color="auto" w:fill="F2F2F2" w:themeFill="background1" w:themeFillShade="F2"/>
        <w:jc w:val="left"/>
      </w:pPr>
      <w:r>
        <w:t>About nominate the arbitrator</w:t>
      </w:r>
    </w:p>
    <w:p w14:paraId="0F04E126" w14:textId="5CFCA736" w:rsidR="00507E99" w:rsidRDefault="00507E99" w:rsidP="00507E99">
      <w:pPr>
        <w:widowControl/>
        <w:shd w:val="clear" w:color="auto" w:fill="F2F2F2" w:themeFill="background1" w:themeFillShade="F2"/>
        <w:jc w:val="left"/>
        <w:rPr>
          <w:b/>
          <w:sz w:val="22"/>
          <w:szCs w:val="22"/>
        </w:rPr>
      </w:pPr>
      <w:r>
        <w:t xml:space="preserve">"Any three EOS community member (which is BP, EOS GO forum registered member, EOS token holder, developer) can nominate one arbitrator, this arbitrator doesn't need to work as arbitrator before, but shall have at least </w:t>
      </w:r>
      <w:proofErr w:type="gramStart"/>
      <w:r>
        <w:t>bachelor</w:t>
      </w:r>
      <w:proofErr w:type="gramEnd"/>
      <w:r>
        <w:t xml:space="preserve"> degree, good mental health. He/she need to receive enough training from the </w:t>
      </w:r>
      <w:proofErr w:type="gramStart"/>
      <w:r>
        <w:t>forum, and</w:t>
      </w:r>
      <w:proofErr w:type="gramEnd"/>
      <w:r>
        <w:t xml:space="preserve"> pass the test from the Arbitrator Committee. After this, the Arbitrator Committee will nominate him/her as the arbitrator, and the appointment need to get over 1/2 votes of voting EOS token holders."</w:t>
      </w:r>
    </w:p>
    <w:p w14:paraId="6E03E95B" w14:textId="271C29EB" w:rsidR="00507E99" w:rsidRDefault="00507E99" w:rsidP="00F273FB">
      <w:pPr>
        <w:widowControl/>
        <w:jc w:val="left"/>
        <w:rPr>
          <w:b/>
          <w:sz w:val="22"/>
          <w:szCs w:val="22"/>
        </w:rPr>
      </w:pPr>
    </w:p>
    <w:p w14:paraId="50A5BBEB" w14:textId="258E7B08" w:rsidR="009676B3" w:rsidRPr="009676B3" w:rsidRDefault="009676B3" w:rsidP="00F273FB">
      <w:pPr>
        <w:widowControl/>
        <w:shd w:val="clear" w:color="auto" w:fill="B6DDE8" w:themeFill="accent5" w:themeFillTint="66"/>
        <w:jc w:val="left"/>
        <w:rPr>
          <w:b/>
          <w:sz w:val="22"/>
          <w:szCs w:val="22"/>
        </w:rPr>
      </w:pPr>
      <w:r>
        <w:rPr>
          <w:b/>
          <w:sz w:val="22"/>
          <w:szCs w:val="22"/>
        </w:rPr>
        <w:lastRenderedPageBreak/>
        <w:t>B-----Block Producer Agreement</w:t>
      </w:r>
    </w:p>
    <w:p w14:paraId="6E0A07D4" w14:textId="77777777" w:rsidR="009A6D60" w:rsidRDefault="009A6D60" w:rsidP="0056017C"/>
    <w:p w14:paraId="3839A61D" w14:textId="23E43A83" w:rsidR="004A7FA1" w:rsidRDefault="004A7FA1" w:rsidP="004A7FA1">
      <w:pPr>
        <w:shd w:val="clear" w:color="auto" w:fill="F2F2F2" w:themeFill="background1" w:themeFillShade="F2"/>
        <w:rPr>
          <w:b/>
          <w:sz w:val="20"/>
          <w:szCs w:val="20"/>
        </w:rPr>
      </w:pPr>
      <w:r>
        <w:rPr>
          <w:b/>
          <w:sz w:val="20"/>
          <w:szCs w:val="20"/>
        </w:rPr>
        <w:t>Proposal B-2</w:t>
      </w:r>
      <w:r>
        <w:rPr>
          <w:b/>
          <w:sz w:val="20"/>
          <w:szCs w:val="20"/>
        </w:rPr>
        <w:t>4</w:t>
      </w:r>
      <w:r>
        <w:rPr>
          <w:b/>
          <w:sz w:val="20"/>
          <w:szCs w:val="20"/>
        </w:rPr>
        <w:t xml:space="preserve"> [From:</w:t>
      </w:r>
      <w:r>
        <w:rPr>
          <w:sz w:val="20"/>
          <w:szCs w:val="20"/>
        </w:rPr>
        <w:t xml:space="preserve"> </w:t>
      </w:r>
      <w:r>
        <w:rPr>
          <w:sz w:val="20"/>
          <w:szCs w:val="20"/>
        </w:rPr>
        <w:t xml:space="preserve">Rick </w:t>
      </w:r>
      <w:proofErr w:type="gramStart"/>
      <w:r>
        <w:rPr>
          <w:sz w:val="20"/>
          <w:szCs w:val="20"/>
        </w:rPr>
        <w:t>Schlesinger(</w:t>
      </w:r>
      <w:proofErr w:type="gramEnd"/>
      <w:r>
        <w:rPr>
          <w:sz w:val="20"/>
          <w:szCs w:val="20"/>
        </w:rPr>
        <w:t>EOS New York)</w:t>
      </w:r>
      <w:r>
        <w:rPr>
          <w:b/>
          <w:sz w:val="20"/>
          <w:szCs w:val="20"/>
        </w:rPr>
        <w:t xml:space="preserve">] </w:t>
      </w:r>
      <w:r>
        <w:rPr>
          <w:b/>
          <w:sz w:val="20"/>
          <w:szCs w:val="20"/>
        </w:rPr>
        <w:t xml:space="preserve">0:06 </w:t>
      </w:r>
      <w:r>
        <w:rPr>
          <w:b/>
          <w:sz w:val="20"/>
          <w:szCs w:val="20"/>
        </w:rPr>
        <w:t>GMT+8, 27 May</w:t>
      </w:r>
    </w:p>
    <w:p w14:paraId="16A67C55" w14:textId="69AD7BC6" w:rsidR="004A7FA1" w:rsidRPr="00501F5A" w:rsidRDefault="004A7FA1" w:rsidP="004A7FA1">
      <w:pPr>
        <w:shd w:val="clear" w:color="auto" w:fill="F2F2F2" w:themeFill="background1" w:themeFillShade="F2"/>
        <w:rPr>
          <w:b/>
          <w:sz w:val="20"/>
          <w:szCs w:val="20"/>
        </w:rPr>
      </w:pPr>
      <w:r>
        <w:rPr>
          <w:b/>
          <w:sz w:val="20"/>
          <w:szCs w:val="20"/>
        </w:rPr>
        <w:t xml:space="preserve">Agreement </w:t>
      </w:r>
      <w:r>
        <w:rPr>
          <w:b/>
          <w:sz w:val="20"/>
          <w:szCs w:val="20"/>
        </w:rPr>
        <w:t>3</w:t>
      </w:r>
    </w:p>
    <w:p w14:paraId="77E2673B" w14:textId="43D0C5CF" w:rsidR="004A7FA1" w:rsidRDefault="004A7FA1" w:rsidP="004A7FA1">
      <w:pPr>
        <w:shd w:val="clear" w:color="auto" w:fill="F2F2F2" w:themeFill="background1" w:themeFillShade="F2"/>
      </w:pPr>
      <w:r>
        <w:t xml:space="preserve">Never censor, or </w:t>
      </w:r>
      <w:r w:rsidRPr="004A7FA1">
        <w:rPr>
          <w:b/>
        </w:rPr>
        <w:t>alter</w:t>
      </w:r>
      <w:r>
        <w:t>, governance related transactions such as votes or Arbitration related transactions</w:t>
      </w:r>
    </w:p>
    <w:p w14:paraId="0F65CD69" w14:textId="439F40D6" w:rsidR="004A7FA1" w:rsidRDefault="004A7FA1" w:rsidP="004A7FA1">
      <w:pPr>
        <w:shd w:val="clear" w:color="auto" w:fill="F2F2F2" w:themeFill="background1" w:themeFillShade="F2"/>
      </w:pPr>
      <w:r>
        <w:t>But we need someone technical to opine on this</w:t>
      </w:r>
    </w:p>
    <w:p w14:paraId="61C0B055" w14:textId="453AB0B4" w:rsidR="004A7FA1" w:rsidRDefault="004A7FA1" w:rsidP="0056017C"/>
    <w:p w14:paraId="0C2649CC" w14:textId="7C5F80E8" w:rsidR="004A7FA1" w:rsidRDefault="004A7FA1" w:rsidP="004A7FA1">
      <w:pPr>
        <w:shd w:val="clear" w:color="auto" w:fill="F2F2F2" w:themeFill="background1" w:themeFillShade="F2"/>
        <w:rPr>
          <w:b/>
          <w:sz w:val="20"/>
          <w:szCs w:val="20"/>
        </w:rPr>
      </w:pPr>
      <w:r>
        <w:rPr>
          <w:b/>
          <w:sz w:val="20"/>
          <w:szCs w:val="20"/>
        </w:rPr>
        <w:t>Proposal B-2</w:t>
      </w:r>
      <w:r>
        <w:rPr>
          <w:b/>
          <w:sz w:val="20"/>
          <w:szCs w:val="20"/>
        </w:rPr>
        <w:t>5</w:t>
      </w:r>
      <w:r>
        <w:rPr>
          <w:b/>
          <w:sz w:val="20"/>
          <w:szCs w:val="20"/>
        </w:rPr>
        <w:t xml:space="preserve"> [From:</w:t>
      </w:r>
      <w:r>
        <w:rPr>
          <w:sz w:val="20"/>
          <w:szCs w:val="20"/>
        </w:rPr>
        <w:t xml:space="preserve"> Rick </w:t>
      </w:r>
      <w:proofErr w:type="gramStart"/>
      <w:r>
        <w:rPr>
          <w:sz w:val="20"/>
          <w:szCs w:val="20"/>
        </w:rPr>
        <w:t>Schlesinger(</w:t>
      </w:r>
      <w:proofErr w:type="gramEnd"/>
      <w:r>
        <w:rPr>
          <w:sz w:val="20"/>
          <w:szCs w:val="20"/>
        </w:rPr>
        <w:t>EOS New York)</w:t>
      </w:r>
      <w:r>
        <w:rPr>
          <w:b/>
          <w:sz w:val="20"/>
          <w:szCs w:val="20"/>
        </w:rPr>
        <w:t>]</w:t>
      </w:r>
      <w:r>
        <w:rPr>
          <w:b/>
          <w:sz w:val="20"/>
          <w:szCs w:val="20"/>
        </w:rPr>
        <w:t xml:space="preserve"> 0:18</w:t>
      </w:r>
      <w:r>
        <w:rPr>
          <w:b/>
          <w:sz w:val="20"/>
          <w:szCs w:val="20"/>
        </w:rPr>
        <w:t xml:space="preserve"> GMT+8, 27 May</w:t>
      </w:r>
    </w:p>
    <w:p w14:paraId="33E9C065" w14:textId="3B02A2FA" w:rsidR="004A7FA1" w:rsidRPr="00501F5A" w:rsidRDefault="004A7FA1" w:rsidP="004A7FA1">
      <w:pPr>
        <w:shd w:val="clear" w:color="auto" w:fill="F2F2F2" w:themeFill="background1" w:themeFillShade="F2"/>
        <w:rPr>
          <w:b/>
          <w:sz w:val="20"/>
          <w:szCs w:val="20"/>
        </w:rPr>
      </w:pPr>
      <w:r>
        <w:rPr>
          <w:b/>
          <w:sz w:val="20"/>
          <w:szCs w:val="20"/>
        </w:rPr>
        <w:t xml:space="preserve">Agreement </w:t>
      </w:r>
      <w:r>
        <w:rPr>
          <w:b/>
          <w:sz w:val="20"/>
          <w:szCs w:val="20"/>
        </w:rPr>
        <w:t>9</w:t>
      </w:r>
    </w:p>
    <w:p w14:paraId="31771985" w14:textId="44031927" w:rsidR="004A7FA1" w:rsidRDefault="004A7FA1" w:rsidP="004A7FA1">
      <w:pPr>
        <w:shd w:val="clear" w:color="auto" w:fill="F2F2F2" w:themeFill="background1" w:themeFillShade="F2"/>
      </w:pPr>
      <w:r w:rsidRPr="004A7FA1">
        <w:t>Who is at fault if the Arb forum doesn't update their list of in-good-standing Arbs? How would that be governed and enforced? Ask Thomas C.</w:t>
      </w:r>
    </w:p>
    <w:p w14:paraId="7799C76C" w14:textId="618478DD" w:rsidR="004A7FA1" w:rsidRDefault="004A7FA1" w:rsidP="0056017C"/>
    <w:p w14:paraId="2B928958" w14:textId="3CF00511" w:rsidR="004A7FA1" w:rsidRDefault="004A7FA1" w:rsidP="004A7FA1">
      <w:pPr>
        <w:shd w:val="clear" w:color="auto" w:fill="F2F2F2" w:themeFill="background1" w:themeFillShade="F2"/>
        <w:rPr>
          <w:b/>
          <w:sz w:val="20"/>
          <w:szCs w:val="20"/>
        </w:rPr>
      </w:pPr>
      <w:r>
        <w:rPr>
          <w:b/>
          <w:sz w:val="20"/>
          <w:szCs w:val="20"/>
        </w:rPr>
        <w:t>Proposal B-2</w:t>
      </w:r>
      <w:r>
        <w:rPr>
          <w:b/>
          <w:sz w:val="20"/>
          <w:szCs w:val="20"/>
        </w:rPr>
        <w:t>6</w:t>
      </w:r>
      <w:r>
        <w:rPr>
          <w:b/>
          <w:sz w:val="20"/>
          <w:szCs w:val="20"/>
        </w:rPr>
        <w:t xml:space="preserve"> [From:</w:t>
      </w:r>
      <w:r>
        <w:rPr>
          <w:sz w:val="20"/>
          <w:szCs w:val="20"/>
        </w:rPr>
        <w:t xml:space="preserve"> Rick </w:t>
      </w:r>
      <w:proofErr w:type="gramStart"/>
      <w:r>
        <w:rPr>
          <w:sz w:val="20"/>
          <w:szCs w:val="20"/>
        </w:rPr>
        <w:t>Schlesinger(</w:t>
      </w:r>
      <w:proofErr w:type="gramEnd"/>
      <w:r>
        <w:rPr>
          <w:sz w:val="20"/>
          <w:szCs w:val="20"/>
        </w:rPr>
        <w:t>EOS New York)</w:t>
      </w:r>
      <w:r>
        <w:rPr>
          <w:b/>
          <w:sz w:val="20"/>
          <w:szCs w:val="20"/>
        </w:rPr>
        <w:t>] 0:18 GMT+8, 27 May</w:t>
      </w:r>
    </w:p>
    <w:p w14:paraId="2FABBAA7" w14:textId="5E2B206F" w:rsidR="004A7FA1" w:rsidRPr="00501F5A" w:rsidRDefault="004A7FA1" w:rsidP="004A7FA1">
      <w:pPr>
        <w:shd w:val="clear" w:color="auto" w:fill="F2F2F2" w:themeFill="background1" w:themeFillShade="F2"/>
        <w:rPr>
          <w:b/>
          <w:sz w:val="20"/>
          <w:szCs w:val="20"/>
        </w:rPr>
      </w:pPr>
      <w:r>
        <w:rPr>
          <w:b/>
          <w:sz w:val="20"/>
          <w:szCs w:val="20"/>
        </w:rPr>
        <w:t xml:space="preserve">Agreement </w:t>
      </w:r>
      <w:r>
        <w:rPr>
          <w:b/>
          <w:sz w:val="20"/>
          <w:szCs w:val="20"/>
        </w:rPr>
        <w:t>12</w:t>
      </w:r>
    </w:p>
    <w:p w14:paraId="4888B815" w14:textId="77777777" w:rsidR="004A7FA1" w:rsidRDefault="004A7FA1" w:rsidP="004A7FA1">
      <w:pPr>
        <w:shd w:val="clear" w:color="auto" w:fill="F2F2F2" w:themeFill="background1" w:themeFillShade="F2"/>
      </w:pPr>
      <w:r>
        <w:t>JEM suggested the following in Telegram in place of the current #12:</w:t>
      </w:r>
    </w:p>
    <w:p w14:paraId="321D8F3A" w14:textId="400AC9FB" w:rsidR="004A7FA1" w:rsidRDefault="004A7FA1" w:rsidP="004A7FA1">
      <w:pPr>
        <w:shd w:val="clear" w:color="auto" w:fill="F2F2F2" w:themeFill="background1" w:themeFillShade="F2"/>
      </w:pPr>
      <w:r>
        <w:t>"Maximum avg response time to API requests should be less than xxx, excluding network latency."</w:t>
      </w:r>
    </w:p>
    <w:p w14:paraId="3070DDC6" w14:textId="77777777" w:rsidR="004A7FA1" w:rsidRDefault="004A7FA1" w:rsidP="0056017C"/>
    <w:p w14:paraId="2F3E3639" w14:textId="3089B400" w:rsidR="00563B34" w:rsidRDefault="00563B34" w:rsidP="00563B34">
      <w:pPr>
        <w:shd w:val="clear" w:color="auto" w:fill="F2F2F2" w:themeFill="background1" w:themeFillShade="F2"/>
        <w:rPr>
          <w:b/>
          <w:sz w:val="20"/>
          <w:szCs w:val="20"/>
        </w:rPr>
      </w:pPr>
      <w:r>
        <w:rPr>
          <w:b/>
          <w:sz w:val="20"/>
          <w:szCs w:val="20"/>
        </w:rPr>
        <w:t>Proposal B-21 [From:</w:t>
      </w:r>
      <w:r>
        <w:rPr>
          <w:sz w:val="20"/>
          <w:szCs w:val="20"/>
        </w:rPr>
        <w:t xml:space="preserve"> </w:t>
      </w:r>
      <w:proofErr w:type="spellStart"/>
      <w:r>
        <w:rPr>
          <w:sz w:val="20"/>
          <w:szCs w:val="20"/>
        </w:rPr>
        <w:t>JamesSutherland</w:t>
      </w:r>
      <w:proofErr w:type="spellEnd"/>
      <w:r>
        <w:rPr>
          <w:b/>
          <w:sz w:val="20"/>
          <w:szCs w:val="20"/>
        </w:rPr>
        <w:t>] GMT+8, 2</w:t>
      </w:r>
      <w:r w:rsidR="00DF3262">
        <w:rPr>
          <w:b/>
          <w:sz w:val="20"/>
          <w:szCs w:val="20"/>
        </w:rPr>
        <w:t>7</w:t>
      </w:r>
      <w:r>
        <w:rPr>
          <w:b/>
          <w:sz w:val="20"/>
          <w:szCs w:val="20"/>
        </w:rPr>
        <w:t xml:space="preserve"> May</w:t>
      </w:r>
    </w:p>
    <w:p w14:paraId="00B302C6" w14:textId="65062EA1" w:rsidR="00563B34" w:rsidRPr="00501F5A" w:rsidRDefault="00DF3262" w:rsidP="00563B34">
      <w:pPr>
        <w:shd w:val="clear" w:color="auto" w:fill="F2F2F2" w:themeFill="background1" w:themeFillShade="F2"/>
        <w:rPr>
          <w:b/>
          <w:sz w:val="20"/>
          <w:szCs w:val="20"/>
        </w:rPr>
      </w:pPr>
      <w:r>
        <w:rPr>
          <w:b/>
          <w:sz w:val="20"/>
          <w:szCs w:val="20"/>
        </w:rPr>
        <w:t>Agreement 15</w:t>
      </w:r>
      <w:r w:rsidR="00563B34" w:rsidRPr="00E274C8">
        <w:rPr>
          <w:b/>
          <w:sz w:val="20"/>
          <w:szCs w:val="20"/>
        </w:rPr>
        <w:t xml:space="preserve"> </w:t>
      </w:r>
    </w:p>
    <w:p w14:paraId="62268F6E" w14:textId="535DD1F5" w:rsidR="00B623E1" w:rsidRDefault="00DF3262" w:rsidP="00DF3262">
      <w:pPr>
        <w:shd w:val="clear" w:color="auto" w:fill="F2F2F2" w:themeFill="background1" w:themeFillShade="F2"/>
      </w:pPr>
      <w:r w:rsidRPr="00DF3262">
        <w:t>15 still needs adjustment. It should just say "No person or entity shall own any stake in more than one BP."</w:t>
      </w:r>
    </w:p>
    <w:p w14:paraId="1F037958" w14:textId="3937D664" w:rsidR="00563B34" w:rsidRDefault="00563B34" w:rsidP="0056017C"/>
    <w:p w14:paraId="1C3CBE20" w14:textId="0A566422" w:rsidR="00DF3262" w:rsidRPr="00DF3262" w:rsidRDefault="00DF3262" w:rsidP="00DF3262">
      <w:pPr>
        <w:shd w:val="clear" w:color="auto" w:fill="F2DBDB" w:themeFill="accent2" w:themeFillTint="33"/>
        <w:ind w:left="420"/>
        <w:rPr>
          <w:color w:val="FF0000"/>
          <w:sz w:val="20"/>
          <w:szCs w:val="20"/>
        </w:rPr>
      </w:pPr>
      <w:r w:rsidRPr="00DF3262">
        <w:rPr>
          <w:b/>
          <w:color w:val="FF0000"/>
          <w:sz w:val="20"/>
          <w:szCs w:val="20"/>
        </w:rPr>
        <w:t xml:space="preserve">Reply </w:t>
      </w:r>
      <w:r>
        <w:rPr>
          <w:b/>
          <w:color w:val="FF0000"/>
          <w:sz w:val="20"/>
          <w:szCs w:val="20"/>
        </w:rPr>
        <w:t>B</w:t>
      </w:r>
      <w:r w:rsidRPr="00DF3262">
        <w:rPr>
          <w:b/>
          <w:color w:val="FF0000"/>
          <w:sz w:val="20"/>
          <w:szCs w:val="20"/>
        </w:rPr>
        <w:t>-</w:t>
      </w:r>
      <w:r>
        <w:rPr>
          <w:b/>
          <w:color w:val="FF0000"/>
          <w:sz w:val="20"/>
          <w:szCs w:val="20"/>
        </w:rPr>
        <w:t>21</w:t>
      </w:r>
      <w:r w:rsidRPr="00DF3262">
        <w:rPr>
          <w:b/>
          <w:color w:val="FF0000"/>
          <w:sz w:val="20"/>
          <w:szCs w:val="20"/>
        </w:rPr>
        <w:t xml:space="preserve"> (1) [From:</w:t>
      </w:r>
      <w:r w:rsidRPr="00DF3262">
        <w:rPr>
          <w:color w:val="FF0000"/>
          <w:sz w:val="20"/>
          <w:szCs w:val="20"/>
        </w:rPr>
        <w:t xml:space="preserve"> </w:t>
      </w:r>
      <w:proofErr w:type="spellStart"/>
      <w:r>
        <w:rPr>
          <w:color w:val="FF0000"/>
          <w:sz w:val="20"/>
          <w:szCs w:val="20"/>
        </w:rPr>
        <w:t>Stringpuller</w:t>
      </w:r>
      <w:proofErr w:type="spellEnd"/>
      <w:r w:rsidRPr="00DF3262">
        <w:rPr>
          <w:b/>
          <w:color w:val="FF0000"/>
          <w:sz w:val="20"/>
          <w:szCs w:val="20"/>
        </w:rPr>
        <w:t>] GMT+8, 2</w:t>
      </w:r>
      <w:r>
        <w:rPr>
          <w:b/>
          <w:color w:val="FF0000"/>
          <w:sz w:val="20"/>
          <w:szCs w:val="20"/>
        </w:rPr>
        <w:t>7</w:t>
      </w:r>
      <w:r w:rsidRPr="00DF3262">
        <w:rPr>
          <w:b/>
          <w:color w:val="FF0000"/>
          <w:sz w:val="20"/>
          <w:szCs w:val="20"/>
        </w:rPr>
        <w:t xml:space="preserve"> May</w:t>
      </w:r>
    </w:p>
    <w:p w14:paraId="0E0BB12A" w14:textId="77777777" w:rsidR="00DF3262" w:rsidRPr="00DF3262" w:rsidRDefault="00DF3262" w:rsidP="00DF3262">
      <w:pPr>
        <w:shd w:val="clear" w:color="auto" w:fill="F2DBDB" w:themeFill="accent2" w:themeFillTint="33"/>
        <w:ind w:left="420"/>
        <w:rPr>
          <w:color w:val="FF0000"/>
        </w:rPr>
      </w:pPr>
      <w:r w:rsidRPr="00DF3262">
        <w:rPr>
          <w:color w:val="FF0000"/>
        </w:rPr>
        <w:t xml:space="preserve">I 2nd this. </w:t>
      </w:r>
    </w:p>
    <w:p w14:paraId="71984344" w14:textId="77777777" w:rsidR="00DF3262" w:rsidRPr="00DF3262" w:rsidRDefault="00DF3262" w:rsidP="00DF3262">
      <w:pPr>
        <w:shd w:val="clear" w:color="auto" w:fill="F2DBDB" w:themeFill="accent2" w:themeFillTint="33"/>
        <w:ind w:left="420"/>
        <w:rPr>
          <w:color w:val="FF0000"/>
        </w:rPr>
      </w:pPr>
      <w:r w:rsidRPr="00DF3262">
        <w:rPr>
          <w:color w:val="FF0000"/>
        </w:rPr>
        <w:t xml:space="preserve">You guys need to change line 15 or risk ruining </w:t>
      </w:r>
      <w:proofErr w:type="spellStart"/>
      <w:r w:rsidRPr="00DF3262">
        <w:rPr>
          <w:color w:val="FF0000"/>
        </w:rPr>
        <w:t>thos</w:t>
      </w:r>
      <w:proofErr w:type="spellEnd"/>
      <w:r w:rsidRPr="00DF3262">
        <w:rPr>
          <w:color w:val="FF0000"/>
        </w:rPr>
        <w:t xml:space="preserve"> aspect of this network being influenced</w:t>
      </w:r>
    </w:p>
    <w:p w14:paraId="2E28967E" w14:textId="79596B94" w:rsidR="00DF3262" w:rsidRDefault="00DF3262" w:rsidP="00DF3262">
      <w:pPr>
        <w:shd w:val="clear" w:color="auto" w:fill="F2DBDB" w:themeFill="accent2" w:themeFillTint="33"/>
        <w:ind w:left="420"/>
      </w:pPr>
      <w:r w:rsidRPr="00DF3262">
        <w:rPr>
          <w:color w:val="FF0000"/>
        </w:rPr>
        <w:t>By monopoly.</w:t>
      </w:r>
    </w:p>
    <w:p w14:paraId="46B0743F" w14:textId="77777777" w:rsidR="00DF3262" w:rsidRDefault="00DF3262" w:rsidP="0056017C"/>
    <w:p w14:paraId="55357DFF" w14:textId="3F09FADA" w:rsidR="00DF3262" w:rsidRPr="00DF3262" w:rsidRDefault="00DF3262" w:rsidP="00DF3262">
      <w:pPr>
        <w:shd w:val="clear" w:color="auto" w:fill="F2DBDB" w:themeFill="accent2" w:themeFillTint="33"/>
        <w:ind w:left="420"/>
        <w:rPr>
          <w:color w:val="FF0000"/>
          <w:sz w:val="20"/>
          <w:szCs w:val="20"/>
        </w:rPr>
      </w:pPr>
      <w:r w:rsidRPr="00DF3262">
        <w:rPr>
          <w:b/>
          <w:color w:val="FF0000"/>
          <w:sz w:val="20"/>
          <w:szCs w:val="20"/>
        </w:rPr>
        <w:t xml:space="preserve">Reply </w:t>
      </w:r>
      <w:r>
        <w:rPr>
          <w:b/>
          <w:color w:val="FF0000"/>
          <w:sz w:val="20"/>
          <w:szCs w:val="20"/>
        </w:rPr>
        <w:t>B</w:t>
      </w:r>
      <w:r w:rsidRPr="00DF3262">
        <w:rPr>
          <w:b/>
          <w:color w:val="FF0000"/>
          <w:sz w:val="20"/>
          <w:szCs w:val="20"/>
        </w:rPr>
        <w:t>-</w:t>
      </w:r>
      <w:r>
        <w:rPr>
          <w:b/>
          <w:color w:val="FF0000"/>
          <w:sz w:val="20"/>
          <w:szCs w:val="20"/>
        </w:rPr>
        <w:t>21</w:t>
      </w:r>
      <w:r w:rsidRPr="00DF3262">
        <w:rPr>
          <w:b/>
          <w:color w:val="FF0000"/>
          <w:sz w:val="20"/>
          <w:szCs w:val="20"/>
        </w:rPr>
        <w:t xml:space="preserve"> (</w:t>
      </w:r>
      <w:r>
        <w:rPr>
          <w:b/>
          <w:color w:val="FF0000"/>
          <w:sz w:val="20"/>
          <w:szCs w:val="20"/>
        </w:rPr>
        <w:t>2</w:t>
      </w:r>
      <w:r w:rsidRPr="00DF3262">
        <w:rPr>
          <w:b/>
          <w:color w:val="FF0000"/>
          <w:sz w:val="20"/>
          <w:szCs w:val="20"/>
        </w:rPr>
        <w:t>) [From:</w:t>
      </w:r>
      <w:r w:rsidRPr="00DF3262">
        <w:rPr>
          <w:color w:val="FF0000"/>
          <w:sz w:val="20"/>
          <w:szCs w:val="20"/>
        </w:rPr>
        <w:t xml:space="preserve"> </w:t>
      </w:r>
      <w:proofErr w:type="spellStart"/>
      <w:r w:rsidRPr="00DF3262">
        <w:rPr>
          <w:color w:val="FF0000"/>
          <w:sz w:val="20"/>
          <w:szCs w:val="20"/>
        </w:rPr>
        <w:t>HyDRo</w:t>
      </w:r>
      <w:proofErr w:type="spellEnd"/>
      <w:r w:rsidRPr="00DF3262">
        <w:rPr>
          <w:b/>
          <w:color w:val="FF0000"/>
          <w:sz w:val="20"/>
          <w:szCs w:val="20"/>
        </w:rPr>
        <w:t>] GMT+8, 2</w:t>
      </w:r>
      <w:r>
        <w:rPr>
          <w:b/>
          <w:color w:val="FF0000"/>
          <w:sz w:val="20"/>
          <w:szCs w:val="20"/>
        </w:rPr>
        <w:t>7</w:t>
      </w:r>
      <w:r w:rsidRPr="00DF3262">
        <w:rPr>
          <w:b/>
          <w:color w:val="FF0000"/>
          <w:sz w:val="20"/>
          <w:szCs w:val="20"/>
        </w:rPr>
        <w:t xml:space="preserve"> May</w:t>
      </w:r>
    </w:p>
    <w:p w14:paraId="45FE7983" w14:textId="36CDEC59" w:rsidR="006800D2" w:rsidRPr="006800D2" w:rsidRDefault="006800D2" w:rsidP="006800D2">
      <w:pPr>
        <w:shd w:val="clear" w:color="auto" w:fill="F2DBDB" w:themeFill="accent2" w:themeFillTint="33"/>
        <w:ind w:left="420"/>
        <w:rPr>
          <w:color w:val="FF0000"/>
        </w:rPr>
      </w:pPr>
      <w:r w:rsidRPr="006800D2">
        <w:rPr>
          <w:color w:val="FF0000"/>
        </w:rPr>
        <w:t xml:space="preserve">I </w:t>
      </w:r>
      <w:proofErr w:type="gramStart"/>
      <w:r w:rsidRPr="006800D2">
        <w:rPr>
          <w:color w:val="FF0000"/>
        </w:rPr>
        <w:t>agree..</w:t>
      </w:r>
      <w:proofErr w:type="gramEnd"/>
      <w:r w:rsidRPr="006800D2">
        <w:rPr>
          <w:color w:val="FF0000"/>
        </w:rPr>
        <w:t xml:space="preserve"> 15 has to be changed to ""No person or entity shall own any stake in more than one BP."</w:t>
      </w:r>
    </w:p>
    <w:p w14:paraId="7E34C8D7" w14:textId="3CE17494" w:rsidR="00563B34" w:rsidRDefault="006800D2" w:rsidP="006800D2">
      <w:pPr>
        <w:shd w:val="clear" w:color="auto" w:fill="F2DBDB" w:themeFill="accent2" w:themeFillTint="33"/>
        <w:ind w:left="420"/>
        <w:rPr>
          <w:color w:val="FF0000"/>
        </w:rPr>
      </w:pPr>
      <w:r w:rsidRPr="006800D2">
        <w:rPr>
          <w:color w:val="FF0000"/>
        </w:rPr>
        <w:t>Do the right thing... owning stake in more than 1 BP is bullshit</w:t>
      </w:r>
    </w:p>
    <w:p w14:paraId="2C4D1ADA" w14:textId="1451CAFA" w:rsidR="006800D2" w:rsidRPr="006800D2" w:rsidRDefault="006800D2" w:rsidP="006800D2">
      <w:pPr>
        <w:shd w:val="clear" w:color="auto" w:fill="F2DBDB" w:themeFill="accent2" w:themeFillTint="33"/>
        <w:ind w:left="420"/>
        <w:rPr>
          <w:color w:val="FF0000"/>
        </w:rPr>
      </w:pPr>
      <w:r w:rsidRPr="006800D2">
        <w:rPr>
          <w:color w:val="FF0000"/>
        </w:rPr>
        <w:t xml:space="preserve">Allowing even 1% shared ownership in other BPs </w:t>
      </w:r>
      <w:proofErr w:type="gramStart"/>
      <w:r w:rsidRPr="006800D2">
        <w:rPr>
          <w:color w:val="FF0000"/>
        </w:rPr>
        <w:t>opens up</w:t>
      </w:r>
      <w:proofErr w:type="gramEnd"/>
      <w:r w:rsidRPr="006800D2">
        <w:rPr>
          <w:color w:val="FF0000"/>
        </w:rPr>
        <w:t xml:space="preserve"> the possibility for cartels.</w:t>
      </w:r>
    </w:p>
    <w:p w14:paraId="250BF730" w14:textId="77777777" w:rsidR="006800D2" w:rsidRPr="006800D2" w:rsidRDefault="006800D2" w:rsidP="006800D2">
      <w:pPr>
        <w:shd w:val="clear" w:color="auto" w:fill="F2DBDB" w:themeFill="accent2" w:themeFillTint="33"/>
        <w:ind w:left="420"/>
        <w:rPr>
          <w:color w:val="FF0000"/>
        </w:rPr>
      </w:pPr>
      <w:r w:rsidRPr="006800D2">
        <w:rPr>
          <w:color w:val="FF0000"/>
        </w:rPr>
        <w:t>If BP1 owns a percent of BP2, then BP1 is financially incentivized to keep BP2 elected.</w:t>
      </w:r>
    </w:p>
    <w:p w14:paraId="5716A5AE" w14:textId="77777777" w:rsidR="006800D2" w:rsidRPr="006800D2" w:rsidRDefault="006800D2" w:rsidP="006800D2">
      <w:pPr>
        <w:shd w:val="clear" w:color="auto" w:fill="F2DBDB" w:themeFill="accent2" w:themeFillTint="33"/>
        <w:ind w:left="420"/>
        <w:rPr>
          <w:color w:val="FF0000"/>
        </w:rPr>
      </w:pPr>
      <w:r w:rsidRPr="006800D2">
        <w:rPr>
          <w:color w:val="FF0000"/>
        </w:rPr>
        <w:t>They can simply vote for each other and share profits.</w:t>
      </w:r>
    </w:p>
    <w:p w14:paraId="776BB72E" w14:textId="76FFA631" w:rsidR="006800D2" w:rsidRPr="006800D2" w:rsidRDefault="006800D2" w:rsidP="006800D2">
      <w:pPr>
        <w:shd w:val="clear" w:color="auto" w:fill="F2DBDB" w:themeFill="accent2" w:themeFillTint="33"/>
        <w:ind w:left="420"/>
        <w:rPr>
          <w:color w:val="FF0000"/>
        </w:rPr>
      </w:pPr>
      <w:r w:rsidRPr="006800D2">
        <w:rPr>
          <w:color w:val="FF0000"/>
        </w:rPr>
        <w:t>With enough BPs owning a percent of another BP and voting for each other,</w:t>
      </w:r>
    </w:p>
    <w:p w14:paraId="7A5F4AC8" w14:textId="6DE59CF0" w:rsidR="006800D2" w:rsidRPr="006800D2" w:rsidRDefault="006800D2" w:rsidP="006800D2">
      <w:pPr>
        <w:shd w:val="clear" w:color="auto" w:fill="F2DBDB" w:themeFill="accent2" w:themeFillTint="33"/>
        <w:ind w:left="420"/>
        <w:rPr>
          <w:color w:val="FF0000"/>
        </w:rPr>
      </w:pPr>
      <w:r>
        <w:rPr>
          <w:color w:val="FF0000"/>
        </w:rPr>
        <w:t>T</w:t>
      </w:r>
      <w:r w:rsidRPr="006800D2">
        <w:rPr>
          <w:color w:val="FF0000"/>
        </w:rPr>
        <w:t>hey will be locked in regardless of the community’s stance.</w:t>
      </w:r>
    </w:p>
    <w:p w14:paraId="34C4CA3A" w14:textId="77777777" w:rsidR="006800D2" w:rsidRPr="006800D2" w:rsidRDefault="006800D2" w:rsidP="006800D2">
      <w:pPr>
        <w:shd w:val="clear" w:color="auto" w:fill="F2DBDB" w:themeFill="accent2" w:themeFillTint="33"/>
        <w:ind w:left="420"/>
        <w:rPr>
          <w:color w:val="FF0000"/>
        </w:rPr>
      </w:pPr>
      <w:r w:rsidRPr="006800D2">
        <w:rPr>
          <w:color w:val="FF0000"/>
        </w:rPr>
        <w:t xml:space="preserve">I'm pretty sure that EOS, like everything else, will be subjected to market scrutiny. </w:t>
      </w:r>
    </w:p>
    <w:p w14:paraId="7C8ED860" w14:textId="77777777" w:rsidR="006800D2" w:rsidRPr="006800D2" w:rsidRDefault="006800D2" w:rsidP="006800D2">
      <w:pPr>
        <w:shd w:val="clear" w:color="auto" w:fill="F2DBDB" w:themeFill="accent2" w:themeFillTint="33"/>
        <w:ind w:left="420"/>
        <w:rPr>
          <w:color w:val="FF0000"/>
        </w:rPr>
      </w:pPr>
      <w:r w:rsidRPr="006800D2">
        <w:rPr>
          <w:color w:val="FF0000"/>
        </w:rPr>
        <w:t xml:space="preserve">Markets are </w:t>
      </w:r>
      <w:proofErr w:type="gramStart"/>
      <w:r w:rsidRPr="006800D2">
        <w:rPr>
          <w:color w:val="FF0000"/>
        </w:rPr>
        <w:t>pretty ruthless</w:t>
      </w:r>
      <w:proofErr w:type="gramEnd"/>
      <w:r w:rsidRPr="006800D2">
        <w:rPr>
          <w:color w:val="FF0000"/>
        </w:rPr>
        <w:t xml:space="preserve"> in the long run, and will value the tokens accordingly to the underlying </w:t>
      </w:r>
    </w:p>
    <w:p w14:paraId="0F0FDBC1" w14:textId="77777777" w:rsidR="006800D2" w:rsidRPr="006800D2" w:rsidRDefault="006800D2" w:rsidP="006800D2">
      <w:pPr>
        <w:shd w:val="clear" w:color="auto" w:fill="F2DBDB" w:themeFill="accent2" w:themeFillTint="33"/>
        <w:ind w:left="420"/>
        <w:rPr>
          <w:color w:val="FF0000"/>
        </w:rPr>
      </w:pPr>
      <w:r w:rsidRPr="006800D2">
        <w:rPr>
          <w:color w:val="FF0000"/>
        </w:rPr>
        <w:t>ethics and BP's robustness/independence. All the petty plans that seem worthwhile right now</w:t>
      </w:r>
    </w:p>
    <w:p w14:paraId="6E6E3EC5" w14:textId="77777777" w:rsidR="006800D2" w:rsidRPr="006800D2" w:rsidRDefault="006800D2" w:rsidP="006800D2">
      <w:pPr>
        <w:shd w:val="clear" w:color="auto" w:fill="F2DBDB" w:themeFill="accent2" w:themeFillTint="33"/>
        <w:ind w:left="420"/>
        <w:rPr>
          <w:color w:val="FF0000"/>
        </w:rPr>
      </w:pPr>
      <w:r w:rsidRPr="006800D2">
        <w:rPr>
          <w:color w:val="FF0000"/>
        </w:rPr>
        <w:t>(to co-own, collude and convolute internal workings) will backfire on the whole network.</w:t>
      </w:r>
    </w:p>
    <w:p w14:paraId="166B0C99" w14:textId="77777777" w:rsidR="006800D2" w:rsidRPr="006800D2" w:rsidRDefault="006800D2" w:rsidP="006800D2">
      <w:pPr>
        <w:shd w:val="clear" w:color="auto" w:fill="F2DBDB" w:themeFill="accent2" w:themeFillTint="33"/>
        <w:ind w:left="420"/>
        <w:rPr>
          <w:color w:val="FF0000"/>
        </w:rPr>
      </w:pPr>
      <w:r w:rsidRPr="006800D2">
        <w:rPr>
          <w:color w:val="FF0000"/>
        </w:rPr>
        <w:t xml:space="preserve">This is the biggest DPOS </w:t>
      </w:r>
      <w:proofErr w:type="spellStart"/>
      <w:r w:rsidRPr="006800D2">
        <w:rPr>
          <w:color w:val="FF0000"/>
        </w:rPr>
        <w:t>wekaness</w:t>
      </w:r>
      <w:proofErr w:type="spellEnd"/>
      <w:r w:rsidRPr="006800D2">
        <w:rPr>
          <w:color w:val="FF0000"/>
        </w:rPr>
        <w:t xml:space="preserve"> we see, so addressing this head-on and early-on seems more like </w:t>
      </w:r>
      <w:proofErr w:type="spellStart"/>
      <w:r w:rsidRPr="006800D2">
        <w:rPr>
          <w:color w:val="FF0000"/>
        </w:rPr>
        <w:t>self preservation</w:t>
      </w:r>
      <w:proofErr w:type="spellEnd"/>
      <w:r w:rsidRPr="006800D2">
        <w:rPr>
          <w:color w:val="FF0000"/>
        </w:rPr>
        <w:t xml:space="preserve"> and instinct,</w:t>
      </w:r>
    </w:p>
    <w:p w14:paraId="55988816" w14:textId="49E105FF" w:rsidR="006800D2" w:rsidRPr="006800D2" w:rsidRDefault="006800D2" w:rsidP="006800D2">
      <w:pPr>
        <w:shd w:val="clear" w:color="auto" w:fill="F2DBDB" w:themeFill="accent2" w:themeFillTint="33"/>
        <w:ind w:left="420"/>
        <w:rPr>
          <w:color w:val="FF0000"/>
        </w:rPr>
      </w:pPr>
      <w:r w:rsidRPr="006800D2">
        <w:rPr>
          <w:color w:val="FF0000"/>
        </w:rPr>
        <w:t>than anything else.</w:t>
      </w:r>
    </w:p>
    <w:p w14:paraId="30423306" w14:textId="57A9A475" w:rsidR="006800D2" w:rsidRDefault="006800D2" w:rsidP="006800D2">
      <w:pPr>
        <w:shd w:val="clear" w:color="auto" w:fill="F2DBDB" w:themeFill="accent2" w:themeFillTint="33"/>
        <w:ind w:left="420"/>
        <w:rPr>
          <w:color w:val="FF0000"/>
        </w:rPr>
      </w:pPr>
      <w:r w:rsidRPr="006800D2">
        <w:rPr>
          <w:color w:val="FF0000"/>
        </w:rPr>
        <w:t>Public perception alone should be enough reason to change this to 0%.</w:t>
      </w:r>
    </w:p>
    <w:p w14:paraId="79C3A41A" w14:textId="617B6E1B" w:rsidR="006800D2" w:rsidRDefault="006800D2" w:rsidP="006800D2"/>
    <w:p w14:paraId="79C79E36" w14:textId="4EC101E6" w:rsidR="006800D2" w:rsidRPr="00DF3262" w:rsidRDefault="006800D2" w:rsidP="006800D2">
      <w:pPr>
        <w:shd w:val="clear" w:color="auto" w:fill="F2DBDB" w:themeFill="accent2" w:themeFillTint="33"/>
        <w:ind w:left="420"/>
        <w:rPr>
          <w:color w:val="FF0000"/>
          <w:sz w:val="20"/>
          <w:szCs w:val="20"/>
        </w:rPr>
      </w:pPr>
      <w:r w:rsidRPr="00DF3262">
        <w:rPr>
          <w:b/>
          <w:color w:val="FF0000"/>
          <w:sz w:val="20"/>
          <w:szCs w:val="20"/>
        </w:rPr>
        <w:t xml:space="preserve">Reply </w:t>
      </w:r>
      <w:r>
        <w:rPr>
          <w:b/>
          <w:color w:val="FF0000"/>
          <w:sz w:val="20"/>
          <w:szCs w:val="20"/>
        </w:rPr>
        <w:t>B</w:t>
      </w:r>
      <w:r w:rsidRPr="00DF3262">
        <w:rPr>
          <w:b/>
          <w:color w:val="FF0000"/>
          <w:sz w:val="20"/>
          <w:szCs w:val="20"/>
        </w:rPr>
        <w:t>-</w:t>
      </w:r>
      <w:r>
        <w:rPr>
          <w:b/>
          <w:color w:val="FF0000"/>
          <w:sz w:val="20"/>
          <w:szCs w:val="20"/>
        </w:rPr>
        <w:t>21</w:t>
      </w:r>
      <w:r w:rsidRPr="00DF3262">
        <w:rPr>
          <w:b/>
          <w:color w:val="FF0000"/>
          <w:sz w:val="20"/>
          <w:szCs w:val="20"/>
        </w:rPr>
        <w:t xml:space="preserve"> (</w:t>
      </w:r>
      <w:r w:rsidR="00B13A40">
        <w:rPr>
          <w:b/>
          <w:color w:val="FF0000"/>
          <w:sz w:val="20"/>
          <w:szCs w:val="20"/>
        </w:rPr>
        <w:t>3</w:t>
      </w:r>
      <w:r w:rsidRPr="00DF3262">
        <w:rPr>
          <w:b/>
          <w:color w:val="FF0000"/>
          <w:sz w:val="20"/>
          <w:szCs w:val="20"/>
        </w:rPr>
        <w:t>) [From:</w:t>
      </w:r>
      <w:r w:rsidRPr="00DF3262">
        <w:rPr>
          <w:color w:val="FF0000"/>
          <w:sz w:val="20"/>
          <w:szCs w:val="20"/>
        </w:rPr>
        <w:t xml:space="preserve"> </w:t>
      </w:r>
      <w:r w:rsidR="00B13A40">
        <w:rPr>
          <w:color w:val="FF0000"/>
          <w:sz w:val="20"/>
          <w:szCs w:val="20"/>
        </w:rPr>
        <w:t>webdave2000</w:t>
      </w:r>
      <w:r w:rsidRPr="00DF3262">
        <w:rPr>
          <w:b/>
          <w:color w:val="FF0000"/>
          <w:sz w:val="20"/>
          <w:szCs w:val="20"/>
        </w:rPr>
        <w:t>] GMT+8, 2</w:t>
      </w:r>
      <w:r>
        <w:rPr>
          <w:b/>
          <w:color w:val="FF0000"/>
          <w:sz w:val="20"/>
          <w:szCs w:val="20"/>
        </w:rPr>
        <w:t>7</w:t>
      </w:r>
      <w:r w:rsidRPr="00DF3262">
        <w:rPr>
          <w:b/>
          <w:color w:val="FF0000"/>
          <w:sz w:val="20"/>
          <w:szCs w:val="20"/>
        </w:rPr>
        <w:t xml:space="preserve"> May</w:t>
      </w:r>
    </w:p>
    <w:p w14:paraId="32D07682" w14:textId="50635864" w:rsidR="006800D2" w:rsidRDefault="00B13A40" w:rsidP="00B13A40">
      <w:pPr>
        <w:shd w:val="clear" w:color="auto" w:fill="F2DBDB" w:themeFill="accent2" w:themeFillTint="33"/>
        <w:ind w:left="420"/>
      </w:pPr>
      <w:r w:rsidRPr="00B13A40">
        <w:rPr>
          <w:color w:val="FF0000"/>
        </w:rPr>
        <w:lastRenderedPageBreak/>
        <w:t>Agree with James statement. Free and independent. 1/21 not 5/21.</w:t>
      </w:r>
    </w:p>
    <w:p w14:paraId="17F21377" w14:textId="5D72BEE0" w:rsidR="006800D2" w:rsidRDefault="006800D2" w:rsidP="006800D2"/>
    <w:p w14:paraId="6CEA9679" w14:textId="300E2863" w:rsidR="00B13A40" w:rsidRPr="00DF3262" w:rsidRDefault="00B13A40" w:rsidP="00B13A40">
      <w:pPr>
        <w:shd w:val="clear" w:color="auto" w:fill="F2DBDB" w:themeFill="accent2" w:themeFillTint="33"/>
        <w:ind w:left="420"/>
        <w:rPr>
          <w:color w:val="FF0000"/>
          <w:sz w:val="20"/>
          <w:szCs w:val="20"/>
        </w:rPr>
      </w:pPr>
      <w:r w:rsidRPr="00DF3262">
        <w:rPr>
          <w:b/>
          <w:color w:val="FF0000"/>
          <w:sz w:val="20"/>
          <w:szCs w:val="20"/>
        </w:rPr>
        <w:t xml:space="preserve">Reply </w:t>
      </w:r>
      <w:r>
        <w:rPr>
          <w:b/>
          <w:color w:val="FF0000"/>
          <w:sz w:val="20"/>
          <w:szCs w:val="20"/>
        </w:rPr>
        <w:t>B</w:t>
      </w:r>
      <w:r w:rsidRPr="00DF3262">
        <w:rPr>
          <w:b/>
          <w:color w:val="FF0000"/>
          <w:sz w:val="20"/>
          <w:szCs w:val="20"/>
        </w:rPr>
        <w:t>-</w:t>
      </w:r>
      <w:r>
        <w:rPr>
          <w:b/>
          <w:color w:val="FF0000"/>
          <w:sz w:val="20"/>
          <w:szCs w:val="20"/>
        </w:rPr>
        <w:t>21</w:t>
      </w:r>
      <w:r w:rsidRPr="00DF3262">
        <w:rPr>
          <w:b/>
          <w:color w:val="FF0000"/>
          <w:sz w:val="20"/>
          <w:szCs w:val="20"/>
        </w:rPr>
        <w:t xml:space="preserve"> (</w:t>
      </w:r>
      <w:r>
        <w:rPr>
          <w:b/>
          <w:color w:val="FF0000"/>
          <w:sz w:val="20"/>
          <w:szCs w:val="20"/>
        </w:rPr>
        <w:t>4</w:t>
      </w:r>
      <w:r w:rsidRPr="00DF3262">
        <w:rPr>
          <w:b/>
          <w:color w:val="FF0000"/>
          <w:sz w:val="20"/>
          <w:szCs w:val="20"/>
        </w:rPr>
        <w:t>) [From:</w:t>
      </w:r>
      <w:r w:rsidRPr="00DF3262">
        <w:rPr>
          <w:color w:val="FF0000"/>
          <w:sz w:val="20"/>
          <w:szCs w:val="20"/>
        </w:rPr>
        <w:t xml:space="preserve"> </w:t>
      </w:r>
      <w:r>
        <w:rPr>
          <w:color w:val="FF0000"/>
          <w:sz w:val="20"/>
          <w:szCs w:val="20"/>
        </w:rPr>
        <w:t>jscrypto</w:t>
      </w:r>
      <w:r w:rsidR="00997972">
        <w:rPr>
          <w:color w:val="FF0000"/>
          <w:sz w:val="20"/>
          <w:szCs w:val="20"/>
        </w:rPr>
        <w:t>89</w:t>
      </w:r>
      <w:r w:rsidRPr="00DF3262">
        <w:rPr>
          <w:b/>
          <w:color w:val="FF0000"/>
          <w:sz w:val="20"/>
          <w:szCs w:val="20"/>
        </w:rPr>
        <w:t>] GMT+8, 2</w:t>
      </w:r>
      <w:r>
        <w:rPr>
          <w:b/>
          <w:color w:val="FF0000"/>
          <w:sz w:val="20"/>
          <w:szCs w:val="20"/>
        </w:rPr>
        <w:t>7</w:t>
      </w:r>
      <w:r w:rsidRPr="00DF3262">
        <w:rPr>
          <w:b/>
          <w:color w:val="FF0000"/>
          <w:sz w:val="20"/>
          <w:szCs w:val="20"/>
        </w:rPr>
        <w:t xml:space="preserve"> May</w:t>
      </w:r>
    </w:p>
    <w:p w14:paraId="16118DEA" w14:textId="69ED9061" w:rsidR="00B13A40" w:rsidRDefault="00997972" w:rsidP="00997972">
      <w:pPr>
        <w:shd w:val="clear" w:color="auto" w:fill="F2DBDB" w:themeFill="accent2" w:themeFillTint="33"/>
        <w:ind w:left="420"/>
      </w:pPr>
      <w:r w:rsidRPr="00997972">
        <w:rPr>
          <w:color w:val="FF0000"/>
        </w:rPr>
        <w:t xml:space="preserve">On #15, I don’t believe stating 0% will do any good. Just a clear wording of BP will not have ownership on </w:t>
      </w:r>
      <w:proofErr w:type="gramStart"/>
      <w:r w:rsidRPr="00997972">
        <w:rPr>
          <w:color w:val="FF0000"/>
        </w:rPr>
        <w:t>other</w:t>
      </w:r>
      <w:proofErr w:type="gramEnd"/>
      <w:r w:rsidRPr="00997972">
        <w:rPr>
          <w:color w:val="FF0000"/>
        </w:rPr>
        <w:t xml:space="preserve"> BP’s is good enough.</w:t>
      </w:r>
    </w:p>
    <w:p w14:paraId="107D782F" w14:textId="38786756" w:rsidR="00B13A40" w:rsidRDefault="00B13A40" w:rsidP="006800D2"/>
    <w:p w14:paraId="5057BF90" w14:textId="50C470A1" w:rsidR="00997972" w:rsidRPr="00DF3262" w:rsidRDefault="00997972" w:rsidP="00997972">
      <w:pPr>
        <w:shd w:val="clear" w:color="auto" w:fill="F2DBDB" w:themeFill="accent2" w:themeFillTint="33"/>
        <w:ind w:left="420"/>
        <w:rPr>
          <w:color w:val="FF0000"/>
          <w:sz w:val="20"/>
          <w:szCs w:val="20"/>
        </w:rPr>
      </w:pPr>
      <w:r w:rsidRPr="00DF3262">
        <w:rPr>
          <w:b/>
          <w:color w:val="FF0000"/>
          <w:sz w:val="20"/>
          <w:szCs w:val="20"/>
        </w:rPr>
        <w:t xml:space="preserve">Reply </w:t>
      </w:r>
      <w:r>
        <w:rPr>
          <w:b/>
          <w:color w:val="FF0000"/>
          <w:sz w:val="20"/>
          <w:szCs w:val="20"/>
        </w:rPr>
        <w:t>B</w:t>
      </w:r>
      <w:r w:rsidRPr="00DF3262">
        <w:rPr>
          <w:b/>
          <w:color w:val="FF0000"/>
          <w:sz w:val="20"/>
          <w:szCs w:val="20"/>
        </w:rPr>
        <w:t>-</w:t>
      </w:r>
      <w:r>
        <w:rPr>
          <w:b/>
          <w:color w:val="FF0000"/>
          <w:sz w:val="20"/>
          <w:szCs w:val="20"/>
        </w:rPr>
        <w:t>21</w:t>
      </w:r>
      <w:r w:rsidRPr="00DF3262">
        <w:rPr>
          <w:b/>
          <w:color w:val="FF0000"/>
          <w:sz w:val="20"/>
          <w:szCs w:val="20"/>
        </w:rPr>
        <w:t xml:space="preserve"> (</w:t>
      </w:r>
      <w:r>
        <w:rPr>
          <w:b/>
          <w:color w:val="FF0000"/>
          <w:sz w:val="20"/>
          <w:szCs w:val="20"/>
        </w:rPr>
        <w:t>5</w:t>
      </w:r>
      <w:r w:rsidRPr="00DF3262">
        <w:rPr>
          <w:b/>
          <w:color w:val="FF0000"/>
          <w:sz w:val="20"/>
          <w:szCs w:val="20"/>
        </w:rPr>
        <w:t>) [From:</w:t>
      </w:r>
      <w:r w:rsidRPr="00DF3262">
        <w:rPr>
          <w:color w:val="FF0000"/>
          <w:sz w:val="20"/>
          <w:szCs w:val="20"/>
        </w:rPr>
        <w:t xml:space="preserve"> </w:t>
      </w:r>
      <w:proofErr w:type="spellStart"/>
      <w:r>
        <w:rPr>
          <w:color w:val="FF0000"/>
          <w:sz w:val="20"/>
          <w:szCs w:val="20"/>
        </w:rPr>
        <w:t>Jan_Smit_EOS_NL</w:t>
      </w:r>
      <w:proofErr w:type="spellEnd"/>
      <w:r w:rsidRPr="00DF3262">
        <w:rPr>
          <w:b/>
          <w:color w:val="FF0000"/>
          <w:sz w:val="20"/>
          <w:szCs w:val="20"/>
        </w:rPr>
        <w:t>] GMT+8, 2</w:t>
      </w:r>
      <w:r>
        <w:rPr>
          <w:b/>
          <w:color w:val="FF0000"/>
          <w:sz w:val="20"/>
          <w:szCs w:val="20"/>
        </w:rPr>
        <w:t>7</w:t>
      </w:r>
      <w:r w:rsidRPr="00DF3262">
        <w:rPr>
          <w:b/>
          <w:color w:val="FF0000"/>
          <w:sz w:val="20"/>
          <w:szCs w:val="20"/>
        </w:rPr>
        <w:t xml:space="preserve"> May</w:t>
      </w:r>
    </w:p>
    <w:p w14:paraId="7E2113EC" w14:textId="1D6A4636" w:rsidR="00B13A40" w:rsidRDefault="00997972" w:rsidP="00997972">
      <w:pPr>
        <w:shd w:val="clear" w:color="auto" w:fill="F2DBDB" w:themeFill="accent2" w:themeFillTint="33"/>
        <w:ind w:left="420"/>
      </w:pPr>
      <w:proofErr w:type="spellStart"/>
      <w:r w:rsidRPr="00997972">
        <w:rPr>
          <w:color w:val="FF0000"/>
        </w:rPr>
        <w:t>DutchEOS</w:t>
      </w:r>
      <w:proofErr w:type="spellEnd"/>
      <w:r w:rsidRPr="00997972">
        <w:rPr>
          <w:color w:val="FF0000"/>
        </w:rPr>
        <w:t xml:space="preserve"> fully agrees that "No person or entity shall own any stake in more than one BP." </w:t>
      </w:r>
      <w:proofErr w:type="gramStart"/>
      <w:r w:rsidRPr="00997972">
        <w:rPr>
          <w:color w:val="FF0000"/>
        </w:rPr>
        <w:t>Moreover</w:t>
      </w:r>
      <w:proofErr w:type="gramEnd"/>
      <w:r w:rsidRPr="00997972">
        <w:rPr>
          <w:color w:val="FF0000"/>
        </w:rPr>
        <w:t xml:space="preserve"> we should consider making this part of the constitution (not just the BP Agreement). No EOS developer or investor should own any stake in more than one BP.</w:t>
      </w:r>
    </w:p>
    <w:p w14:paraId="52BC0BE4" w14:textId="437C927A" w:rsidR="00997972" w:rsidRPr="00DF3262" w:rsidRDefault="00997972" w:rsidP="00997972">
      <w:pPr>
        <w:shd w:val="clear" w:color="auto" w:fill="F2DBDB" w:themeFill="accent2" w:themeFillTint="33"/>
        <w:ind w:left="420"/>
        <w:rPr>
          <w:color w:val="FF0000"/>
          <w:sz w:val="20"/>
          <w:szCs w:val="20"/>
        </w:rPr>
      </w:pPr>
      <w:r w:rsidRPr="00DF3262">
        <w:rPr>
          <w:b/>
          <w:color w:val="FF0000"/>
          <w:sz w:val="20"/>
          <w:szCs w:val="20"/>
        </w:rPr>
        <w:t xml:space="preserve">Reply </w:t>
      </w:r>
      <w:r>
        <w:rPr>
          <w:b/>
          <w:color w:val="FF0000"/>
          <w:sz w:val="20"/>
          <w:szCs w:val="20"/>
        </w:rPr>
        <w:t>B</w:t>
      </w:r>
      <w:r w:rsidRPr="00DF3262">
        <w:rPr>
          <w:b/>
          <w:color w:val="FF0000"/>
          <w:sz w:val="20"/>
          <w:szCs w:val="20"/>
        </w:rPr>
        <w:t>-</w:t>
      </w:r>
      <w:r>
        <w:rPr>
          <w:b/>
          <w:color w:val="FF0000"/>
          <w:sz w:val="20"/>
          <w:szCs w:val="20"/>
        </w:rPr>
        <w:t>21</w:t>
      </w:r>
      <w:r w:rsidRPr="00DF3262">
        <w:rPr>
          <w:b/>
          <w:color w:val="FF0000"/>
          <w:sz w:val="20"/>
          <w:szCs w:val="20"/>
        </w:rPr>
        <w:t xml:space="preserve"> (</w:t>
      </w:r>
      <w:r w:rsidR="00510138">
        <w:rPr>
          <w:b/>
          <w:color w:val="FF0000"/>
          <w:sz w:val="20"/>
          <w:szCs w:val="20"/>
        </w:rPr>
        <w:t>6</w:t>
      </w:r>
      <w:r w:rsidRPr="00DF3262">
        <w:rPr>
          <w:b/>
          <w:color w:val="FF0000"/>
          <w:sz w:val="20"/>
          <w:szCs w:val="20"/>
        </w:rPr>
        <w:t>) [From:</w:t>
      </w:r>
      <w:r w:rsidRPr="00DF3262">
        <w:rPr>
          <w:color w:val="FF0000"/>
          <w:sz w:val="20"/>
          <w:szCs w:val="20"/>
        </w:rPr>
        <w:t xml:space="preserve"> </w:t>
      </w:r>
      <w:proofErr w:type="spellStart"/>
      <w:r>
        <w:rPr>
          <w:color w:val="FF0000"/>
          <w:sz w:val="20"/>
          <w:szCs w:val="20"/>
        </w:rPr>
        <w:t>Jan_Smit_EOS_NL</w:t>
      </w:r>
      <w:proofErr w:type="spellEnd"/>
      <w:r w:rsidRPr="00DF3262">
        <w:rPr>
          <w:b/>
          <w:color w:val="FF0000"/>
          <w:sz w:val="20"/>
          <w:szCs w:val="20"/>
        </w:rPr>
        <w:t>] GMT+8, 2</w:t>
      </w:r>
      <w:r>
        <w:rPr>
          <w:b/>
          <w:color w:val="FF0000"/>
          <w:sz w:val="20"/>
          <w:szCs w:val="20"/>
        </w:rPr>
        <w:t>7</w:t>
      </w:r>
      <w:r w:rsidRPr="00DF3262">
        <w:rPr>
          <w:b/>
          <w:color w:val="FF0000"/>
          <w:sz w:val="20"/>
          <w:szCs w:val="20"/>
        </w:rPr>
        <w:t xml:space="preserve"> May</w:t>
      </w:r>
    </w:p>
    <w:p w14:paraId="6214AB35" w14:textId="4F6ED1B3" w:rsidR="005C23B9" w:rsidRPr="005C23B9" w:rsidRDefault="005C23B9" w:rsidP="005C23B9">
      <w:pPr>
        <w:shd w:val="clear" w:color="auto" w:fill="F2DBDB" w:themeFill="accent2" w:themeFillTint="33"/>
        <w:ind w:left="420"/>
        <w:rPr>
          <w:color w:val="FF0000"/>
        </w:rPr>
      </w:pPr>
      <w:r w:rsidRPr="005C23B9">
        <w:rPr>
          <w:color w:val="FF0000"/>
        </w:rPr>
        <w:t>It is all well and good that stating the BP agreement should be amended on point 15 to "No person or entity shall own any stake in more than one BP".</w:t>
      </w:r>
    </w:p>
    <w:p w14:paraId="622AE187" w14:textId="12E97F80" w:rsidR="005C23B9" w:rsidRPr="005C23B9" w:rsidRDefault="005C23B9" w:rsidP="005C23B9">
      <w:pPr>
        <w:shd w:val="clear" w:color="auto" w:fill="F2DBDB" w:themeFill="accent2" w:themeFillTint="33"/>
        <w:ind w:left="420"/>
        <w:rPr>
          <w:color w:val="FF0000"/>
        </w:rPr>
      </w:pPr>
      <w:r w:rsidRPr="005C23B9">
        <w:rPr>
          <w:color w:val="FF0000"/>
        </w:rPr>
        <w:t xml:space="preserve">I would like that as well, it is why EOS42 is completely founder owned, </w:t>
      </w:r>
      <w:proofErr w:type="spellStart"/>
      <w:r w:rsidRPr="005C23B9">
        <w:rPr>
          <w:color w:val="FF0000"/>
        </w:rPr>
        <w:t>self funded</w:t>
      </w:r>
      <w:proofErr w:type="spellEnd"/>
      <w:r w:rsidRPr="005C23B9">
        <w:rPr>
          <w:color w:val="FF0000"/>
        </w:rPr>
        <w:t xml:space="preserve"> and has no external investors. The reality though is that amongst the candidates globally we see many, many, many which have complex ownership structures, with passive financial backers such as </w:t>
      </w:r>
      <w:proofErr w:type="spellStart"/>
      <w:r w:rsidRPr="005C23B9">
        <w:rPr>
          <w:color w:val="FF0000"/>
        </w:rPr>
        <w:t>INblockchain</w:t>
      </w:r>
      <w:proofErr w:type="spellEnd"/>
      <w:r w:rsidRPr="005C23B9">
        <w:rPr>
          <w:color w:val="FF0000"/>
        </w:rPr>
        <w:t xml:space="preserve"> that own minority stakes in multiple BP's - possibly as many as 5 or 6.</w:t>
      </w:r>
    </w:p>
    <w:p w14:paraId="79BEDF19" w14:textId="21AEB230" w:rsidR="005C23B9" w:rsidRPr="005C23B9" w:rsidRDefault="005C23B9" w:rsidP="005C23B9">
      <w:pPr>
        <w:shd w:val="clear" w:color="auto" w:fill="F2DBDB" w:themeFill="accent2" w:themeFillTint="33"/>
        <w:ind w:left="420"/>
        <w:rPr>
          <w:color w:val="FF0000"/>
        </w:rPr>
      </w:pPr>
      <w:r w:rsidRPr="005C23B9">
        <w:rPr>
          <w:color w:val="FF0000"/>
        </w:rPr>
        <w:t xml:space="preserve">If this </w:t>
      </w:r>
      <w:proofErr w:type="gramStart"/>
      <w:r w:rsidRPr="005C23B9">
        <w:rPr>
          <w:color w:val="FF0000"/>
        </w:rPr>
        <w:t>passes</w:t>
      </w:r>
      <w:proofErr w:type="gramEnd"/>
      <w:r w:rsidRPr="005C23B9">
        <w:rPr>
          <w:color w:val="FF0000"/>
        </w:rPr>
        <w:t xml:space="preserve"> then what? This gives nobody any authority </w:t>
      </w:r>
      <w:proofErr w:type="spellStart"/>
      <w:r w:rsidRPr="005C23B9">
        <w:rPr>
          <w:color w:val="FF0000"/>
        </w:rPr>
        <w:t>whatosever</w:t>
      </w:r>
      <w:proofErr w:type="spellEnd"/>
      <w:r w:rsidRPr="005C23B9">
        <w:rPr>
          <w:color w:val="FF0000"/>
        </w:rPr>
        <w:t xml:space="preserve"> to make them withdraw. It's a voluntary agreement unless I am mistaken? They could indeed just adopt the original "Thomas Cox version" themselves that has the original wording for </w:t>
      </w:r>
      <w:proofErr w:type="gramStart"/>
      <w:r w:rsidRPr="005C23B9">
        <w:rPr>
          <w:color w:val="FF0000"/>
        </w:rPr>
        <w:t>example .</w:t>
      </w:r>
      <w:proofErr w:type="gramEnd"/>
    </w:p>
    <w:p w14:paraId="4E944170" w14:textId="3F76F6A2" w:rsidR="005C23B9" w:rsidRPr="005C23B9" w:rsidRDefault="005C23B9" w:rsidP="005C23B9">
      <w:pPr>
        <w:shd w:val="clear" w:color="auto" w:fill="F2DBDB" w:themeFill="accent2" w:themeFillTint="33"/>
        <w:ind w:left="420"/>
        <w:rPr>
          <w:color w:val="FF0000"/>
        </w:rPr>
      </w:pPr>
      <w:r w:rsidRPr="005C23B9">
        <w:rPr>
          <w:color w:val="FF0000"/>
        </w:rPr>
        <w:t xml:space="preserve">Is this meant to be a fully inclusive BP agreement we can </w:t>
      </w:r>
      <w:proofErr w:type="gramStart"/>
      <w:r w:rsidRPr="005C23B9">
        <w:rPr>
          <w:color w:val="FF0000"/>
        </w:rPr>
        <w:t>as a whole attain</w:t>
      </w:r>
      <w:proofErr w:type="gramEnd"/>
      <w:r w:rsidRPr="005C23B9">
        <w:rPr>
          <w:color w:val="FF0000"/>
        </w:rPr>
        <w:t xml:space="preserve"> consensus on, or an exclusive one whereby some do not agree to it? The token holders will ultimately need to make an informed assessment of such candidates and hold them to account, for example demanding the same transparency that others will willingly provide. For this to be meaningful, it would need to be added into the constitution to outlaw it. Otherwise this is something </w:t>
      </w:r>
      <w:proofErr w:type="gramStart"/>
      <w:r w:rsidRPr="005C23B9">
        <w:rPr>
          <w:color w:val="FF0000"/>
        </w:rPr>
        <w:t>a number of</w:t>
      </w:r>
      <w:proofErr w:type="gramEnd"/>
      <w:r w:rsidRPr="005C23B9">
        <w:rPr>
          <w:color w:val="FF0000"/>
        </w:rPr>
        <w:t xml:space="preserve"> BP's globally cannot sign up to because they formed with external investors that would breach this proposed amendment.</w:t>
      </w:r>
    </w:p>
    <w:p w14:paraId="52772184" w14:textId="289F5170" w:rsidR="00997972" w:rsidRDefault="005C23B9" w:rsidP="005C23B9">
      <w:pPr>
        <w:shd w:val="clear" w:color="auto" w:fill="F2DBDB" w:themeFill="accent2" w:themeFillTint="33"/>
        <w:ind w:left="420"/>
      </w:pPr>
      <w:r w:rsidRPr="005C23B9">
        <w:rPr>
          <w:color w:val="FF0000"/>
        </w:rPr>
        <w:t>It is complex, and unfortunately not as black and white as the proposed rewording.</w:t>
      </w:r>
    </w:p>
    <w:p w14:paraId="20D177E9" w14:textId="1EF1E988" w:rsidR="00997972" w:rsidRDefault="00997972" w:rsidP="0056017C"/>
    <w:p w14:paraId="4F523629" w14:textId="7706F290" w:rsidR="00754239" w:rsidRPr="00DF3262" w:rsidRDefault="00754239" w:rsidP="00754239">
      <w:pPr>
        <w:shd w:val="clear" w:color="auto" w:fill="F2DBDB" w:themeFill="accent2" w:themeFillTint="33"/>
        <w:ind w:left="420"/>
        <w:rPr>
          <w:color w:val="FF0000"/>
          <w:sz w:val="20"/>
          <w:szCs w:val="20"/>
        </w:rPr>
      </w:pPr>
      <w:r w:rsidRPr="00DF3262">
        <w:rPr>
          <w:b/>
          <w:color w:val="FF0000"/>
          <w:sz w:val="20"/>
          <w:szCs w:val="20"/>
        </w:rPr>
        <w:t xml:space="preserve">Reply </w:t>
      </w:r>
      <w:r>
        <w:rPr>
          <w:b/>
          <w:color w:val="FF0000"/>
          <w:sz w:val="20"/>
          <w:szCs w:val="20"/>
        </w:rPr>
        <w:t>B</w:t>
      </w:r>
      <w:r w:rsidRPr="00DF3262">
        <w:rPr>
          <w:b/>
          <w:color w:val="FF0000"/>
          <w:sz w:val="20"/>
          <w:szCs w:val="20"/>
        </w:rPr>
        <w:t>-</w:t>
      </w:r>
      <w:r>
        <w:rPr>
          <w:b/>
          <w:color w:val="FF0000"/>
          <w:sz w:val="20"/>
          <w:szCs w:val="20"/>
        </w:rPr>
        <w:t>21</w:t>
      </w:r>
      <w:r w:rsidRPr="00DF3262">
        <w:rPr>
          <w:b/>
          <w:color w:val="FF0000"/>
          <w:sz w:val="20"/>
          <w:szCs w:val="20"/>
        </w:rPr>
        <w:t xml:space="preserve"> (</w:t>
      </w:r>
      <w:r w:rsidR="00510138">
        <w:rPr>
          <w:b/>
          <w:color w:val="FF0000"/>
          <w:sz w:val="20"/>
          <w:szCs w:val="20"/>
        </w:rPr>
        <w:t>7</w:t>
      </w:r>
      <w:r w:rsidRPr="00DF3262">
        <w:rPr>
          <w:b/>
          <w:color w:val="FF0000"/>
          <w:sz w:val="20"/>
          <w:szCs w:val="20"/>
        </w:rPr>
        <w:t>) [From:</w:t>
      </w:r>
      <w:r w:rsidRPr="00DF3262">
        <w:rPr>
          <w:color w:val="FF0000"/>
          <w:sz w:val="20"/>
          <w:szCs w:val="20"/>
        </w:rPr>
        <w:t xml:space="preserve"> </w:t>
      </w:r>
      <w:proofErr w:type="spellStart"/>
      <w:r>
        <w:rPr>
          <w:color w:val="FF0000"/>
          <w:sz w:val="20"/>
          <w:szCs w:val="20"/>
        </w:rPr>
        <w:t>lapapanite</w:t>
      </w:r>
      <w:proofErr w:type="spellEnd"/>
      <w:r w:rsidRPr="00DF3262">
        <w:rPr>
          <w:b/>
          <w:color w:val="FF0000"/>
          <w:sz w:val="20"/>
          <w:szCs w:val="20"/>
        </w:rPr>
        <w:t>] GMT+8, 2</w:t>
      </w:r>
      <w:r>
        <w:rPr>
          <w:b/>
          <w:color w:val="FF0000"/>
          <w:sz w:val="20"/>
          <w:szCs w:val="20"/>
        </w:rPr>
        <w:t>7</w:t>
      </w:r>
      <w:r w:rsidRPr="00DF3262">
        <w:rPr>
          <w:b/>
          <w:color w:val="FF0000"/>
          <w:sz w:val="20"/>
          <w:szCs w:val="20"/>
        </w:rPr>
        <w:t xml:space="preserve"> May</w:t>
      </w:r>
    </w:p>
    <w:p w14:paraId="1D5C4D9D" w14:textId="4FBDE1AE" w:rsidR="00997972" w:rsidRDefault="00754239" w:rsidP="00754239">
      <w:pPr>
        <w:shd w:val="clear" w:color="auto" w:fill="F2DBDB" w:themeFill="accent2" w:themeFillTint="33"/>
        <w:ind w:left="420"/>
      </w:pPr>
      <w:r w:rsidRPr="00754239">
        <w:rPr>
          <w:color w:val="FF0000"/>
        </w:rPr>
        <w:t>This article Should Prohibit as much as possible cross-shareholding of several BP by a single entity (total prohibition is best what means DAC BPs should void the voting right of holders owning more than one DAC BP token or shareholder of another BP)</w:t>
      </w:r>
    </w:p>
    <w:p w14:paraId="0041F738" w14:textId="0EA955EF" w:rsidR="00997972" w:rsidRDefault="00997972" w:rsidP="0056017C"/>
    <w:p w14:paraId="53A68F83" w14:textId="3BB5207A" w:rsidR="002352D1" w:rsidRPr="00DF3262" w:rsidRDefault="002352D1" w:rsidP="002352D1">
      <w:pPr>
        <w:shd w:val="clear" w:color="auto" w:fill="F2DBDB" w:themeFill="accent2" w:themeFillTint="33"/>
        <w:ind w:left="420"/>
        <w:rPr>
          <w:color w:val="FF0000"/>
          <w:sz w:val="20"/>
          <w:szCs w:val="20"/>
        </w:rPr>
      </w:pPr>
      <w:r w:rsidRPr="00DF3262">
        <w:rPr>
          <w:b/>
          <w:color w:val="FF0000"/>
          <w:sz w:val="20"/>
          <w:szCs w:val="20"/>
        </w:rPr>
        <w:t xml:space="preserve">Reply </w:t>
      </w:r>
      <w:r>
        <w:rPr>
          <w:b/>
          <w:color w:val="FF0000"/>
          <w:sz w:val="20"/>
          <w:szCs w:val="20"/>
        </w:rPr>
        <w:t>B</w:t>
      </w:r>
      <w:r w:rsidRPr="00DF3262">
        <w:rPr>
          <w:b/>
          <w:color w:val="FF0000"/>
          <w:sz w:val="20"/>
          <w:szCs w:val="20"/>
        </w:rPr>
        <w:t>-</w:t>
      </w:r>
      <w:r>
        <w:rPr>
          <w:b/>
          <w:color w:val="FF0000"/>
          <w:sz w:val="20"/>
          <w:szCs w:val="20"/>
        </w:rPr>
        <w:t>21</w:t>
      </w:r>
      <w:r w:rsidRPr="00DF3262">
        <w:rPr>
          <w:b/>
          <w:color w:val="FF0000"/>
          <w:sz w:val="20"/>
          <w:szCs w:val="20"/>
        </w:rPr>
        <w:t xml:space="preserve"> (</w:t>
      </w:r>
      <w:r w:rsidR="00510138">
        <w:rPr>
          <w:b/>
          <w:color w:val="FF0000"/>
          <w:sz w:val="20"/>
          <w:szCs w:val="20"/>
        </w:rPr>
        <w:t>8</w:t>
      </w:r>
      <w:r w:rsidRPr="00DF3262">
        <w:rPr>
          <w:b/>
          <w:color w:val="FF0000"/>
          <w:sz w:val="20"/>
          <w:szCs w:val="20"/>
        </w:rPr>
        <w:t>) [From:</w:t>
      </w:r>
      <w:r w:rsidRPr="00DF3262">
        <w:rPr>
          <w:color w:val="FF0000"/>
          <w:sz w:val="20"/>
          <w:szCs w:val="20"/>
        </w:rPr>
        <w:t xml:space="preserve"> </w:t>
      </w:r>
      <w:r>
        <w:rPr>
          <w:color w:val="FF0000"/>
          <w:sz w:val="20"/>
          <w:szCs w:val="20"/>
        </w:rPr>
        <w:t>hacker</w:t>
      </w:r>
      <w:r w:rsidRPr="00DF3262">
        <w:rPr>
          <w:b/>
          <w:color w:val="FF0000"/>
          <w:sz w:val="20"/>
          <w:szCs w:val="20"/>
        </w:rPr>
        <w:t>] GMT+8, 2</w:t>
      </w:r>
      <w:r>
        <w:rPr>
          <w:b/>
          <w:color w:val="FF0000"/>
          <w:sz w:val="20"/>
          <w:szCs w:val="20"/>
        </w:rPr>
        <w:t>7</w:t>
      </w:r>
      <w:r w:rsidRPr="00DF3262">
        <w:rPr>
          <w:b/>
          <w:color w:val="FF0000"/>
          <w:sz w:val="20"/>
          <w:szCs w:val="20"/>
        </w:rPr>
        <w:t xml:space="preserve"> May</w:t>
      </w:r>
    </w:p>
    <w:p w14:paraId="53421962" w14:textId="738CD4E8" w:rsidR="00E35F3B" w:rsidRPr="00E35F3B" w:rsidRDefault="00E35F3B" w:rsidP="00E35F3B">
      <w:pPr>
        <w:shd w:val="clear" w:color="auto" w:fill="F2DBDB" w:themeFill="accent2" w:themeFillTint="33"/>
        <w:ind w:left="420"/>
        <w:rPr>
          <w:color w:val="FF0000"/>
        </w:rPr>
      </w:pPr>
      <w:r>
        <w:rPr>
          <w:color w:val="FF0000"/>
        </w:rPr>
        <w:t>S</w:t>
      </w:r>
      <w:r w:rsidRPr="00E35F3B">
        <w:rPr>
          <w:color w:val="FF0000"/>
        </w:rPr>
        <w:t>eems problematic @ 15. I propose a variation of:</w:t>
      </w:r>
    </w:p>
    <w:p w14:paraId="5FF40FF3" w14:textId="7CD0C1E3" w:rsidR="002352D1" w:rsidRDefault="00E35F3B" w:rsidP="00E35F3B">
      <w:pPr>
        <w:shd w:val="clear" w:color="auto" w:fill="F2DBDB" w:themeFill="accent2" w:themeFillTint="33"/>
        <w:ind w:left="420"/>
        <w:rPr>
          <w:i/>
          <w:color w:val="FF0000"/>
        </w:rPr>
      </w:pPr>
      <w:r w:rsidRPr="00E35F3B">
        <w:rPr>
          <w:i/>
          <w:color w:val="FF0000"/>
        </w:rPr>
        <w:t xml:space="preserve">A person or entity having more than 10% ownership in two or more BPs shall within 1 year of June </w:t>
      </w:r>
      <w:proofErr w:type="gramStart"/>
      <w:r w:rsidRPr="00E35F3B">
        <w:rPr>
          <w:i/>
          <w:color w:val="FF0000"/>
        </w:rPr>
        <w:t>1</w:t>
      </w:r>
      <w:proofErr w:type="gramEnd"/>
      <w:r w:rsidRPr="00E35F3B">
        <w:rPr>
          <w:i/>
          <w:color w:val="FF0000"/>
        </w:rPr>
        <w:t xml:space="preserve"> 2018 employ a reasonable exit of ownership receiving no further dividends beyond recouping principal investment and a success fee for their assistance in the launch of the EOS blockchain. Such a person or entity owning 2 or more BPs shall lower the amount of ownership in any BPs to 1 or 0 BPs. Future ownership in multiple BPs by any measure of circumvention including but not limited to shell companies, silent partners, etc. is prohibited. Individuals and entities are prohibited from having any ownership in more than one BP after June </w:t>
      </w:r>
      <w:proofErr w:type="gramStart"/>
      <w:r w:rsidRPr="00E35F3B">
        <w:rPr>
          <w:i/>
          <w:color w:val="FF0000"/>
        </w:rPr>
        <w:t>1</w:t>
      </w:r>
      <w:proofErr w:type="gramEnd"/>
      <w:r w:rsidRPr="00E35F3B">
        <w:rPr>
          <w:i/>
          <w:color w:val="FF0000"/>
        </w:rPr>
        <w:t xml:space="preserve"> 2019.</w:t>
      </w:r>
    </w:p>
    <w:p w14:paraId="6FAB1A2C" w14:textId="2C1CA689" w:rsidR="00E35F3B" w:rsidRPr="00E35F3B" w:rsidRDefault="00E35F3B" w:rsidP="00E35F3B">
      <w:pPr>
        <w:shd w:val="clear" w:color="auto" w:fill="F2DBDB" w:themeFill="accent2" w:themeFillTint="33"/>
        <w:ind w:left="420"/>
        <w:rPr>
          <w:color w:val="FF0000"/>
        </w:rPr>
      </w:pPr>
      <w:r w:rsidRPr="00E35F3B">
        <w:rPr>
          <w:color w:val="FF0000"/>
        </w:rPr>
        <w:t xml:space="preserve">There is a high likelihood of centralized governments </w:t>
      </w:r>
      <w:proofErr w:type="spellStart"/>
      <w:r w:rsidRPr="00E35F3B">
        <w:rPr>
          <w:color w:val="FF0000"/>
        </w:rPr>
        <w:t>coughblockstreamcough</w:t>
      </w:r>
      <w:proofErr w:type="spellEnd"/>
      <w:r w:rsidRPr="00E35F3B">
        <w:rPr>
          <w:color w:val="FF0000"/>
        </w:rPr>
        <w:t xml:space="preserve"> forming around what could end up the world's most important decentralized blockchain if very resourceful and influential actors are </w:t>
      </w:r>
      <w:r w:rsidRPr="00E35F3B">
        <w:rPr>
          <w:color w:val="FF0000"/>
        </w:rPr>
        <w:lastRenderedPageBreak/>
        <w:t xml:space="preserve">permitted to exist permanently as owners of multiple block producers. </w:t>
      </w:r>
      <w:proofErr w:type="spellStart"/>
      <w:r w:rsidRPr="00E35F3B">
        <w:rPr>
          <w:color w:val="FF0000"/>
        </w:rPr>
        <w:t>i'm</w:t>
      </w:r>
      <w:proofErr w:type="spellEnd"/>
      <w:r w:rsidRPr="00E35F3B">
        <w:rPr>
          <w:color w:val="FF0000"/>
        </w:rPr>
        <w:t xml:space="preserve"> proposing governance purely </w:t>
      </w:r>
      <w:proofErr w:type="gramStart"/>
      <w:r w:rsidRPr="00E35F3B">
        <w:rPr>
          <w:color w:val="FF0000"/>
        </w:rPr>
        <w:t>for the purpose of</w:t>
      </w:r>
      <w:proofErr w:type="gramEnd"/>
      <w:r w:rsidRPr="00E35F3B">
        <w:rPr>
          <w:color w:val="FF0000"/>
        </w:rPr>
        <w:t xml:space="preserve"> reducing governance in the future. $ in government corrupts government.</w:t>
      </w:r>
    </w:p>
    <w:p w14:paraId="03FB1D7A" w14:textId="49A77090" w:rsidR="002352D1" w:rsidRDefault="002352D1" w:rsidP="0056017C"/>
    <w:p w14:paraId="43DD673F" w14:textId="69D487B8" w:rsidR="0072231A" w:rsidRPr="00DF3262" w:rsidRDefault="0072231A" w:rsidP="0072231A">
      <w:pPr>
        <w:shd w:val="clear" w:color="auto" w:fill="F2DBDB" w:themeFill="accent2" w:themeFillTint="33"/>
        <w:ind w:left="420"/>
        <w:rPr>
          <w:color w:val="FF0000"/>
          <w:sz w:val="20"/>
          <w:szCs w:val="20"/>
        </w:rPr>
      </w:pPr>
      <w:r w:rsidRPr="00DF3262">
        <w:rPr>
          <w:b/>
          <w:color w:val="FF0000"/>
          <w:sz w:val="20"/>
          <w:szCs w:val="20"/>
        </w:rPr>
        <w:t xml:space="preserve">Reply </w:t>
      </w:r>
      <w:r>
        <w:rPr>
          <w:b/>
          <w:color w:val="FF0000"/>
          <w:sz w:val="20"/>
          <w:szCs w:val="20"/>
        </w:rPr>
        <w:t>B</w:t>
      </w:r>
      <w:r w:rsidRPr="00DF3262">
        <w:rPr>
          <w:b/>
          <w:color w:val="FF0000"/>
          <w:sz w:val="20"/>
          <w:szCs w:val="20"/>
        </w:rPr>
        <w:t>-</w:t>
      </w:r>
      <w:r>
        <w:rPr>
          <w:b/>
          <w:color w:val="FF0000"/>
          <w:sz w:val="20"/>
          <w:szCs w:val="20"/>
        </w:rPr>
        <w:t>21</w:t>
      </w:r>
      <w:r w:rsidRPr="00DF3262">
        <w:rPr>
          <w:b/>
          <w:color w:val="FF0000"/>
          <w:sz w:val="20"/>
          <w:szCs w:val="20"/>
        </w:rPr>
        <w:t xml:space="preserve"> (</w:t>
      </w:r>
      <w:r>
        <w:rPr>
          <w:b/>
          <w:color w:val="FF0000"/>
          <w:sz w:val="20"/>
          <w:szCs w:val="20"/>
        </w:rPr>
        <w:t>9</w:t>
      </w:r>
      <w:r w:rsidRPr="00DF3262">
        <w:rPr>
          <w:b/>
          <w:color w:val="FF0000"/>
          <w:sz w:val="20"/>
          <w:szCs w:val="20"/>
        </w:rPr>
        <w:t>) [From:</w:t>
      </w:r>
      <w:r w:rsidRPr="00DF3262">
        <w:rPr>
          <w:color w:val="FF0000"/>
          <w:sz w:val="20"/>
          <w:szCs w:val="20"/>
        </w:rPr>
        <w:t xml:space="preserve"> </w:t>
      </w:r>
      <w:r>
        <w:rPr>
          <w:color w:val="FF0000"/>
          <w:sz w:val="20"/>
          <w:szCs w:val="20"/>
        </w:rPr>
        <w:t>Rob Finch</w:t>
      </w:r>
      <w:r w:rsidRPr="00DF3262">
        <w:rPr>
          <w:b/>
          <w:color w:val="FF0000"/>
          <w:sz w:val="20"/>
          <w:szCs w:val="20"/>
        </w:rPr>
        <w:t>]</w:t>
      </w:r>
      <w:ins w:id="0" w:author="Felicia Bao">
        <w:r w:rsidR="0050399B">
          <w:rPr>
            <w:color w:val="FF0000"/>
            <w:sz w:val="20"/>
            <w:szCs w:val="20"/>
          </w:rPr>
          <w:t xml:space="preserve"> (</w:t>
        </w:r>
        <w:proofErr w:type="spellStart"/>
        <w:r w:rsidR="0050399B">
          <w:rPr>
            <w:color w:val="FF0000"/>
            <w:sz w:val="20"/>
            <w:szCs w:val="20"/>
          </w:rPr>
          <w:t>Cypherglass</w:t>
        </w:r>
        <w:proofErr w:type="spellEnd"/>
        <w:r w:rsidR="0050399B">
          <w:rPr>
            <w:color w:val="FF0000"/>
            <w:sz w:val="20"/>
            <w:szCs w:val="20"/>
          </w:rPr>
          <w:t>)</w:t>
        </w:r>
        <w:r w:rsidRPr="00DF3262">
          <w:rPr>
            <w:b/>
            <w:color w:val="FF0000"/>
            <w:sz w:val="20"/>
            <w:szCs w:val="20"/>
          </w:rPr>
          <w:t>]</w:t>
        </w:r>
      </w:ins>
      <w:r w:rsidRPr="00DF3262">
        <w:rPr>
          <w:b/>
          <w:color w:val="FF0000"/>
          <w:sz w:val="20"/>
          <w:szCs w:val="20"/>
        </w:rPr>
        <w:t xml:space="preserve"> GMT+8, 2</w:t>
      </w:r>
      <w:r>
        <w:rPr>
          <w:b/>
          <w:color w:val="FF0000"/>
          <w:sz w:val="20"/>
          <w:szCs w:val="20"/>
        </w:rPr>
        <w:t>7</w:t>
      </w:r>
      <w:r w:rsidRPr="00DF3262">
        <w:rPr>
          <w:b/>
          <w:color w:val="FF0000"/>
          <w:sz w:val="20"/>
          <w:szCs w:val="20"/>
        </w:rPr>
        <w:t xml:space="preserve"> May</w:t>
      </w:r>
    </w:p>
    <w:p w14:paraId="1FCEC6F6" w14:textId="77777777" w:rsidR="0072231A" w:rsidRPr="00E35F3B" w:rsidRDefault="0072231A" w:rsidP="0072231A">
      <w:pPr>
        <w:shd w:val="clear" w:color="auto" w:fill="F2DBDB" w:themeFill="accent2" w:themeFillTint="33"/>
        <w:ind w:left="420"/>
        <w:rPr>
          <w:color w:val="FF0000"/>
        </w:rPr>
      </w:pPr>
      <w:r>
        <w:rPr>
          <w:color w:val="FF0000"/>
        </w:rPr>
        <w:t>S</w:t>
      </w:r>
      <w:r w:rsidRPr="00E35F3B">
        <w:rPr>
          <w:color w:val="FF0000"/>
        </w:rPr>
        <w:t>eems problematic @ 15. I propose a variation of:</w:t>
      </w:r>
    </w:p>
    <w:p w14:paraId="37962D83" w14:textId="5AB3947F" w:rsidR="0072231A" w:rsidRPr="0072231A" w:rsidRDefault="0072231A" w:rsidP="0072231A">
      <w:pPr>
        <w:shd w:val="clear" w:color="auto" w:fill="F2DBDB" w:themeFill="accent2" w:themeFillTint="33"/>
        <w:ind w:left="420"/>
      </w:pPr>
      <w:r w:rsidRPr="0072231A">
        <w:rPr>
          <w:color w:val="FF0000"/>
        </w:rPr>
        <w:t xml:space="preserve">A person or entity having more than 10% ownership in two or more BPs shall within 1 year of June </w:t>
      </w:r>
      <w:proofErr w:type="gramStart"/>
      <w:r w:rsidRPr="0072231A">
        <w:rPr>
          <w:color w:val="FF0000"/>
        </w:rPr>
        <w:t>1</w:t>
      </w:r>
      <w:proofErr w:type="gramEnd"/>
      <w:r w:rsidRPr="0072231A">
        <w:rPr>
          <w:color w:val="FF0000"/>
        </w:rPr>
        <w:t xml:space="preserve"> 2018 employ a reasonable</w:t>
      </w:r>
    </w:p>
    <w:p w14:paraId="5F70D014" w14:textId="0FE442BD" w:rsidR="0072231A" w:rsidRDefault="0050399B" w:rsidP="0050399B">
      <w:pPr>
        <w:shd w:val="clear" w:color="auto" w:fill="F2DBDB" w:themeFill="accent2" w:themeFillTint="33"/>
        <w:ind w:left="420"/>
      </w:pPr>
      <w:r w:rsidRPr="0050399B">
        <w:rPr>
          <w:color w:val="FF0000"/>
        </w:rPr>
        <w:t>we want to make it clear that we believe Article 15 of the Block Producer Agreement should be changed to 0% to prevent block producer collusion or block producer cartels.</w:t>
      </w:r>
    </w:p>
    <w:p w14:paraId="3731142F" w14:textId="77777777" w:rsidR="0072231A" w:rsidRDefault="0072231A" w:rsidP="0056017C"/>
    <w:p w14:paraId="6185DB99" w14:textId="67465DE9" w:rsidR="00510138" w:rsidRDefault="00510138" w:rsidP="0056017C"/>
    <w:p w14:paraId="03F180BE" w14:textId="6ADEC4DC" w:rsidR="00510138" w:rsidRDefault="00510138" w:rsidP="00510138">
      <w:pPr>
        <w:shd w:val="clear" w:color="auto" w:fill="F2F2F2" w:themeFill="background1" w:themeFillShade="F2"/>
        <w:rPr>
          <w:b/>
          <w:sz w:val="20"/>
          <w:szCs w:val="20"/>
        </w:rPr>
      </w:pPr>
      <w:r>
        <w:rPr>
          <w:b/>
          <w:sz w:val="20"/>
          <w:szCs w:val="20"/>
        </w:rPr>
        <w:t>Proposal B-22 [From:</w:t>
      </w:r>
      <w:r>
        <w:rPr>
          <w:sz w:val="20"/>
          <w:szCs w:val="20"/>
        </w:rPr>
        <w:t xml:space="preserve"> </w:t>
      </w:r>
      <w:proofErr w:type="spellStart"/>
      <w:r>
        <w:rPr>
          <w:sz w:val="20"/>
          <w:szCs w:val="20"/>
        </w:rPr>
        <w:t>murali</w:t>
      </w:r>
      <w:proofErr w:type="spellEnd"/>
      <w:r>
        <w:rPr>
          <w:b/>
          <w:sz w:val="20"/>
          <w:szCs w:val="20"/>
        </w:rPr>
        <w:t>] GMT+8, 27 May</w:t>
      </w:r>
    </w:p>
    <w:p w14:paraId="62E49FFC" w14:textId="77777777" w:rsidR="00510138" w:rsidRPr="00501F5A" w:rsidRDefault="00510138" w:rsidP="00510138">
      <w:pPr>
        <w:shd w:val="clear" w:color="auto" w:fill="F2F2F2" w:themeFill="background1" w:themeFillShade="F2"/>
        <w:rPr>
          <w:b/>
          <w:sz w:val="20"/>
          <w:szCs w:val="20"/>
        </w:rPr>
      </w:pPr>
      <w:r>
        <w:rPr>
          <w:b/>
          <w:sz w:val="20"/>
          <w:szCs w:val="20"/>
        </w:rPr>
        <w:t>Agreement 15</w:t>
      </w:r>
      <w:r w:rsidRPr="00E274C8">
        <w:rPr>
          <w:b/>
          <w:sz w:val="20"/>
          <w:szCs w:val="20"/>
        </w:rPr>
        <w:t xml:space="preserve"> </w:t>
      </w:r>
    </w:p>
    <w:p w14:paraId="4C445CF3" w14:textId="77777777" w:rsidR="00D46671" w:rsidRDefault="00D46671" w:rsidP="00D46671">
      <w:pPr>
        <w:shd w:val="clear" w:color="auto" w:fill="F2F2F2" w:themeFill="background1" w:themeFillShade="F2"/>
      </w:pPr>
      <w:r>
        <w:t xml:space="preserve">I see the comments that have objections to any ownership interests that are common to 2 or more BPs </w:t>
      </w:r>
      <w:proofErr w:type="gramStart"/>
      <w:r>
        <w:t>and also</w:t>
      </w:r>
      <w:proofErr w:type="gramEnd"/>
      <w:r>
        <w:t xml:space="preserve"> the discussions in many EOS related telegram channels. I see the positives and negatives for both 0% or a specified % being discussed and do not have a view as to which one is more appropriate in the current circumstances.</w:t>
      </w:r>
    </w:p>
    <w:p w14:paraId="75AEA89F" w14:textId="77777777" w:rsidR="00D46671" w:rsidRDefault="00D46671" w:rsidP="00D46671">
      <w:pPr>
        <w:shd w:val="clear" w:color="auto" w:fill="F2F2F2" w:themeFill="background1" w:themeFillShade="F2"/>
      </w:pPr>
    </w:p>
    <w:p w14:paraId="1CE39D84" w14:textId="470F5D5F" w:rsidR="00D46671" w:rsidRDefault="00D46671" w:rsidP="00D46671">
      <w:pPr>
        <w:shd w:val="clear" w:color="auto" w:fill="F2F2F2" w:themeFill="background1" w:themeFillShade="F2"/>
      </w:pPr>
      <w:r>
        <w:t>I have two points to add to the discussion.</w:t>
      </w:r>
    </w:p>
    <w:p w14:paraId="631E87A6" w14:textId="470D5591" w:rsidR="00D46671" w:rsidRDefault="00D46671" w:rsidP="00D46671">
      <w:pPr>
        <w:shd w:val="clear" w:color="auto" w:fill="F2F2F2" w:themeFill="background1" w:themeFillShade="F2"/>
      </w:pPr>
      <w:r>
        <w:t xml:space="preserve">1) We need to expand the definition from "ownership" to "control" as "control" can be used in many ways apart from ownership. e.g. what happens if owner of a BP asks his employee to be the owner of another BP. Clearly the ownership is </w:t>
      </w:r>
      <w:proofErr w:type="gramStart"/>
      <w:r>
        <w:t>different</w:t>
      </w:r>
      <w:proofErr w:type="gramEnd"/>
      <w:r>
        <w:t xml:space="preserve"> but the owner of the first BP can control the second.</w:t>
      </w:r>
    </w:p>
    <w:p w14:paraId="1FEAC122" w14:textId="77777777" w:rsidR="00D46671" w:rsidRDefault="00D46671" w:rsidP="00D46671">
      <w:pPr>
        <w:shd w:val="clear" w:color="auto" w:fill="F2F2F2" w:themeFill="background1" w:themeFillShade="F2"/>
      </w:pPr>
    </w:p>
    <w:p w14:paraId="2546DC13" w14:textId="0DFC3786" w:rsidR="00D46671" w:rsidRDefault="00D46671" w:rsidP="00D46671">
      <w:pPr>
        <w:shd w:val="clear" w:color="auto" w:fill="F2F2F2" w:themeFill="background1" w:themeFillShade="F2"/>
      </w:pPr>
      <w:r>
        <w:t>The wording may be altered to "Not sharing more than 10% ownership or control with another BP" (10% can be replaced with another % if felt appropriate) or Not sharing ownership or control with another BP" (if it is considered that BPs should not share ownership or control).</w:t>
      </w:r>
    </w:p>
    <w:p w14:paraId="2A75868B" w14:textId="77777777" w:rsidR="00D46671" w:rsidRDefault="00D46671" w:rsidP="00D46671">
      <w:pPr>
        <w:shd w:val="clear" w:color="auto" w:fill="F2F2F2" w:themeFill="background1" w:themeFillShade="F2"/>
      </w:pPr>
    </w:p>
    <w:p w14:paraId="77DA71C4" w14:textId="26510A13" w:rsidR="00510138" w:rsidRDefault="00D46671" w:rsidP="00D46671">
      <w:pPr>
        <w:shd w:val="clear" w:color="auto" w:fill="F2F2F2" w:themeFill="background1" w:themeFillShade="F2"/>
      </w:pPr>
      <w:r>
        <w:t xml:space="preserve">2)How do we enforce this article? In the example above, even with a control clause in BP agreement, unless someone in an arbitration can prove it, it will not force the BPs out. </w:t>
      </w:r>
      <w:proofErr w:type="gramStart"/>
      <w:r>
        <w:t>Therefore</w:t>
      </w:r>
      <w:proofErr w:type="gramEnd"/>
      <w:r>
        <w:t xml:space="preserve"> we need the arbitration mechanism to be included in the BP agreement so that it is clear how enforcement of the BP agreement will take place.</w:t>
      </w:r>
    </w:p>
    <w:p w14:paraId="118DB1FA" w14:textId="7F3669B5" w:rsidR="00510138" w:rsidRDefault="00510138" w:rsidP="0056017C"/>
    <w:p w14:paraId="6582518B" w14:textId="77777777" w:rsidR="00981A74" w:rsidRDefault="00981A74" w:rsidP="0056017C"/>
    <w:p w14:paraId="095AE601" w14:textId="0BB3433F" w:rsidR="00981A74" w:rsidRDefault="00981A74" w:rsidP="00981A74">
      <w:pPr>
        <w:shd w:val="clear" w:color="auto" w:fill="F2F2F2" w:themeFill="background1" w:themeFillShade="F2"/>
        <w:rPr>
          <w:b/>
          <w:sz w:val="20"/>
          <w:szCs w:val="20"/>
        </w:rPr>
      </w:pPr>
      <w:r>
        <w:rPr>
          <w:b/>
          <w:sz w:val="20"/>
          <w:szCs w:val="20"/>
        </w:rPr>
        <w:t>Proposal B-23 [From:</w:t>
      </w:r>
      <w:r>
        <w:rPr>
          <w:sz w:val="20"/>
          <w:szCs w:val="20"/>
        </w:rPr>
        <w:t xml:space="preserve"> </w:t>
      </w:r>
      <w:proofErr w:type="spellStart"/>
      <w:r w:rsidR="009E64EA">
        <w:rPr>
          <w:sz w:val="20"/>
          <w:szCs w:val="20"/>
        </w:rPr>
        <w:t>adrianbye</w:t>
      </w:r>
      <w:proofErr w:type="spellEnd"/>
      <w:r>
        <w:rPr>
          <w:b/>
          <w:sz w:val="20"/>
          <w:szCs w:val="20"/>
        </w:rPr>
        <w:t>] GMT+8, 27 May</w:t>
      </w:r>
    </w:p>
    <w:p w14:paraId="7CD6E7ED" w14:textId="018E66FF" w:rsidR="009E64EA" w:rsidRPr="009E64EA" w:rsidRDefault="009E64EA" w:rsidP="009E64EA">
      <w:pPr>
        <w:shd w:val="clear" w:color="auto" w:fill="F2F2F2" w:themeFill="background1" w:themeFillShade="F2"/>
        <w:rPr>
          <w:b/>
        </w:rPr>
      </w:pPr>
      <w:r w:rsidRPr="009E64EA">
        <w:rPr>
          <w:b/>
        </w:rPr>
        <w:t>New Agreement</w:t>
      </w:r>
    </w:p>
    <w:p w14:paraId="42B35BFB" w14:textId="6F4673D7" w:rsidR="00997972" w:rsidRDefault="009E64EA" w:rsidP="009E64EA">
      <w:pPr>
        <w:shd w:val="clear" w:color="auto" w:fill="F2F2F2" w:themeFill="background1" w:themeFillShade="F2"/>
      </w:pPr>
      <w:r w:rsidRPr="009E64EA">
        <w:t xml:space="preserve">This is great work. It should also cover the case of banning airdrop BPs like </w:t>
      </w:r>
      <w:proofErr w:type="spellStart"/>
      <w:r w:rsidRPr="009E64EA">
        <w:t>eosDAC</w:t>
      </w:r>
      <w:proofErr w:type="spellEnd"/>
      <w:r w:rsidRPr="009E64EA">
        <w:t xml:space="preserve"> as well, perhaps as an additional item.</w:t>
      </w:r>
    </w:p>
    <w:p w14:paraId="2E7B1F7C" w14:textId="4473AF0A" w:rsidR="00981A74" w:rsidRDefault="00981A74" w:rsidP="0056017C"/>
    <w:p w14:paraId="250EE80E" w14:textId="1879B8A5" w:rsidR="00981A74" w:rsidRDefault="00981A74" w:rsidP="0056017C"/>
    <w:p w14:paraId="10AD4C04" w14:textId="6349E029" w:rsidR="00F8720C" w:rsidRDefault="00F8720C" w:rsidP="0056017C"/>
    <w:p w14:paraId="24297344" w14:textId="6537C088" w:rsidR="00F8720C" w:rsidRDefault="00F8720C" w:rsidP="0056017C"/>
    <w:p w14:paraId="26E21087" w14:textId="49A0CCD4" w:rsidR="00F8720C" w:rsidRDefault="00F8720C" w:rsidP="0056017C"/>
    <w:p w14:paraId="38DECD4A" w14:textId="5676556A" w:rsidR="00F8720C" w:rsidRDefault="00F8720C" w:rsidP="0056017C"/>
    <w:p w14:paraId="14B7B2EE" w14:textId="66580BC2" w:rsidR="00F8720C" w:rsidRDefault="00F8720C" w:rsidP="0056017C"/>
    <w:p w14:paraId="5AC7ED43" w14:textId="77777777" w:rsidR="00F8720C" w:rsidRDefault="00F8720C" w:rsidP="0056017C"/>
    <w:p w14:paraId="542E2554" w14:textId="77777777" w:rsidR="00981A74" w:rsidRDefault="00981A74" w:rsidP="0056017C"/>
    <w:p w14:paraId="522C7585" w14:textId="39B6E853" w:rsidR="00531A4E" w:rsidRPr="00531A4E" w:rsidRDefault="00531A4E" w:rsidP="00F273FB">
      <w:pPr>
        <w:widowControl/>
        <w:shd w:val="clear" w:color="auto" w:fill="B6DDE8" w:themeFill="accent5" w:themeFillTint="66"/>
        <w:jc w:val="left"/>
        <w:rPr>
          <w:b/>
          <w:sz w:val="22"/>
          <w:szCs w:val="22"/>
        </w:rPr>
      </w:pPr>
      <w:r>
        <w:rPr>
          <w:b/>
          <w:sz w:val="22"/>
          <w:szCs w:val="22"/>
        </w:rPr>
        <w:t>C-----Constitution</w:t>
      </w:r>
    </w:p>
    <w:p w14:paraId="64592E45" w14:textId="1B23582F" w:rsidR="004D455E" w:rsidRDefault="004D455E" w:rsidP="0056017C"/>
    <w:p w14:paraId="66CA88A4" w14:textId="32D83A7E" w:rsidR="00501F5A" w:rsidRDefault="00501F5A" w:rsidP="00501F5A">
      <w:pPr>
        <w:shd w:val="clear" w:color="auto" w:fill="F2F2F2" w:themeFill="background1" w:themeFillShade="F2"/>
        <w:rPr>
          <w:b/>
          <w:sz w:val="20"/>
          <w:szCs w:val="20"/>
        </w:rPr>
      </w:pPr>
      <w:r>
        <w:rPr>
          <w:b/>
          <w:sz w:val="20"/>
          <w:szCs w:val="20"/>
        </w:rPr>
        <w:t>Proposal C-30 [From:</w:t>
      </w:r>
      <w:r>
        <w:rPr>
          <w:sz w:val="20"/>
          <w:szCs w:val="20"/>
        </w:rPr>
        <w:t xml:space="preserve"> </w:t>
      </w:r>
      <w:proofErr w:type="spellStart"/>
      <w:r>
        <w:rPr>
          <w:sz w:val="20"/>
          <w:szCs w:val="20"/>
        </w:rPr>
        <w:t>murali</w:t>
      </w:r>
      <w:proofErr w:type="spellEnd"/>
      <w:r>
        <w:rPr>
          <w:b/>
          <w:sz w:val="20"/>
          <w:szCs w:val="20"/>
        </w:rPr>
        <w:t>] GMT+8, 26 May</w:t>
      </w:r>
    </w:p>
    <w:p w14:paraId="5EA2E774" w14:textId="7EE1C540" w:rsidR="003B12FC" w:rsidRPr="00501F5A" w:rsidRDefault="00501F5A" w:rsidP="00501F5A">
      <w:pPr>
        <w:shd w:val="clear" w:color="auto" w:fill="F2F2F2" w:themeFill="background1" w:themeFillShade="F2"/>
        <w:rPr>
          <w:b/>
          <w:sz w:val="20"/>
          <w:szCs w:val="20"/>
        </w:rPr>
      </w:pPr>
      <w:r w:rsidRPr="00E274C8">
        <w:rPr>
          <w:b/>
          <w:sz w:val="20"/>
          <w:szCs w:val="20"/>
        </w:rPr>
        <w:t xml:space="preserve">Article </w:t>
      </w:r>
      <w:r>
        <w:rPr>
          <w:b/>
          <w:sz w:val="20"/>
          <w:szCs w:val="20"/>
        </w:rPr>
        <w:t>V</w:t>
      </w:r>
      <w:r w:rsidRPr="00E274C8">
        <w:rPr>
          <w:b/>
          <w:sz w:val="20"/>
          <w:szCs w:val="20"/>
        </w:rPr>
        <w:t xml:space="preserve">I - </w:t>
      </w:r>
      <w:r w:rsidR="00833975" w:rsidRPr="00833975">
        <w:rPr>
          <w:b/>
          <w:sz w:val="20"/>
          <w:szCs w:val="20"/>
        </w:rPr>
        <w:t>10% Ownership Cap</w:t>
      </w:r>
    </w:p>
    <w:p w14:paraId="7EA061BD" w14:textId="3628026B" w:rsidR="00501F5A" w:rsidRDefault="00501F5A" w:rsidP="00501F5A">
      <w:pPr>
        <w:shd w:val="clear" w:color="auto" w:fill="F2F2F2" w:themeFill="background1" w:themeFillShade="F2"/>
      </w:pPr>
      <w:r w:rsidRPr="00501F5A">
        <w:t xml:space="preserve">Article VI can be expanded as "No Member or Beneficial Interest shall own or control more than 10% of the issued tokens". The reason for including control is that there could be several ways in which control could be </w:t>
      </w:r>
      <w:r w:rsidRPr="00501F5A">
        <w:lastRenderedPageBreak/>
        <w:t xml:space="preserve">exercised without </w:t>
      </w:r>
      <w:proofErr w:type="gramStart"/>
      <w:r w:rsidRPr="00501F5A">
        <w:t>actually owning</w:t>
      </w:r>
      <w:proofErr w:type="gramEnd"/>
      <w:r w:rsidRPr="00501F5A">
        <w:t xml:space="preserve"> the tokens.</w:t>
      </w:r>
    </w:p>
    <w:p w14:paraId="456EA6F7" w14:textId="15B11690" w:rsidR="00F23899" w:rsidRDefault="00F23899" w:rsidP="0056017C"/>
    <w:p w14:paraId="45BB572C" w14:textId="3F0C0A0D" w:rsidR="00F8720C" w:rsidRDefault="00F8720C" w:rsidP="0056017C"/>
    <w:p w14:paraId="4BEA711C" w14:textId="77777777" w:rsidR="00F8720C" w:rsidRDefault="00F8720C" w:rsidP="0056017C"/>
    <w:p w14:paraId="6F5D0A27" w14:textId="77777777" w:rsidR="00F23899" w:rsidRDefault="00F23899" w:rsidP="0056017C"/>
    <w:p w14:paraId="4C5D4381" w14:textId="3FF31E18" w:rsidR="003B12FC" w:rsidRPr="00531A4E" w:rsidRDefault="003B12FC" w:rsidP="003B12FC">
      <w:pPr>
        <w:widowControl/>
        <w:shd w:val="clear" w:color="auto" w:fill="B6DDE8" w:themeFill="accent5" w:themeFillTint="66"/>
        <w:jc w:val="left"/>
        <w:rPr>
          <w:b/>
          <w:sz w:val="22"/>
          <w:szCs w:val="22"/>
        </w:rPr>
      </w:pPr>
      <w:r>
        <w:rPr>
          <w:b/>
          <w:sz w:val="22"/>
          <w:szCs w:val="22"/>
        </w:rPr>
        <w:t>O-----Other Suggestion</w:t>
      </w:r>
    </w:p>
    <w:p w14:paraId="699676ED" w14:textId="77777777" w:rsidR="003B12FC" w:rsidRDefault="003B12FC" w:rsidP="0056017C"/>
    <w:p w14:paraId="05DCF442" w14:textId="083B567A" w:rsidR="002067EE" w:rsidRDefault="002067EE" w:rsidP="002067EE">
      <w:pPr>
        <w:shd w:val="clear" w:color="auto" w:fill="F2F2F2" w:themeFill="background1" w:themeFillShade="F2"/>
        <w:rPr>
          <w:b/>
          <w:sz w:val="20"/>
          <w:szCs w:val="20"/>
        </w:rPr>
      </w:pPr>
      <w:r>
        <w:rPr>
          <w:b/>
          <w:sz w:val="20"/>
          <w:szCs w:val="20"/>
        </w:rPr>
        <w:t xml:space="preserve">Proposal </w:t>
      </w:r>
      <w:r w:rsidR="003B12FC">
        <w:rPr>
          <w:b/>
          <w:sz w:val="20"/>
          <w:szCs w:val="20"/>
        </w:rPr>
        <w:t>O</w:t>
      </w:r>
      <w:r>
        <w:rPr>
          <w:b/>
          <w:sz w:val="20"/>
          <w:szCs w:val="20"/>
        </w:rPr>
        <w:t>-</w:t>
      </w:r>
      <w:r w:rsidR="003B12FC">
        <w:rPr>
          <w:b/>
          <w:sz w:val="20"/>
          <w:szCs w:val="20"/>
        </w:rPr>
        <w:t>2</w:t>
      </w:r>
      <w:r>
        <w:rPr>
          <w:b/>
          <w:sz w:val="20"/>
          <w:szCs w:val="20"/>
        </w:rPr>
        <w:t xml:space="preserve"> [From:</w:t>
      </w:r>
      <w:r w:rsidR="004A6CF6">
        <w:rPr>
          <w:sz w:val="20"/>
          <w:szCs w:val="20"/>
        </w:rPr>
        <w:t xml:space="preserve"> </w:t>
      </w:r>
      <w:proofErr w:type="spellStart"/>
      <w:r w:rsidR="004A6CF6">
        <w:rPr>
          <w:sz w:val="20"/>
          <w:szCs w:val="20"/>
        </w:rPr>
        <w:t>murali</w:t>
      </w:r>
      <w:proofErr w:type="spellEnd"/>
      <w:r>
        <w:rPr>
          <w:b/>
          <w:sz w:val="20"/>
          <w:szCs w:val="20"/>
        </w:rPr>
        <w:t>] GMT+8, 2</w:t>
      </w:r>
      <w:r w:rsidR="00F61D25">
        <w:rPr>
          <w:b/>
          <w:sz w:val="20"/>
          <w:szCs w:val="20"/>
        </w:rPr>
        <w:t>6</w:t>
      </w:r>
      <w:r>
        <w:rPr>
          <w:b/>
          <w:sz w:val="20"/>
          <w:szCs w:val="20"/>
        </w:rPr>
        <w:t xml:space="preserve"> May</w:t>
      </w:r>
    </w:p>
    <w:p w14:paraId="3BD8AC81" w14:textId="77777777" w:rsidR="00501F5A" w:rsidRDefault="00161003" w:rsidP="00116675">
      <w:pPr>
        <w:widowControl/>
        <w:shd w:val="clear" w:color="auto" w:fill="F2F2F2" w:themeFill="background1" w:themeFillShade="F2"/>
        <w:jc w:val="left"/>
      </w:pPr>
      <w:r w:rsidRPr="00161003">
        <w:t>The word "Issued Tokens"</w:t>
      </w:r>
      <w:r>
        <w:t xml:space="preserve">, </w:t>
      </w:r>
      <w:r w:rsidRPr="00161003">
        <w:t>does this encompass those tokens that will arise out of the inflation and be distributed to the BPs and the Worker Proposal Fund</w:t>
      </w:r>
      <w:r>
        <w:t>?</w:t>
      </w:r>
      <w:r w:rsidR="00501F5A">
        <w:t xml:space="preserve"> </w:t>
      </w:r>
    </w:p>
    <w:p w14:paraId="337CC192" w14:textId="33FED9F2" w:rsidR="007E1EE9" w:rsidRPr="00161003" w:rsidRDefault="00501F5A" w:rsidP="00116675">
      <w:pPr>
        <w:widowControl/>
        <w:shd w:val="clear" w:color="auto" w:fill="F2F2F2" w:themeFill="background1" w:themeFillShade="F2"/>
        <w:jc w:val="left"/>
      </w:pPr>
      <w:r w:rsidRPr="00501F5A">
        <w:t>Will the burning of tokens impact the definition of "Issued Tokens" or not?</w:t>
      </w:r>
      <w:r w:rsidR="007E1EE9" w:rsidRPr="00161003">
        <w:br w:type="page"/>
      </w:r>
    </w:p>
    <w:p w14:paraId="4AE4CCDC" w14:textId="1DF3693C" w:rsidR="0056017C" w:rsidRDefault="00531A4E" w:rsidP="0056017C">
      <w:pPr>
        <w:pBdr>
          <w:bottom w:val="single" w:sz="6" w:space="1" w:color="auto"/>
        </w:pBdr>
        <w:rPr>
          <w:b/>
          <w:sz w:val="24"/>
          <w:szCs w:val="24"/>
        </w:rPr>
      </w:pPr>
      <w:r>
        <w:rPr>
          <w:b/>
          <w:sz w:val="24"/>
          <w:szCs w:val="24"/>
        </w:rPr>
        <w:lastRenderedPageBreak/>
        <w:t>Inactive</w:t>
      </w:r>
      <w:r w:rsidR="0056017C">
        <w:rPr>
          <w:b/>
          <w:sz w:val="24"/>
          <w:szCs w:val="24"/>
        </w:rPr>
        <w:t xml:space="preserve"> Feedback</w:t>
      </w:r>
    </w:p>
    <w:p w14:paraId="0A9FE4FA" w14:textId="77777777" w:rsidR="00DB32E0" w:rsidRDefault="00DB32E0" w:rsidP="00CF1A71">
      <w:pPr>
        <w:rPr>
          <w:b/>
          <w:sz w:val="20"/>
          <w:szCs w:val="20"/>
        </w:rPr>
      </w:pPr>
    </w:p>
    <w:p w14:paraId="0962C264" w14:textId="77777777" w:rsidR="00F273FB" w:rsidRDefault="00F273FB" w:rsidP="00F273FB">
      <w:pPr>
        <w:shd w:val="clear" w:color="auto" w:fill="F2F2F2" w:themeFill="background1" w:themeFillShade="F2"/>
      </w:pPr>
      <w:r>
        <w:rPr>
          <w:b/>
          <w:sz w:val="20"/>
          <w:szCs w:val="20"/>
        </w:rPr>
        <w:t xml:space="preserve">Proposal A-3 [From: </w:t>
      </w:r>
      <w:r>
        <w:rPr>
          <w:sz w:val="20"/>
          <w:szCs w:val="20"/>
        </w:rPr>
        <w:t>Josh Kauffman (EOS Canada)</w:t>
      </w:r>
      <w:r>
        <w:rPr>
          <w:b/>
          <w:sz w:val="20"/>
          <w:szCs w:val="20"/>
        </w:rPr>
        <w:t>] 10:27 GMT+8, 25 May</w:t>
      </w:r>
    </w:p>
    <w:p w14:paraId="2CC82A68" w14:textId="77777777" w:rsidR="00F273FB" w:rsidRPr="00741A13" w:rsidRDefault="00F273FB" w:rsidP="00F273FB">
      <w:pPr>
        <w:shd w:val="clear" w:color="auto" w:fill="F2F2F2" w:themeFill="background1" w:themeFillShade="F2"/>
        <w:rPr>
          <w:b/>
        </w:rPr>
      </w:pPr>
      <w:r>
        <w:rPr>
          <w:b/>
        </w:rPr>
        <w:t>RDR 3.4</w:t>
      </w:r>
    </w:p>
    <w:p w14:paraId="160F947A" w14:textId="77777777" w:rsidR="00F273FB" w:rsidRDefault="00F273FB" w:rsidP="00F273FB">
      <w:pPr>
        <w:shd w:val="clear" w:color="auto" w:fill="F2F2F2" w:themeFill="background1" w:themeFillShade="F2"/>
      </w:pPr>
      <w:r w:rsidRPr="00C6588B">
        <w:t>Should the length of delay that a respondent has be defined here as well? Or will this be in the Handbook? (so that it's easier to amend as needed too). Will there also be a public dashboard that we should call out in this document (once it has been established) that will serve as a public notice board?</w:t>
      </w:r>
    </w:p>
    <w:p w14:paraId="6EBFC4BD" w14:textId="77777777" w:rsidR="00F273FB" w:rsidRDefault="00F273FB" w:rsidP="00F273FB"/>
    <w:p w14:paraId="4DEB7E3F"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A-3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1:21 GMT+8, 26 May</w:t>
      </w:r>
    </w:p>
    <w:p w14:paraId="5E570CD4" w14:textId="77777777" w:rsidR="00F273FB" w:rsidRPr="00F273FB" w:rsidRDefault="00F273FB" w:rsidP="00F273FB">
      <w:pPr>
        <w:shd w:val="clear" w:color="auto" w:fill="DAEEF3" w:themeFill="accent5" w:themeFillTint="33"/>
        <w:ind w:left="420"/>
        <w:rPr>
          <w:color w:val="0070C0"/>
        </w:rPr>
      </w:pPr>
      <w:r w:rsidRPr="00F273FB">
        <w:rPr>
          <w:color w:val="0070C0"/>
        </w:rPr>
        <w:t>The preference is to keep this to the Handbook so that it is easier to modify. Yes, the idea will be to put all the details of the notification system/any public noticeboard in the Handbook too.</w:t>
      </w:r>
    </w:p>
    <w:p w14:paraId="4C9407F7" w14:textId="77777777" w:rsidR="00F273FB" w:rsidRPr="00F273FB" w:rsidRDefault="00F273FB" w:rsidP="00F273FB">
      <w:pPr>
        <w:shd w:val="clear" w:color="auto" w:fill="DAEEF3" w:themeFill="accent5" w:themeFillTint="33"/>
        <w:ind w:left="420"/>
        <w:rPr>
          <w:color w:val="0070C0"/>
        </w:rPr>
      </w:pPr>
      <w:r w:rsidRPr="00F273FB">
        <w:rPr>
          <w:color w:val="0070C0"/>
        </w:rPr>
        <w:t>This avoids the Forum having to seek re-approval from the Community for what are procedural changes.</w:t>
      </w:r>
    </w:p>
    <w:p w14:paraId="66027E99" w14:textId="77777777" w:rsidR="00F273FB" w:rsidRDefault="00F273FB" w:rsidP="00F273FB"/>
    <w:p w14:paraId="08BF94B1" w14:textId="77777777" w:rsidR="00F273FB" w:rsidRDefault="00F273FB" w:rsidP="00F273FB"/>
    <w:p w14:paraId="38B80D5D" w14:textId="77777777" w:rsidR="00F273FB" w:rsidRDefault="00F273FB" w:rsidP="00F273FB">
      <w:pPr>
        <w:shd w:val="clear" w:color="auto" w:fill="F2F2F2" w:themeFill="background1" w:themeFillShade="F2"/>
      </w:pPr>
      <w:r>
        <w:rPr>
          <w:b/>
          <w:sz w:val="20"/>
          <w:szCs w:val="20"/>
        </w:rPr>
        <w:t xml:space="preserve">Proposal A-4 [From: </w:t>
      </w:r>
      <w:r>
        <w:rPr>
          <w:sz w:val="20"/>
          <w:szCs w:val="20"/>
        </w:rPr>
        <w:t>Josh Kauffman (EOS Canada)</w:t>
      </w:r>
      <w:r>
        <w:rPr>
          <w:b/>
          <w:sz w:val="20"/>
          <w:szCs w:val="20"/>
        </w:rPr>
        <w:t>] 11:38 GMT+8, 25 May</w:t>
      </w:r>
    </w:p>
    <w:p w14:paraId="07E57212" w14:textId="77777777" w:rsidR="00F273FB" w:rsidRPr="00741A13" w:rsidRDefault="00F273FB" w:rsidP="00F273FB">
      <w:pPr>
        <w:shd w:val="clear" w:color="auto" w:fill="F2F2F2" w:themeFill="background1" w:themeFillShade="F2"/>
        <w:rPr>
          <w:b/>
        </w:rPr>
      </w:pPr>
      <w:r>
        <w:rPr>
          <w:b/>
        </w:rPr>
        <w:t>RDR 3.5</w:t>
      </w:r>
    </w:p>
    <w:p w14:paraId="0855C262" w14:textId="77777777" w:rsidR="00F273FB" w:rsidRDefault="00F273FB" w:rsidP="00F273FB">
      <w:pPr>
        <w:shd w:val="clear" w:color="auto" w:fill="F2F2F2" w:themeFill="background1" w:themeFillShade="F2"/>
      </w:pPr>
      <w:r w:rsidRPr="00C6588B">
        <w:t>Curious if there are any fees associated with emergency measures? Any fees levied against if there is no actual emergency? Can you provide one example of when this should be used, and one where it shouldn't be?</w:t>
      </w:r>
    </w:p>
    <w:p w14:paraId="5D0ED2A9" w14:textId="77777777" w:rsidR="00F273FB" w:rsidRDefault="00F273FB" w:rsidP="00F273FB"/>
    <w:p w14:paraId="1CB48BEB"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A-4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1:23 GMT+8, 26 May</w:t>
      </w:r>
    </w:p>
    <w:p w14:paraId="556866C6" w14:textId="77777777" w:rsidR="00F273FB" w:rsidRPr="00F273FB" w:rsidRDefault="00F273FB" w:rsidP="00F273FB">
      <w:pPr>
        <w:shd w:val="clear" w:color="auto" w:fill="DAEEF3" w:themeFill="accent5" w:themeFillTint="33"/>
        <w:ind w:left="420"/>
        <w:rPr>
          <w:color w:val="0070C0"/>
        </w:rPr>
      </w:pPr>
      <w:r w:rsidRPr="00F273FB">
        <w:rPr>
          <w:color w:val="0070C0"/>
        </w:rPr>
        <w:t>This will be up to the Forum to decide. I would think that yes, there should be an elevated fee for filing an Emergency claim. We want people to really think about whether this truly warrants emergency handling to avoid everyone ticking this by default.</w:t>
      </w:r>
    </w:p>
    <w:p w14:paraId="213BA0CF" w14:textId="77777777" w:rsidR="00F273FB" w:rsidRDefault="00F273FB" w:rsidP="00F273FB"/>
    <w:p w14:paraId="1937BFF0" w14:textId="77777777" w:rsidR="00F273FB" w:rsidRDefault="00F273FB" w:rsidP="00F273FB"/>
    <w:p w14:paraId="0ACB20EC" w14:textId="77777777" w:rsidR="00F273FB" w:rsidRDefault="00F273FB" w:rsidP="00F273FB">
      <w:pPr>
        <w:shd w:val="clear" w:color="auto" w:fill="F2F2F2" w:themeFill="background1" w:themeFillShade="F2"/>
      </w:pPr>
      <w:r>
        <w:rPr>
          <w:b/>
          <w:sz w:val="20"/>
          <w:szCs w:val="20"/>
        </w:rPr>
        <w:t xml:space="preserve">Proposal A-5 [From: </w:t>
      </w:r>
      <w:r>
        <w:rPr>
          <w:sz w:val="20"/>
          <w:szCs w:val="20"/>
        </w:rPr>
        <w:t>Josh Kauffman (EOS Canada)</w:t>
      </w:r>
      <w:r>
        <w:rPr>
          <w:b/>
          <w:sz w:val="20"/>
          <w:szCs w:val="20"/>
        </w:rPr>
        <w:t>] 11:45 GMT+8, 25 May</w:t>
      </w:r>
    </w:p>
    <w:p w14:paraId="2DBAC332" w14:textId="77777777" w:rsidR="00F273FB" w:rsidRPr="00741A13" w:rsidRDefault="00F273FB" w:rsidP="00F273FB">
      <w:pPr>
        <w:shd w:val="clear" w:color="auto" w:fill="F2F2F2" w:themeFill="background1" w:themeFillShade="F2"/>
        <w:rPr>
          <w:b/>
        </w:rPr>
      </w:pPr>
      <w:r>
        <w:rPr>
          <w:b/>
        </w:rPr>
        <w:t>RDR 5.1</w:t>
      </w:r>
    </w:p>
    <w:p w14:paraId="70DF1740" w14:textId="77777777" w:rsidR="00F273FB" w:rsidRDefault="00F273FB" w:rsidP="00F273FB">
      <w:pPr>
        <w:shd w:val="clear" w:color="auto" w:fill="F2F2F2" w:themeFill="background1" w:themeFillShade="F2"/>
      </w:pPr>
      <w:r w:rsidRPr="007E1EE9">
        <w:t>Was wondering if before an Arb seeks outside expertise, if they need to receive any kind of approval? They are (in essence) spending the money of the claimants/respondents. If the information/knowledge can be garnered elsewhere, it may be perceived as an abuse of power if they don't explore those options with the parties first?</w:t>
      </w:r>
    </w:p>
    <w:p w14:paraId="398BD408" w14:textId="77777777" w:rsidR="00F273FB" w:rsidRDefault="00F273FB" w:rsidP="00F273FB"/>
    <w:p w14:paraId="44521265"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A-5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1:27 GMT+8, 26 May</w:t>
      </w:r>
    </w:p>
    <w:p w14:paraId="1B987E37" w14:textId="77777777" w:rsidR="00F273FB" w:rsidRPr="00F273FB" w:rsidRDefault="00F273FB" w:rsidP="00F273FB">
      <w:pPr>
        <w:shd w:val="clear" w:color="auto" w:fill="DAEEF3" w:themeFill="accent5" w:themeFillTint="33"/>
        <w:ind w:left="420"/>
        <w:rPr>
          <w:color w:val="0070C0"/>
        </w:rPr>
      </w:pPr>
      <w:r w:rsidRPr="00F273FB">
        <w:rPr>
          <w:color w:val="0070C0"/>
        </w:rPr>
        <w:t>The Arbitrator needs to be independent. You can envisage a scenario where one party claims something that can only be disproved by a specific external expert. And then that party denies the Arbitrator access to that external expert for what are ostensibly cost reasons where they are in fact attempting to evade the scrutiny.</w:t>
      </w:r>
    </w:p>
    <w:p w14:paraId="442ECF6F" w14:textId="77777777" w:rsidR="00F273FB" w:rsidRPr="00F273FB" w:rsidRDefault="00F273FB" w:rsidP="00F273FB">
      <w:pPr>
        <w:shd w:val="clear" w:color="auto" w:fill="DAEEF3" w:themeFill="accent5" w:themeFillTint="33"/>
        <w:ind w:left="420"/>
        <w:rPr>
          <w:color w:val="0070C0"/>
        </w:rPr>
      </w:pPr>
      <w:r w:rsidRPr="00F273FB">
        <w:rPr>
          <w:color w:val="0070C0"/>
        </w:rPr>
        <w:t xml:space="preserve">So we in effect end up </w:t>
      </w:r>
      <w:proofErr w:type="spellStart"/>
      <w:r w:rsidRPr="00F273FB">
        <w:rPr>
          <w:color w:val="0070C0"/>
        </w:rPr>
        <w:t>limitng</w:t>
      </w:r>
      <w:proofErr w:type="spellEnd"/>
      <w:r w:rsidRPr="00F273FB">
        <w:rPr>
          <w:color w:val="0070C0"/>
        </w:rPr>
        <w:t xml:space="preserve"> the Arbitrator's room to </w:t>
      </w:r>
      <w:proofErr w:type="spellStart"/>
      <w:r w:rsidRPr="00F273FB">
        <w:rPr>
          <w:color w:val="0070C0"/>
        </w:rPr>
        <w:t>manoeuvre</w:t>
      </w:r>
      <w:proofErr w:type="spellEnd"/>
      <w:r w:rsidRPr="00F273FB">
        <w:rPr>
          <w:color w:val="0070C0"/>
        </w:rPr>
        <w:t>.</w:t>
      </w:r>
    </w:p>
    <w:p w14:paraId="52D8ABCA" w14:textId="77777777" w:rsidR="00F273FB" w:rsidRPr="00F273FB" w:rsidRDefault="00F273FB" w:rsidP="00F273FB">
      <w:pPr>
        <w:shd w:val="clear" w:color="auto" w:fill="DAEEF3" w:themeFill="accent5" w:themeFillTint="33"/>
        <w:ind w:left="420"/>
        <w:rPr>
          <w:color w:val="0070C0"/>
        </w:rPr>
      </w:pPr>
      <w:r w:rsidRPr="00F273FB">
        <w:rPr>
          <w:color w:val="0070C0"/>
        </w:rPr>
        <w:t>In practice the Forum will perform that oversight role of individual Arbitrators. Where an Arbitrator does not meet standard then they will face the scrutiny of their peers.</w:t>
      </w:r>
    </w:p>
    <w:p w14:paraId="5E6A020D" w14:textId="30A25DAC" w:rsidR="00DB32E0" w:rsidRDefault="00DB32E0" w:rsidP="00F273FB"/>
    <w:p w14:paraId="5FF06307" w14:textId="2413F1B1" w:rsidR="00F8720C" w:rsidRDefault="00F8720C" w:rsidP="00F273FB"/>
    <w:p w14:paraId="2C2BC73A" w14:textId="2686D131" w:rsidR="00F8720C" w:rsidRDefault="00F8720C" w:rsidP="00F273FB"/>
    <w:p w14:paraId="1D140577" w14:textId="242276B5" w:rsidR="00F8720C" w:rsidRDefault="00F8720C" w:rsidP="00F273FB"/>
    <w:p w14:paraId="5930B460" w14:textId="3C84B0AD" w:rsidR="00F8720C" w:rsidRDefault="00F8720C" w:rsidP="00F273FB"/>
    <w:p w14:paraId="497AA29B" w14:textId="77777777" w:rsidR="00F8720C" w:rsidRDefault="00F8720C" w:rsidP="00F273FB"/>
    <w:p w14:paraId="3C0A7F3B" w14:textId="77777777" w:rsidR="00F273FB" w:rsidRDefault="00F273FB" w:rsidP="00F273FB">
      <w:pPr>
        <w:shd w:val="clear" w:color="auto" w:fill="F2F2F2" w:themeFill="background1" w:themeFillShade="F2"/>
      </w:pPr>
      <w:r>
        <w:rPr>
          <w:b/>
          <w:sz w:val="20"/>
          <w:szCs w:val="20"/>
        </w:rPr>
        <w:t xml:space="preserve">Proposal A-11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79BFD88A" w14:textId="77777777" w:rsidR="00F273FB" w:rsidRPr="00817220" w:rsidRDefault="00F273FB" w:rsidP="00F273FB">
      <w:pPr>
        <w:shd w:val="clear" w:color="auto" w:fill="F2F2F2" w:themeFill="background1" w:themeFillShade="F2"/>
        <w:rPr>
          <w:b/>
        </w:rPr>
      </w:pPr>
      <w:r>
        <w:rPr>
          <w:b/>
        </w:rPr>
        <w:t>RDR 6.2</w:t>
      </w:r>
    </w:p>
    <w:p w14:paraId="4FE32BBB" w14:textId="77777777" w:rsidR="00F273FB" w:rsidRDefault="00F273FB" w:rsidP="00F273FB">
      <w:pPr>
        <w:shd w:val="clear" w:color="auto" w:fill="F2F2F2" w:themeFill="background1" w:themeFillShade="F2"/>
      </w:pPr>
      <w:r>
        <w:t>I think we should add the following item to the list:</w:t>
      </w:r>
    </w:p>
    <w:p w14:paraId="591179AD" w14:textId="77777777" w:rsidR="00F273FB" w:rsidRDefault="00F273FB" w:rsidP="00F273FB">
      <w:pPr>
        <w:pStyle w:val="a9"/>
        <w:numPr>
          <w:ilvl w:val="0"/>
          <w:numId w:val="2"/>
        </w:numPr>
        <w:shd w:val="clear" w:color="auto" w:fill="F2F2F2" w:themeFill="background1" w:themeFillShade="F2"/>
      </w:pPr>
      <w:r>
        <w:t>Changes to the code or Ricardian contract of a smart contract.</w:t>
      </w:r>
    </w:p>
    <w:p w14:paraId="0E75CC66" w14:textId="77777777" w:rsidR="00F273FB" w:rsidRDefault="00F273FB" w:rsidP="00F273FB"/>
    <w:p w14:paraId="582F23C5"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A-11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0:13 GMT+8, 26 May</w:t>
      </w:r>
    </w:p>
    <w:p w14:paraId="237C17AE" w14:textId="77777777" w:rsidR="00F273FB" w:rsidRPr="00F273FB" w:rsidRDefault="00F273FB" w:rsidP="00F273FB">
      <w:pPr>
        <w:shd w:val="clear" w:color="auto" w:fill="DAEEF3" w:themeFill="accent5" w:themeFillTint="33"/>
        <w:ind w:left="420"/>
        <w:rPr>
          <w:color w:val="0070C0"/>
        </w:rPr>
      </w:pPr>
      <w:r w:rsidRPr="00F273FB">
        <w:rPr>
          <w:color w:val="0070C0"/>
        </w:rPr>
        <w:t>Makes sense to add just to give the example, but we will not be able to encompass every possible remedy here. So not specifically necessary.</w:t>
      </w:r>
    </w:p>
    <w:p w14:paraId="76B3B899" w14:textId="77777777" w:rsidR="00286CD7" w:rsidRDefault="00286CD7" w:rsidP="00817220">
      <w:pPr>
        <w:rPr>
          <w:b/>
          <w:color w:val="0070C0"/>
          <w:sz w:val="20"/>
          <w:szCs w:val="20"/>
        </w:rPr>
      </w:pPr>
    </w:p>
    <w:p w14:paraId="07CD2CBC" w14:textId="77777777" w:rsidR="00F273FB" w:rsidRDefault="00F273FB" w:rsidP="00817220">
      <w:pPr>
        <w:rPr>
          <w:b/>
          <w:color w:val="0070C0"/>
          <w:sz w:val="20"/>
          <w:szCs w:val="20"/>
        </w:rPr>
      </w:pPr>
    </w:p>
    <w:p w14:paraId="03047867" w14:textId="77777777" w:rsidR="00286CD7" w:rsidRDefault="00286CD7" w:rsidP="00286CD7">
      <w:pPr>
        <w:shd w:val="clear" w:color="auto" w:fill="F2F2F2" w:themeFill="background1" w:themeFillShade="F2"/>
      </w:pPr>
      <w:r>
        <w:rPr>
          <w:b/>
          <w:sz w:val="20"/>
          <w:szCs w:val="20"/>
        </w:rPr>
        <w:t xml:space="preserve">Proposal A-12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5D8BAB75" w14:textId="77777777" w:rsidR="00286CD7" w:rsidRPr="00817220" w:rsidRDefault="00286CD7" w:rsidP="00286CD7">
      <w:pPr>
        <w:shd w:val="clear" w:color="auto" w:fill="F2F2F2" w:themeFill="background1" w:themeFillShade="F2"/>
        <w:rPr>
          <w:b/>
        </w:rPr>
      </w:pPr>
      <w:r>
        <w:rPr>
          <w:b/>
        </w:rPr>
        <w:t>Newly added</w:t>
      </w:r>
    </w:p>
    <w:p w14:paraId="7E5AF8B7" w14:textId="1EB73D34" w:rsidR="00286CD7" w:rsidRPr="00286CD7" w:rsidRDefault="00286CD7" w:rsidP="00286CD7">
      <w:pPr>
        <w:shd w:val="clear" w:color="auto" w:fill="F2F2F2" w:themeFill="background1" w:themeFillShade="F2"/>
      </w:pPr>
      <w:r w:rsidRPr="00817220">
        <w:t>We should seek the advice of as many legal professionals that have experience in this area as we can find.</w:t>
      </w:r>
    </w:p>
    <w:p w14:paraId="15462531" w14:textId="77777777" w:rsidR="00286CD7" w:rsidRDefault="00286CD7" w:rsidP="00817220">
      <w:pPr>
        <w:rPr>
          <w:b/>
          <w:color w:val="0070C0"/>
          <w:sz w:val="20"/>
          <w:szCs w:val="20"/>
        </w:rPr>
      </w:pPr>
    </w:p>
    <w:p w14:paraId="59952C3C" w14:textId="77777777" w:rsidR="00286CD7" w:rsidRPr="004166CF" w:rsidRDefault="00286CD7" w:rsidP="00817220">
      <w:pPr>
        <w:rPr>
          <w:b/>
          <w:color w:val="0070C0"/>
          <w:sz w:val="20"/>
          <w:szCs w:val="20"/>
        </w:rPr>
      </w:pPr>
    </w:p>
    <w:p w14:paraId="03A63EF1" w14:textId="77777777" w:rsidR="00817220" w:rsidRDefault="00817220" w:rsidP="00817220">
      <w:pPr>
        <w:shd w:val="clear" w:color="auto" w:fill="F2F2F2" w:themeFill="background1" w:themeFillShade="F2"/>
      </w:pPr>
      <w:r>
        <w:rPr>
          <w:b/>
          <w:sz w:val="20"/>
          <w:szCs w:val="20"/>
        </w:rPr>
        <w:t xml:space="preserve">Proposal A-1 [From: </w:t>
      </w:r>
      <w:r>
        <w:rPr>
          <w:sz w:val="20"/>
          <w:szCs w:val="20"/>
        </w:rPr>
        <w:t>Celu (</w:t>
      </w:r>
      <w:proofErr w:type="spellStart"/>
      <w:r>
        <w:rPr>
          <w:sz w:val="20"/>
          <w:szCs w:val="20"/>
        </w:rPr>
        <w:t>Blockgenic</w:t>
      </w:r>
      <w:proofErr w:type="spellEnd"/>
      <w:r>
        <w:rPr>
          <w:sz w:val="20"/>
          <w:szCs w:val="20"/>
        </w:rPr>
        <w:t>)</w:t>
      </w:r>
      <w:r>
        <w:rPr>
          <w:b/>
          <w:sz w:val="20"/>
          <w:szCs w:val="20"/>
        </w:rPr>
        <w:t>] 20:37 GMT+8, 22 May</w:t>
      </w:r>
    </w:p>
    <w:p w14:paraId="1BC94499" w14:textId="77777777" w:rsidR="00817220" w:rsidRPr="00817220" w:rsidRDefault="00817220" w:rsidP="00817220">
      <w:pPr>
        <w:shd w:val="clear" w:color="auto" w:fill="F2F2F2" w:themeFill="background1" w:themeFillShade="F2"/>
        <w:rPr>
          <w:b/>
        </w:rPr>
      </w:pPr>
      <w:r w:rsidRPr="00817220">
        <w:rPr>
          <w:b/>
        </w:rPr>
        <w:t>Newly added</w:t>
      </w:r>
    </w:p>
    <w:p w14:paraId="13595908" w14:textId="77777777" w:rsidR="00817220" w:rsidRDefault="00817220" w:rsidP="00817220">
      <w:pPr>
        <w:shd w:val="clear" w:color="auto" w:fill="F2F2F2" w:themeFill="background1" w:themeFillShade="F2"/>
      </w:pPr>
      <w:r w:rsidRPr="00610F17">
        <w:t>On a technical implementation level - for BPs - how does enforcing a</w:t>
      </w:r>
      <w:r>
        <w:t>n</w:t>
      </w:r>
      <w:r w:rsidRPr="00610F17">
        <w:t xml:space="preserve"> arbitration ruling to reverse a transaction look like?</w:t>
      </w:r>
    </w:p>
    <w:p w14:paraId="65B94B44" w14:textId="77777777" w:rsidR="00817220" w:rsidRPr="00F42225" w:rsidRDefault="00817220" w:rsidP="00817220"/>
    <w:p w14:paraId="108954DC" w14:textId="77777777" w:rsidR="00817220" w:rsidRPr="00091955" w:rsidRDefault="00817220" w:rsidP="00531A4E">
      <w:pPr>
        <w:shd w:val="clear" w:color="auto" w:fill="DAEEF3" w:themeFill="accent5" w:themeFillTint="33"/>
        <w:ind w:left="420"/>
        <w:rPr>
          <w:b/>
          <w:color w:val="0070C0"/>
          <w:sz w:val="20"/>
          <w:szCs w:val="20"/>
        </w:rPr>
      </w:pPr>
      <w:r w:rsidRPr="00091955">
        <w:rPr>
          <w:b/>
          <w:color w:val="0070C0"/>
          <w:sz w:val="20"/>
          <w:szCs w:val="20"/>
        </w:rPr>
        <w:t xml:space="preserve">Reply A-1 (1) [From: </w:t>
      </w:r>
      <w:r w:rsidRPr="00091955">
        <w:rPr>
          <w:color w:val="0070C0"/>
          <w:sz w:val="20"/>
          <w:szCs w:val="20"/>
        </w:rPr>
        <w:t>Mao (EOSREAL)</w:t>
      </w:r>
      <w:r w:rsidRPr="00091955">
        <w:rPr>
          <w:b/>
          <w:color w:val="0070C0"/>
          <w:sz w:val="20"/>
          <w:szCs w:val="20"/>
        </w:rPr>
        <w:t>] 13:00 GMT+8, 23 May</w:t>
      </w:r>
    </w:p>
    <w:p w14:paraId="7F8937A3" w14:textId="77777777" w:rsidR="00817220" w:rsidRDefault="00817220" w:rsidP="00531A4E">
      <w:pPr>
        <w:shd w:val="clear" w:color="auto" w:fill="DAEEF3" w:themeFill="accent5" w:themeFillTint="33"/>
        <w:ind w:left="420"/>
        <w:rPr>
          <w:color w:val="0070C0"/>
        </w:rPr>
      </w:pPr>
      <w:r>
        <w:rPr>
          <w:color w:val="0070C0"/>
        </w:rPr>
        <w:t>According to my understanding</w:t>
      </w:r>
      <w:r w:rsidRPr="00F42225">
        <w:rPr>
          <w:color w:val="0070C0"/>
        </w:rPr>
        <w:t>, i</w:t>
      </w:r>
      <w:r w:rsidRPr="00F42225">
        <w:rPr>
          <w:rFonts w:hint="eastAsia"/>
          <w:color w:val="0070C0"/>
        </w:rPr>
        <w:t>f</w:t>
      </w:r>
      <w:r w:rsidRPr="00F42225">
        <w:rPr>
          <w:color w:val="0070C0"/>
        </w:rPr>
        <w:t xml:space="preserve"> parties involved in the case agree this case be heard at one arbitration forum, and the arbitration forum ordered the transaction should be reversed, the arbitrator shall officially pass the order to those parties and all 21 BP</w:t>
      </w:r>
      <w:r>
        <w:rPr>
          <w:color w:val="0070C0"/>
        </w:rPr>
        <w:t>s</w:t>
      </w:r>
      <w:r w:rsidRPr="00F42225">
        <w:rPr>
          <w:color w:val="0070C0"/>
        </w:rPr>
        <w:t>, and 21 BP</w:t>
      </w:r>
      <w:r>
        <w:rPr>
          <w:color w:val="0070C0"/>
        </w:rPr>
        <w:t>s</w:t>
      </w:r>
      <w:r w:rsidRPr="00F42225">
        <w:rPr>
          <w:color w:val="0070C0"/>
        </w:rPr>
        <w:t xml:space="preserve"> shall follow the order to reverse the transaction.</w:t>
      </w:r>
    </w:p>
    <w:p w14:paraId="4E285F80" w14:textId="77777777" w:rsidR="00817220" w:rsidRDefault="00817220" w:rsidP="00817220">
      <w:pPr>
        <w:ind w:left="420"/>
        <w:rPr>
          <w:color w:val="0070C0"/>
        </w:rPr>
      </w:pPr>
    </w:p>
    <w:p w14:paraId="7DE491EE" w14:textId="77777777" w:rsidR="00817220" w:rsidRPr="004166CF" w:rsidRDefault="00817220" w:rsidP="00531A4E">
      <w:pPr>
        <w:shd w:val="clear" w:color="auto" w:fill="DAEEF3" w:themeFill="accent5" w:themeFillTint="33"/>
        <w:ind w:left="420"/>
        <w:rPr>
          <w:b/>
          <w:color w:val="0070C0"/>
          <w:sz w:val="20"/>
          <w:szCs w:val="20"/>
        </w:rPr>
      </w:pPr>
      <w:r w:rsidRPr="004166CF">
        <w:rPr>
          <w:b/>
          <w:color w:val="0070C0"/>
          <w:sz w:val="20"/>
          <w:szCs w:val="20"/>
        </w:rPr>
        <w:t>Reply A-1 (2) [From:</w:t>
      </w:r>
      <w:r w:rsidRPr="004166CF">
        <w:rPr>
          <w:color w:val="0070C0"/>
          <w:sz w:val="20"/>
          <w:szCs w:val="20"/>
        </w:rPr>
        <w:t xml:space="preserve"> Josh Kauffman (EOS Canada)</w:t>
      </w:r>
      <w:r w:rsidRPr="004166CF">
        <w:rPr>
          <w:b/>
          <w:color w:val="0070C0"/>
          <w:sz w:val="20"/>
          <w:szCs w:val="20"/>
        </w:rPr>
        <w:t>] 9:24 GMT+8, 24 May</w:t>
      </w:r>
    </w:p>
    <w:p w14:paraId="44BF4EE6" w14:textId="77777777" w:rsidR="00817220" w:rsidRPr="004166CF" w:rsidRDefault="00817220" w:rsidP="00531A4E">
      <w:pPr>
        <w:shd w:val="clear" w:color="auto" w:fill="DAEEF3" w:themeFill="accent5" w:themeFillTint="33"/>
        <w:ind w:left="420"/>
        <w:rPr>
          <w:color w:val="0070C0"/>
        </w:rPr>
      </w:pPr>
      <w:r w:rsidRPr="004166CF">
        <w:rPr>
          <w:color w:val="0070C0"/>
        </w:rPr>
        <w:t>I think he wanted a more in-depth code level of this, the actual *how* it will be done. Don't know if this is out yet though in the code myself. But I also think it's important that we make the distinction that the transaction itself isn't being reversed. It is basically being counteracted. Example: User A scams User B out of 10,000 EOS. The transaction that moved the EOS from User A to User B isn't reversed (the blockchain history doesn't get changed). A new transaction is created that moves 10,000 EOS from B back to A, thus counteracting the effect of the original transaction. It's a small difference, but I think we should aim to word things correctly in these documents/supporting documents.</w:t>
      </w:r>
    </w:p>
    <w:p w14:paraId="7A4295B5" w14:textId="77777777" w:rsidR="00817220" w:rsidRPr="004166CF" w:rsidRDefault="00817220" w:rsidP="00817220">
      <w:pPr>
        <w:ind w:left="420"/>
        <w:rPr>
          <w:color w:val="0070C0"/>
        </w:rPr>
      </w:pPr>
    </w:p>
    <w:p w14:paraId="67763DE2" w14:textId="77777777" w:rsidR="00817220" w:rsidRPr="004166CF" w:rsidRDefault="00817220" w:rsidP="00531A4E">
      <w:pPr>
        <w:shd w:val="clear" w:color="auto" w:fill="DAEEF3" w:themeFill="accent5" w:themeFillTint="33"/>
        <w:ind w:left="420"/>
        <w:rPr>
          <w:b/>
          <w:color w:val="0070C0"/>
          <w:sz w:val="20"/>
          <w:szCs w:val="20"/>
        </w:rPr>
      </w:pPr>
      <w:r w:rsidRPr="004166CF">
        <w:rPr>
          <w:b/>
          <w:color w:val="0070C0"/>
          <w:sz w:val="20"/>
          <w:szCs w:val="20"/>
        </w:rPr>
        <w:t>Reply A-1 (3) [From:</w:t>
      </w:r>
      <w:r w:rsidRPr="004166CF">
        <w:rPr>
          <w:color w:val="0070C0"/>
          <w:sz w:val="20"/>
          <w:szCs w:val="20"/>
        </w:rPr>
        <w:t xml:space="preserve"> Moti </w:t>
      </w:r>
      <w:proofErr w:type="spellStart"/>
      <w:r w:rsidRPr="004166CF">
        <w:rPr>
          <w:color w:val="0070C0"/>
          <w:sz w:val="20"/>
          <w:szCs w:val="20"/>
        </w:rPr>
        <w:t>Tabulo</w:t>
      </w:r>
      <w:proofErr w:type="spellEnd"/>
      <w:r w:rsidRPr="004166CF">
        <w:rPr>
          <w:b/>
          <w:color w:val="0070C0"/>
          <w:sz w:val="20"/>
          <w:szCs w:val="20"/>
        </w:rPr>
        <w:t>] 8:22 GMT+8, 24 May</w:t>
      </w:r>
    </w:p>
    <w:p w14:paraId="3E30EE21" w14:textId="77777777" w:rsidR="00817220" w:rsidRPr="004166CF" w:rsidRDefault="00817220" w:rsidP="00531A4E">
      <w:pPr>
        <w:shd w:val="clear" w:color="auto" w:fill="DAEEF3" w:themeFill="accent5" w:themeFillTint="33"/>
        <w:ind w:left="420"/>
        <w:rPr>
          <w:color w:val="0070C0"/>
        </w:rPr>
      </w:pPr>
      <w:r w:rsidRPr="004166CF">
        <w:rPr>
          <w:color w:val="0070C0"/>
        </w:rPr>
        <w:t>Mao's reply is generally how it will work.</w:t>
      </w:r>
    </w:p>
    <w:p w14:paraId="55318B48" w14:textId="00623717" w:rsidR="00084F8C" w:rsidRDefault="00084F8C" w:rsidP="006C59CA">
      <w:pPr>
        <w:rPr>
          <w:color w:val="FF0000"/>
        </w:rPr>
      </w:pPr>
    </w:p>
    <w:p w14:paraId="77F66DCE" w14:textId="77777777" w:rsidR="00192E81" w:rsidRDefault="00192E81" w:rsidP="006C59CA">
      <w:pPr>
        <w:rPr>
          <w:color w:val="FF0000"/>
        </w:rPr>
      </w:pPr>
    </w:p>
    <w:p w14:paraId="22545326" w14:textId="77777777" w:rsidR="00286CD7" w:rsidRDefault="00286CD7" w:rsidP="00286CD7">
      <w:pPr>
        <w:shd w:val="clear" w:color="auto" w:fill="F2F2F2" w:themeFill="background1" w:themeFillShade="F2"/>
      </w:pPr>
      <w:r>
        <w:rPr>
          <w:b/>
          <w:sz w:val="20"/>
          <w:szCs w:val="20"/>
        </w:rPr>
        <w:t xml:space="preserve">Proposal B-1 [From: </w:t>
      </w:r>
      <w:r>
        <w:rPr>
          <w:sz w:val="20"/>
          <w:szCs w:val="20"/>
        </w:rPr>
        <w:t>Josh Kauffman (EOS Canada)</w:t>
      </w:r>
      <w:r>
        <w:rPr>
          <w:b/>
          <w:sz w:val="20"/>
          <w:szCs w:val="20"/>
        </w:rPr>
        <w:t>] 1:50 GMT+8, 23 May</w:t>
      </w:r>
    </w:p>
    <w:p w14:paraId="1806AB27"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- 4</w:t>
      </w:r>
    </w:p>
    <w:p w14:paraId="52E0C28C" w14:textId="77777777" w:rsidR="00286CD7" w:rsidRDefault="00286CD7" w:rsidP="00286CD7">
      <w:pPr>
        <w:shd w:val="clear" w:color="auto" w:fill="F2F2F2" w:themeFill="background1" w:themeFillShade="F2"/>
      </w:pPr>
      <w:r>
        <w:t>W</w:t>
      </w:r>
      <w:r w:rsidRPr="000870CC">
        <w:t xml:space="preserve">hat is the definition of "good" transactions? (could even just add an </w:t>
      </w:r>
      <w:proofErr w:type="spellStart"/>
      <w:r w:rsidRPr="000870CC">
        <w:t>asterix</w:t>
      </w:r>
      <w:proofErr w:type="spellEnd"/>
      <w:r w:rsidRPr="000870CC">
        <w:t xml:space="preserve"> and define below)</w:t>
      </w:r>
    </w:p>
    <w:p w14:paraId="1394445D" w14:textId="77777777" w:rsidR="00286CD7" w:rsidRPr="00425213" w:rsidRDefault="00286CD7" w:rsidP="00286CD7"/>
    <w:p w14:paraId="3A0F4C8C"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t xml:space="preserve">Reply B-1 (1) [From: </w:t>
      </w:r>
      <w:r w:rsidRPr="00AE2E48">
        <w:rPr>
          <w:color w:val="0070C0"/>
          <w:sz w:val="20"/>
          <w:szCs w:val="20"/>
        </w:rPr>
        <w:t>Mao (EOSREAL)</w:t>
      </w:r>
      <w:r w:rsidRPr="00AE2E48">
        <w:rPr>
          <w:b/>
          <w:color w:val="0070C0"/>
          <w:sz w:val="20"/>
          <w:szCs w:val="20"/>
        </w:rPr>
        <w:t>] 13:00 GMT+8, 23 May</w:t>
      </w:r>
    </w:p>
    <w:p w14:paraId="77F86981" w14:textId="77777777" w:rsidR="00286CD7" w:rsidRDefault="00286CD7" w:rsidP="00286CD7">
      <w:pPr>
        <w:shd w:val="clear" w:color="auto" w:fill="DAEEF3" w:themeFill="accent5" w:themeFillTint="33"/>
        <w:ind w:left="420"/>
        <w:rPr>
          <w:color w:val="0070C0"/>
        </w:rPr>
      </w:pPr>
      <w:bookmarkStart w:id="1" w:name="_Hlk514858703"/>
      <w:r w:rsidRPr="00425213">
        <w:rPr>
          <w:color w:val="0070C0"/>
        </w:rPr>
        <w:t xml:space="preserve">How about using words as below: to only add "beneficial to EOS system" transactions? I don’t think a too </w:t>
      </w:r>
      <w:r w:rsidRPr="00425213">
        <w:rPr>
          <w:color w:val="0070C0"/>
        </w:rPr>
        <w:lastRenderedPageBreak/>
        <w:t>precise definition is beneficial since we could not cover everything.</w:t>
      </w:r>
      <w:r>
        <w:rPr>
          <w:color w:val="0070C0"/>
        </w:rPr>
        <w:t xml:space="preserve"> Is there any better suggestion? There is some vagueness here.</w:t>
      </w:r>
    </w:p>
    <w:p w14:paraId="0FF4611E" w14:textId="77777777" w:rsidR="00286CD7" w:rsidRDefault="00286CD7" w:rsidP="00286CD7">
      <w:pPr>
        <w:ind w:left="420"/>
        <w:rPr>
          <w:color w:val="0070C0"/>
        </w:rPr>
      </w:pPr>
    </w:p>
    <w:p w14:paraId="2D3E7AEA"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(2) [From:</w:t>
      </w:r>
      <w:r w:rsidRPr="004166CF">
        <w:rPr>
          <w:color w:val="0070C0"/>
          <w:sz w:val="20"/>
          <w:szCs w:val="20"/>
        </w:rPr>
        <w:t xml:space="preserve"> Josh Kauffman (EOS Canada)</w:t>
      </w:r>
      <w:r w:rsidRPr="004166CF">
        <w:rPr>
          <w:b/>
          <w:color w:val="0070C0"/>
          <w:sz w:val="20"/>
          <w:szCs w:val="20"/>
        </w:rPr>
        <w:t>] 9:27 GMT+8, 24 May</w:t>
      </w:r>
    </w:p>
    <w:p w14:paraId="50FE33A1" w14:textId="77777777" w:rsidR="00286CD7" w:rsidRPr="004166CF" w:rsidRDefault="00286CD7" w:rsidP="00286CD7">
      <w:pPr>
        <w:shd w:val="clear" w:color="auto" w:fill="DAEEF3" w:themeFill="accent5" w:themeFillTint="33"/>
        <w:ind w:left="420"/>
        <w:rPr>
          <w:color w:val="0070C0"/>
        </w:rPr>
      </w:pPr>
      <w:r w:rsidRPr="004166CF">
        <w:rPr>
          <w:color w:val="0070C0"/>
        </w:rPr>
        <w:t>I would suggest something along the lines of: "in accordance with all regulations of the EOS network." The sentence will have to be re-worked once we have a better idea of what we'd like. But there will always be some vagueness, and this isn't necessarily a bad thing.</w:t>
      </w:r>
      <w:bookmarkEnd w:id="1"/>
    </w:p>
    <w:p w14:paraId="430F9269" w14:textId="77777777" w:rsidR="00286CD7" w:rsidRPr="004166CF" w:rsidRDefault="00286CD7" w:rsidP="00286CD7">
      <w:pPr>
        <w:ind w:left="420"/>
        <w:rPr>
          <w:color w:val="0070C0"/>
        </w:rPr>
      </w:pPr>
    </w:p>
    <w:p w14:paraId="4770A7B3"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47DE6AE6" w14:textId="77777777" w:rsidR="00286CD7" w:rsidRPr="00C54FB0" w:rsidRDefault="00286CD7" w:rsidP="00286CD7">
      <w:pPr>
        <w:shd w:val="clear" w:color="auto" w:fill="DAEEF3" w:themeFill="accent5" w:themeFillTint="33"/>
        <w:ind w:left="420"/>
        <w:rPr>
          <w:color w:val="0070C0"/>
        </w:rPr>
      </w:pPr>
      <w:r w:rsidRPr="00C54FB0">
        <w:rPr>
          <w:color w:val="0070C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3AB7D079" w14:textId="77777777" w:rsidR="00286CD7" w:rsidRPr="004166CF" w:rsidRDefault="00286CD7" w:rsidP="00286CD7">
      <w:pPr>
        <w:ind w:left="420"/>
        <w:rPr>
          <w:b/>
          <w:color w:val="0070C0"/>
          <w:sz w:val="20"/>
          <w:szCs w:val="20"/>
        </w:rPr>
      </w:pPr>
    </w:p>
    <w:p w14:paraId="38C58068"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0BDBF671" w14:textId="77777777" w:rsidR="00286CD7" w:rsidRPr="004166CF" w:rsidRDefault="00286CD7" w:rsidP="00286CD7">
      <w:pPr>
        <w:shd w:val="clear" w:color="auto" w:fill="DAEEF3" w:themeFill="accent5" w:themeFillTint="33"/>
        <w:ind w:left="420"/>
        <w:rPr>
          <w:color w:val="0070C0"/>
        </w:rPr>
      </w:pPr>
      <w:r w:rsidRPr="004166CF">
        <w:rPr>
          <w:color w:val="0070C0"/>
        </w:rPr>
        <w:t>Can we add a footnote here below stated as the following:</w:t>
      </w:r>
    </w:p>
    <w:p w14:paraId="108A0CAB" w14:textId="77777777" w:rsidR="00286CD7" w:rsidRPr="004166CF" w:rsidRDefault="00286CD7" w:rsidP="00286CD7">
      <w:pPr>
        <w:shd w:val="clear" w:color="auto" w:fill="DAEEF3" w:themeFill="accent5" w:themeFillTint="33"/>
        <w:ind w:left="420"/>
        <w:rPr>
          <w:color w:val="0070C0"/>
        </w:rPr>
      </w:pPr>
      <w:r w:rsidRPr="004166CF">
        <w:rPr>
          <w:color w:val="0070C0"/>
        </w:rPr>
        <w:t>“Good”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1B14B7C4" w14:textId="77777777" w:rsidR="00286CD7" w:rsidRDefault="00286CD7" w:rsidP="00286CD7">
      <w:pPr>
        <w:ind w:left="420"/>
        <w:rPr>
          <w:color w:val="FF0000"/>
        </w:rPr>
      </w:pPr>
    </w:p>
    <w:p w14:paraId="04DAA429" w14:textId="77777777" w:rsidR="00286CD7" w:rsidRPr="00A71CA1" w:rsidRDefault="00286CD7" w:rsidP="00286CD7">
      <w:pPr>
        <w:shd w:val="clear" w:color="auto" w:fill="DAEEF3" w:themeFill="accent5" w:themeFillTint="33"/>
        <w:ind w:left="420"/>
        <w:rPr>
          <w:b/>
          <w:color w:val="0070C0"/>
          <w:sz w:val="20"/>
          <w:szCs w:val="20"/>
        </w:rPr>
      </w:pPr>
      <w:r w:rsidRPr="00A71CA1">
        <w:rPr>
          <w:b/>
          <w:color w:val="0070C0"/>
          <w:sz w:val="20"/>
          <w:szCs w:val="20"/>
        </w:rPr>
        <w:t xml:space="preserve">Reply B-1 (5) [From: Sharif </w:t>
      </w:r>
      <w:proofErr w:type="spellStart"/>
      <w:r w:rsidRPr="00A71CA1">
        <w:rPr>
          <w:b/>
          <w:color w:val="0070C0"/>
          <w:sz w:val="20"/>
          <w:szCs w:val="20"/>
        </w:rPr>
        <w:t>Bouktila</w:t>
      </w:r>
      <w:proofErr w:type="spellEnd"/>
      <w:r w:rsidRPr="00A71CA1">
        <w:rPr>
          <w:b/>
          <w:color w:val="0070C0"/>
          <w:sz w:val="20"/>
          <w:szCs w:val="20"/>
        </w:rPr>
        <w:t xml:space="preserve"> (EOSDUBLIN</w:t>
      </w:r>
      <w:proofErr w:type="gramStart"/>
      <w:r w:rsidRPr="00A71CA1">
        <w:rPr>
          <w:b/>
          <w:color w:val="0070C0"/>
          <w:sz w:val="20"/>
          <w:szCs w:val="20"/>
        </w:rPr>
        <w:t>) ]</w:t>
      </w:r>
      <w:proofErr w:type="gramEnd"/>
      <w:r w:rsidRPr="00A71CA1">
        <w:rPr>
          <w:b/>
          <w:color w:val="0070C0"/>
          <w:sz w:val="20"/>
          <w:szCs w:val="20"/>
        </w:rPr>
        <w:t xml:space="preserve"> 20:30 GMT+8, 24 May</w:t>
      </w:r>
    </w:p>
    <w:p w14:paraId="52D87716" w14:textId="77777777" w:rsidR="00286CD7" w:rsidRPr="00A71CA1" w:rsidRDefault="00286CD7" w:rsidP="00286CD7">
      <w:pPr>
        <w:shd w:val="clear" w:color="auto" w:fill="DAEEF3" w:themeFill="accent5" w:themeFillTint="33"/>
        <w:ind w:left="420"/>
        <w:rPr>
          <w:color w:val="0070C0"/>
        </w:rPr>
      </w:pPr>
      <w:r w:rsidRPr="00A71CA1">
        <w:rPr>
          <w:color w:val="0070C0"/>
        </w:rPr>
        <w:t xml:space="preserve">Sounds very subjective. </w:t>
      </w:r>
    </w:p>
    <w:p w14:paraId="555D57B0" w14:textId="77777777" w:rsidR="00286CD7" w:rsidRPr="00A71CA1" w:rsidRDefault="00286CD7" w:rsidP="00286CD7">
      <w:pPr>
        <w:shd w:val="clear" w:color="auto" w:fill="DAEEF3" w:themeFill="accent5" w:themeFillTint="33"/>
        <w:ind w:left="420"/>
        <w:rPr>
          <w:color w:val="0070C0"/>
        </w:rPr>
      </w:pPr>
      <w:r w:rsidRPr="00A71CA1">
        <w:rPr>
          <w:color w:val="0070C0"/>
        </w:rPr>
        <w:t>What is a good vs bad transaction?</w:t>
      </w:r>
    </w:p>
    <w:p w14:paraId="2DD74F19" w14:textId="77777777" w:rsidR="00286CD7" w:rsidRDefault="00286CD7" w:rsidP="00286CD7">
      <w:pPr>
        <w:rPr>
          <w:color w:val="FF0000"/>
        </w:rPr>
      </w:pPr>
    </w:p>
    <w:p w14:paraId="38024C72" w14:textId="77777777" w:rsidR="00286CD7" w:rsidRPr="0063013E" w:rsidRDefault="00286CD7" w:rsidP="00286CD7">
      <w:pPr>
        <w:rPr>
          <w:color w:val="FF0000"/>
        </w:rPr>
      </w:pPr>
    </w:p>
    <w:p w14:paraId="4B3B8D80" w14:textId="77777777" w:rsidR="00286CD7" w:rsidRDefault="00286CD7" w:rsidP="00286CD7">
      <w:pPr>
        <w:shd w:val="clear" w:color="auto" w:fill="F2F2F2" w:themeFill="background1" w:themeFillShade="F2"/>
      </w:pPr>
      <w:r>
        <w:rPr>
          <w:b/>
          <w:sz w:val="20"/>
          <w:szCs w:val="20"/>
        </w:rPr>
        <w:t xml:space="preserve">Proposal B-2 [From: </w:t>
      </w:r>
      <w:r>
        <w:rPr>
          <w:sz w:val="20"/>
          <w:szCs w:val="20"/>
        </w:rPr>
        <w:t>Josh Kauffman (EOS Canada)</w:t>
      </w:r>
      <w:r>
        <w:rPr>
          <w:b/>
          <w:sz w:val="20"/>
          <w:szCs w:val="20"/>
        </w:rPr>
        <w:t>] 1:50 GMT+8, 23 May</w:t>
      </w:r>
    </w:p>
    <w:p w14:paraId="46B04A68"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- 5</w:t>
      </w:r>
    </w:p>
    <w:p w14:paraId="742348A0" w14:textId="77777777" w:rsidR="00286CD7" w:rsidRDefault="00286CD7" w:rsidP="00286CD7">
      <w:pPr>
        <w:shd w:val="clear" w:color="auto" w:fill="F2F2F2" w:themeFill="background1" w:themeFillShade="F2"/>
      </w:pPr>
      <w:r>
        <w:t>W</w:t>
      </w:r>
      <w:r w:rsidRPr="000870CC">
        <w:t xml:space="preserve">hat is the definition of "good" transactions? (could even just add an </w:t>
      </w:r>
      <w:proofErr w:type="spellStart"/>
      <w:r w:rsidRPr="000870CC">
        <w:t>asterix</w:t>
      </w:r>
      <w:proofErr w:type="spellEnd"/>
      <w:r w:rsidRPr="000870CC">
        <w:t xml:space="preserve"> and define below)</w:t>
      </w:r>
    </w:p>
    <w:p w14:paraId="08A621F5" w14:textId="77777777" w:rsidR="00286CD7" w:rsidRPr="00425213" w:rsidRDefault="00286CD7" w:rsidP="00286CD7"/>
    <w:p w14:paraId="687162D5"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t xml:space="preserve">Reply B-2 (1) [From: </w:t>
      </w:r>
      <w:r w:rsidRPr="00AE2E48">
        <w:rPr>
          <w:color w:val="0070C0"/>
          <w:sz w:val="20"/>
          <w:szCs w:val="20"/>
        </w:rPr>
        <w:t>Mao (EOSREAL)</w:t>
      </w:r>
      <w:r w:rsidRPr="00AE2E48">
        <w:rPr>
          <w:b/>
          <w:color w:val="0070C0"/>
          <w:sz w:val="20"/>
          <w:szCs w:val="20"/>
        </w:rPr>
        <w:t>] 13:00 GMT+8, 23 May</w:t>
      </w:r>
    </w:p>
    <w:p w14:paraId="60E9735F" w14:textId="77777777" w:rsidR="00286CD7" w:rsidRDefault="00286CD7" w:rsidP="00286CD7">
      <w:pPr>
        <w:shd w:val="clear" w:color="auto" w:fill="DAEEF3" w:themeFill="accent5" w:themeFillTint="33"/>
        <w:ind w:left="420"/>
        <w:rPr>
          <w:color w:val="0070C0"/>
        </w:rPr>
      </w:pPr>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76FBF639" w14:textId="77777777" w:rsidR="00286CD7" w:rsidRDefault="00286CD7" w:rsidP="00286CD7">
      <w:pPr>
        <w:ind w:left="420"/>
        <w:rPr>
          <w:color w:val="0070C0"/>
        </w:rPr>
      </w:pPr>
    </w:p>
    <w:p w14:paraId="3B21EC6E"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(2) [From:</w:t>
      </w:r>
      <w:r w:rsidRPr="004166CF">
        <w:rPr>
          <w:color w:val="0070C0"/>
          <w:sz w:val="20"/>
          <w:szCs w:val="20"/>
        </w:rPr>
        <w:t xml:space="preserve"> Josh Kauffman (EOS Canada)</w:t>
      </w:r>
      <w:r w:rsidRPr="004166CF">
        <w:rPr>
          <w:b/>
          <w:color w:val="0070C0"/>
          <w:sz w:val="20"/>
          <w:szCs w:val="20"/>
        </w:rPr>
        <w:t>] 9:27 GMT+8, 24 May</w:t>
      </w:r>
    </w:p>
    <w:p w14:paraId="1F781E3E" w14:textId="77777777" w:rsidR="00286CD7" w:rsidRPr="004166CF" w:rsidRDefault="00286CD7" w:rsidP="00286CD7">
      <w:pPr>
        <w:shd w:val="clear" w:color="auto" w:fill="DAEEF3" w:themeFill="accent5" w:themeFillTint="33"/>
        <w:ind w:left="420"/>
        <w:rPr>
          <w:color w:val="0070C0"/>
        </w:rPr>
      </w:pPr>
      <w:r w:rsidRPr="004166CF">
        <w:rPr>
          <w:color w:val="0070C0"/>
        </w:rPr>
        <w:t>I would suggest something along the lines of: "in accordance with all regulations of the EOS network." The sentence will have to be re-worked once we have a better idea of what we'd like. But there will always be some vagueness, and this isn't necessarily a bad thing.</w:t>
      </w:r>
    </w:p>
    <w:p w14:paraId="5E2CE1AD" w14:textId="77777777" w:rsidR="00286CD7" w:rsidRPr="004166CF" w:rsidRDefault="00286CD7" w:rsidP="00286CD7">
      <w:pPr>
        <w:ind w:left="420"/>
        <w:rPr>
          <w:color w:val="0070C0"/>
        </w:rPr>
      </w:pPr>
    </w:p>
    <w:p w14:paraId="7ADA89AD"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2CE0BE44" w14:textId="77777777" w:rsidR="00286CD7" w:rsidRPr="004166CF" w:rsidRDefault="00286CD7" w:rsidP="00286CD7">
      <w:pPr>
        <w:shd w:val="clear" w:color="auto" w:fill="DAEEF3" w:themeFill="accent5" w:themeFillTint="33"/>
        <w:ind w:left="420"/>
        <w:rPr>
          <w:color w:val="0070C0"/>
          <w:sz w:val="20"/>
          <w:szCs w:val="20"/>
        </w:rPr>
      </w:pPr>
      <w:r w:rsidRPr="004166CF">
        <w:rPr>
          <w:color w:val="0070C0"/>
          <w:sz w:val="20"/>
          <w:szCs w:val="2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44EFF950" w14:textId="77777777" w:rsidR="00286CD7" w:rsidRPr="004166CF" w:rsidRDefault="00286CD7" w:rsidP="00286CD7">
      <w:pPr>
        <w:ind w:left="420"/>
        <w:rPr>
          <w:color w:val="0070C0"/>
        </w:rPr>
      </w:pPr>
    </w:p>
    <w:p w14:paraId="453C5E42"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37F8EEE8" w14:textId="77777777" w:rsidR="00286CD7" w:rsidRPr="004166CF" w:rsidRDefault="00286CD7" w:rsidP="00286CD7">
      <w:pPr>
        <w:shd w:val="clear" w:color="auto" w:fill="DAEEF3" w:themeFill="accent5" w:themeFillTint="33"/>
        <w:ind w:left="420"/>
        <w:rPr>
          <w:color w:val="0070C0"/>
        </w:rPr>
      </w:pPr>
      <w:r w:rsidRPr="004166CF">
        <w:rPr>
          <w:color w:val="0070C0"/>
        </w:rPr>
        <w:t>Can we add a footnote here below stated as the following:</w:t>
      </w:r>
    </w:p>
    <w:p w14:paraId="63F20775" w14:textId="77777777" w:rsidR="00286CD7" w:rsidRPr="004166CF" w:rsidRDefault="00286CD7" w:rsidP="00286CD7">
      <w:pPr>
        <w:shd w:val="clear" w:color="auto" w:fill="DAEEF3" w:themeFill="accent5" w:themeFillTint="33"/>
        <w:ind w:left="420"/>
        <w:rPr>
          <w:color w:val="0070C0"/>
        </w:rPr>
      </w:pPr>
      <w:r w:rsidRPr="004166CF">
        <w:rPr>
          <w:color w:val="0070C0"/>
        </w:rPr>
        <w:t>“Good”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5714F0CA" w14:textId="77777777" w:rsidR="00286CD7" w:rsidRDefault="00286CD7" w:rsidP="00286CD7">
      <w:pPr>
        <w:ind w:left="420"/>
        <w:rPr>
          <w:color w:val="FF0000"/>
        </w:rPr>
      </w:pPr>
    </w:p>
    <w:p w14:paraId="596654B1" w14:textId="77777777" w:rsidR="00286CD7" w:rsidRPr="00A71CA1" w:rsidRDefault="00286CD7" w:rsidP="00286CD7">
      <w:pPr>
        <w:shd w:val="clear" w:color="auto" w:fill="DAEEF3" w:themeFill="accent5" w:themeFillTint="33"/>
        <w:ind w:left="420"/>
        <w:rPr>
          <w:color w:val="0070C0"/>
          <w:sz w:val="20"/>
          <w:szCs w:val="20"/>
        </w:rPr>
      </w:pPr>
      <w:r w:rsidRPr="00A71CA1">
        <w:rPr>
          <w:b/>
          <w:color w:val="0070C0"/>
          <w:sz w:val="20"/>
          <w:szCs w:val="20"/>
        </w:rPr>
        <w:t>Reply B-2 (5) [From:</w:t>
      </w:r>
      <w:r w:rsidRPr="00A71CA1">
        <w:rPr>
          <w:color w:val="0070C0"/>
          <w:sz w:val="20"/>
          <w:szCs w:val="20"/>
        </w:rPr>
        <w:t xml:space="preserve"> Sharif </w:t>
      </w:r>
      <w:proofErr w:type="spellStart"/>
      <w:r w:rsidRPr="00A71CA1">
        <w:rPr>
          <w:color w:val="0070C0"/>
          <w:sz w:val="20"/>
          <w:szCs w:val="20"/>
        </w:rPr>
        <w:t>Bouktila</w:t>
      </w:r>
      <w:proofErr w:type="spellEnd"/>
      <w:r w:rsidRPr="00A71CA1">
        <w:rPr>
          <w:color w:val="0070C0"/>
          <w:sz w:val="20"/>
          <w:szCs w:val="20"/>
        </w:rPr>
        <w:t xml:space="preserve"> (EOSDUBLIN</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20:30 GMT+8, 24 May</w:t>
      </w:r>
    </w:p>
    <w:p w14:paraId="45CBE5F0" w14:textId="77777777" w:rsidR="00286CD7" w:rsidRPr="00A71CA1" w:rsidRDefault="00286CD7" w:rsidP="00286CD7">
      <w:pPr>
        <w:shd w:val="clear" w:color="auto" w:fill="DAEEF3" w:themeFill="accent5" w:themeFillTint="33"/>
        <w:ind w:left="420"/>
        <w:rPr>
          <w:color w:val="0070C0"/>
        </w:rPr>
      </w:pPr>
      <w:r w:rsidRPr="00A71CA1">
        <w:rPr>
          <w:color w:val="0070C0"/>
        </w:rPr>
        <w:t xml:space="preserve">Sounds very subjective. </w:t>
      </w:r>
    </w:p>
    <w:p w14:paraId="33506934" w14:textId="449BB32A" w:rsidR="00F8720C" w:rsidRDefault="00286CD7" w:rsidP="00F8720C">
      <w:pPr>
        <w:shd w:val="clear" w:color="auto" w:fill="DAEEF3" w:themeFill="accent5" w:themeFillTint="33"/>
        <w:ind w:left="420"/>
        <w:rPr>
          <w:color w:val="0070C0"/>
        </w:rPr>
      </w:pPr>
      <w:r w:rsidRPr="00A71CA1">
        <w:rPr>
          <w:color w:val="0070C0"/>
        </w:rPr>
        <w:t>What is a good vs bad transaction?</w:t>
      </w:r>
    </w:p>
    <w:p w14:paraId="24352FFF" w14:textId="77777777" w:rsidR="00F8720C" w:rsidRPr="00F41131" w:rsidRDefault="00F8720C" w:rsidP="00F8720C">
      <w:pPr>
        <w:shd w:val="clear" w:color="auto" w:fill="FFFFFF" w:themeFill="background1"/>
        <w:ind w:left="420"/>
        <w:rPr>
          <w:color w:val="0070C0"/>
        </w:rPr>
      </w:pPr>
    </w:p>
    <w:p w14:paraId="50FD2A36" w14:textId="77777777" w:rsidR="00286CD7" w:rsidRDefault="00286CD7" w:rsidP="00286CD7">
      <w:pPr>
        <w:shd w:val="clear" w:color="auto" w:fill="F2F2F2" w:themeFill="background1" w:themeFillShade="F2"/>
      </w:pPr>
      <w:r>
        <w:rPr>
          <w:b/>
          <w:sz w:val="20"/>
          <w:szCs w:val="20"/>
        </w:rPr>
        <w:t xml:space="preserve">Proposal B-3 [From: </w:t>
      </w:r>
      <w:r>
        <w:rPr>
          <w:sz w:val="20"/>
          <w:szCs w:val="20"/>
        </w:rPr>
        <w:t>Josh Kauffman (EOS Canada)</w:t>
      </w:r>
      <w:r>
        <w:rPr>
          <w:b/>
          <w:sz w:val="20"/>
          <w:szCs w:val="20"/>
        </w:rPr>
        <w:t>] 1:50 GMT+8, 23 May</w:t>
      </w:r>
    </w:p>
    <w:p w14:paraId="1B4945AB"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- 6</w:t>
      </w:r>
    </w:p>
    <w:p w14:paraId="650261BF" w14:textId="77777777" w:rsidR="00286CD7" w:rsidRDefault="00286CD7" w:rsidP="00286CD7">
      <w:pPr>
        <w:shd w:val="clear" w:color="auto" w:fill="F2F2F2" w:themeFill="background1" w:themeFillShade="F2"/>
      </w:pPr>
      <w:r>
        <w:t>D</w:t>
      </w:r>
      <w:r w:rsidRPr="00AA0E43">
        <w:t>efine "bad"</w:t>
      </w:r>
      <w:r>
        <w:t>.</w:t>
      </w:r>
    </w:p>
    <w:p w14:paraId="276CD82C" w14:textId="77777777" w:rsidR="00286CD7" w:rsidRPr="00425213" w:rsidRDefault="00286CD7" w:rsidP="00286CD7"/>
    <w:p w14:paraId="15ADC629"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t xml:space="preserve">Reply B-3 (1) [From: </w:t>
      </w:r>
      <w:r w:rsidRPr="00AE2E48">
        <w:rPr>
          <w:color w:val="0070C0"/>
          <w:sz w:val="20"/>
          <w:szCs w:val="20"/>
        </w:rPr>
        <w:t>Mao (EOSREAL)</w:t>
      </w:r>
      <w:r w:rsidRPr="00AE2E48">
        <w:rPr>
          <w:b/>
          <w:color w:val="0070C0"/>
          <w:sz w:val="20"/>
          <w:szCs w:val="20"/>
        </w:rPr>
        <w:t>] 13:00 GMT+8, 23 May</w:t>
      </w:r>
    </w:p>
    <w:p w14:paraId="4697D2E2" w14:textId="77777777" w:rsidR="00286CD7" w:rsidRDefault="00286CD7" w:rsidP="00286CD7">
      <w:pPr>
        <w:shd w:val="clear" w:color="auto" w:fill="DAEEF3" w:themeFill="accent5" w:themeFillTint="33"/>
        <w:ind w:left="420"/>
        <w:rPr>
          <w:color w:val="0070C0"/>
        </w:rPr>
      </w:pPr>
      <w:r>
        <w:rPr>
          <w:color w:val="0070C0"/>
        </w:rPr>
        <w:t xml:space="preserve">The same problem. </w:t>
      </w:r>
      <w:r w:rsidRPr="00425213">
        <w:rPr>
          <w:color w:val="0070C0"/>
        </w:rPr>
        <w:t>How about using words as below: "malicious to EOS system" transactions?</w:t>
      </w:r>
    </w:p>
    <w:p w14:paraId="49820696" w14:textId="77777777" w:rsidR="00286CD7" w:rsidRDefault="00286CD7" w:rsidP="00286CD7">
      <w:pPr>
        <w:ind w:left="420"/>
        <w:rPr>
          <w:color w:val="0070C0"/>
        </w:rPr>
      </w:pPr>
    </w:p>
    <w:p w14:paraId="1C438435"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(2) [From:</w:t>
      </w:r>
      <w:r w:rsidRPr="004166CF">
        <w:rPr>
          <w:color w:val="0070C0"/>
          <w:sz w:val="20"/>
          <w:szCs w:val="20"/>
        </w:rPr>
        <w:t xml:space="preserve"> Josh Kauffman (EOS Canada)</w:t>
      </w:r>
      <w:r w:rsidRPr="004166CF">
        <w:rPr>
          <w:b/>
          <w:color w:val="0070C0"/>
          <w:sz w:val="20"/>
          <w:szCs w:val="20"/>
        </w:rPr>
        <w:t>] 9:28 GMT+8, 24 May</w:t>
      </w:r>
    </w:p>
    <w:p w14:paraId="6533A551" w14:textId="77777777" w:rsidR="00286CD7" w:rsidRPr="004166CF" w:rsidRDefault="00286CD7" w:rsidP="00286CD7">
      <w:pPr>
        <w:shd w:val="clear" w:color="auto" w:fill="DAEEF3" w:themeFill="accent5" w:themeFillTint="33"/>
        <w:ind w:left="420"/>
        <w:rPr>
          <w:color w:val="0070C0"/>
        </w:rPr>
      </w:pPr>
      <w:r w:rsidRPr="004166CF">
        <w:rPr>
          <w:color w:val="0070C0"/>
        </w:rPr>
        <w:t>Working from my response above, "not in accordance with all regulations of the EOS network"</w:t>
      </w:r>
    </w:p>
    <w:p w14:paraId="0959F9E2" w14:textId="77777777" w:rsidR="00286CD7" w:rsidRPr="004166CF" w:rsidRDefault="00286CD7" w:rsidP="00286CD7">
      <w:pPr>
        <w:ind w:left="420"/>
        <w:rPr>
          <w:color w:val="0070C0"/>
        </w:rPr>
      </w:pPr>
    </w:p>
    <w:p w14:paraId="5BD40454"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6FB6F151" w14:textId="77777777" w:rsidR="00286CD7" w:rsidRPr="004166CF" w:rsidRDefault="00286CD7" w:rsidP="00286CD7">
      <w:pPr>
        <w:shd w:val="clear" w:color="auto" w:fill="DAEEF3" w:themeFill="accent5" w:themeFillTint="33"/>
        <w:ind w:left="420"/>
        <w:rPr>
          <w:color w:val="0070C0"/>
        </w:rPr>
      </w:pPr>
      <w:r w:rsidRPr="004166CF">
        <w:rPr>
          <w:color w:val="0070C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change 6 to:</w:t>
      </w:r>
    </w:p>
    <w:p w14:paraId="5854925B" w14:textId="77777777" w:rsidR="00286CD7" w:rsidRPr="004166CF" w:rsidRDefault="00286CD7" w:rsidP="00286CD7">
      <w:pPr>
        <w:shd w:val="clear" w:color="auto" w:fill="DAEEF3" w:themeFill="accent5" w:themeFillTint="33"/>
        <w:ind w:left="420"/>
        <w:rPr>
          <w:color w:val="0070C0"/>
        </w:rPr>
      </w:pPr>
      <w:r w:rsidRPr="004166CF">
        <w:rPr>
          <w:color w:val="0070C0"/>
        </w:rPr>
        <w:t>- In the event of excluding any transactions from newly created blocks, publish the reasons for doing so.</w:t>
      </w:r>
    </w:p>
    <w:p w14:paraId="3F7F967C" w14:textId="77777777" w:rsidR="00286CD7" w:rsidRPr="004166CF" w:rsidRDefault="00286CD7" w:rsidP="00286CD7">
      <w:pPr>
        <w:shd w:val="clear" w:color="auto" w:fill="DAEEF3" w:themeFill="accent5" w:themeFillTint="33"/>
        <w:ind w:left="420"/>
        <w:rPr>
          <w:color w:val="0070C0"/>
        </w:rPr>
      </w:pPr>
      <w:r w:rsidRPr="004166CF">
        <w:rPr>
          <w:color w:val="0070C0"/>
        </w:rPr>
        <w:t>(The BP agreement will read better if that is moved after the current point 7)</w:t>
      </w:r>
    </w:p>
    <w:p w14:paraId="1CBCDC54" w14:textId="77777777" w:rsidR="00286CD7" w:rsidRPr="004166CF" w:rsidRDefault="00286CD7" w:rsidP="00286CD7">
      <w:pPr>
        <w:ind w:left="420"/>
        <w:rPr>
          <w:color w:val="0070C0"/>
        </w:rPr>
      </w:pPr>
    </w:p>
    <w:p w14:paraId="145D4EB8"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5AA1B844" w14:textId="77777777" w:rsidR="00286CD7" w:rsidRPr="004166CF" w:rsidRDefault="00286CD7" w:rsidP="00286CD7">
      <w:pPr>
        <w:shd w:val="clear" w:color="auto" w:fill="DAEEF3" w:themeFill="accent5" w:themeFillTint="33"/>
        <w:ind w:left="420"/>
        <w:rPr>
          <w:color w:val="0070C0"/>
        </w:rPr>
      </w:pPr>
      <w:r w:rsidRPr="004166CF">
        <w:rPr>
          <w:color w:val="0070C0"/>
        </w:rPr>
        <w:t>Can we add a footnote here below stated as the following:</w:t>
      </w:r>
    </w:p>
    <w:p w14:paraId="0926F73A" w14:textId="77777777" w:rsidR="00286CD7" w:rsidRPr="00531A4E" w:rsidRDefault="00286CD7" w:rsidP="00286CD7">
      <w:pPr>
        <w:shd w:val="clear" w:color="auto" w:fill="DAEEF3" w:themeFill="accent5" w:themeFillTint="33"/>
        <w:ind w:left="420"/>
        <w:rPr>
          <w:color w:val="0070C0"/>
        </w:rPr>
      </w:pPr>
      <w:r w:rsidRPr="004166CF">
        <w:rPr>
          <w:rFonts w:hint="eastAsia"/>
          <w:color w:val="0070C0"/>
        </w:rPr>
        <w:t>“</w:t>
      </w:r>
      <w:r w:rsidRPr="004166CF">
        <w:rPr>
          <w:color w:val="0070C0"/>
        </w:rPr>
        <w:t>Bad” is also a broad concept, but its meaning normally includes inferior, low standard, causing harm. If it’s causing harm to the community, against the value of EOS, it shall be seemed as bad. This is not the final definition, but as a guidance.</w:t>
      </w:r>
    </w:p>
    <w:p w14:paraId="36E71C7A" w14:textId="77777777" w:rsidR="00286CD7" w:rsidRDefault="00286CD7" w:rsidP="00286CD7">
      <w:pPr>
        <w:shd w:val="clear" w:color="auto" w:fill="FFFFFF" w:themeFill="background1"/>
        <w:ind w:left="420"/>
        <w:rPr>
          <w:b/>
          <w:color w:val="FF0000"/>
          <w:sz w:val="20"/>
          <w:szCs w:val="20"/>
        </w:rPr>
      </w:pPr>
    </w:p>
    <w:p w14:paraId="5B3C34D5" w14:textId="77777777" w:rsidR="00286CD7" w:rsidRPr="00A71CA1" w:rsidRDefault="00286CD7" w:rsidP="00286CD7">
      <w:pPr>
        <w:shd w:val="clear" w:color="auto" w:fill="DAEEF3" w:themeFill="accent5" w:themeFillTint="33"/>
        <w:ind w:left="420"/>
        <w:rPr>
          <w:color w:val="0070C0"/>
          <w:sz w:val="20"/>
          <w:szCs w:val="20"/>
        </w:rPr>
      </w:pPr>
      <w:r w:rsidRPr="00A71CA1">
        <w:rPr>
          <w:b/>
          <w:color w:val="0070C0"/>
          <w:sz w:val="20"/>
          <w:szCs w:val="20"/>
        </w:rPr>
        <w:t>Reply B-3 (5) [From:</w:t>
      </w:r>
      <w:r w:rsidRPr="00A71CA1">
        <w:rPr>
          <w:color w:val="0070C0"/>
          <w:sz w:val="20"/>
          <w:szCs w:val="20"/>
        </w:rPr>
        <w:t xml:space="preserve"> Sharif </w:t>
      </w:r>
      <w:proofErr w:type="spellStart"/>
      <w:r w:rsidRPr="00A71CA1">
        <w:rPr>
          <w:color w:val="0070C0"/>
          <w:sz w:val="20"/>
          <w:szCs w:val="20"/>
        </w:rPr>
        <w:t>Bouktila</w:t>
      </w:r>
      <w:proofErr w:type="spellEnd"/>
      <w:r w:rsidRPr="00A71CA1">
        <w:rPr>
          <w:color w:val="0070C0"/>
          <w:sz w:val="20"/>
          <w:szCs w:val="20"/>
        </w:rPr>
        <w:t xml:space="preserve"> (EOSDUBLIN</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20:30 GMT+8, 24 May</w:t>
      </w:r>
    </w:p>
    <w:p w14:paraId="2FC3B848" w14:textId="77777777" w:rsidR="00286CD7" w:rsidRPr="00A71CA1" w:rsidRDefault="00286CD7" w:rsidP="00286CD7">
      <w:pPr>
        <w:shd w:val="clear" w:color="auto" w:fill="DAEEF3" w:themeFill="accent5" w:themeFillTint="33"/>
        <w:ind w:left="420"/>
        <w:rPr>
          <w:color w:val="0070C0"/>
        </w:rPr>
      </w:pPr>
      <w:r w:rsidRPr="00A71CA1">
        <w:rPr>
          <w:color w:val="0070C0"/>
        </w:rPr>
        <w:t>Similar to the above, what's a bad transaction? What happens if a BP says a transaction is bad because of religious reasons etc.</w:t>
      </w:r>
    </w:p>
    <w:p w14:paraId="70BF8029" w14:textId="77777777" w:rsidR="00192E81" w:rsidRDefault="00192E81" w:rsidP="00286CD7"/>
    <w:p w14:paraId="70A0EDA5" w14:textId="75BBBB48" w:rsidR="00286CD7" w:rsidRDefault="00286CD7" w:rsidP="00286CD7"/>
    <w:p w14:paraId="3E0CAEB8" w14:textId="0797A289" w:rsidR="00F8720C" w:rsidRDefault="00F8720C" w:rsidP="00286CD7"/>
    <w:p w14:paraId="5F432581" w14:textId="2E02A77F" w:rsidR="00F8720C" w:rsidRDefault="00F8720C" w:rsidP="00286CD7"/>
    <w:p w14:paraId="36E0809D" w14:textId="5DB2D9D4" w:rsidR="00F8720C" w:rsidRDefault="00F8720C" w:rsidP="00286CD7"/>
    <w:p w14:paraId="315B8F34" w14:textId="77777777" w:rsidR="00F8720C" w:rsidRDefault="00F8720C" w:rsidP="00286CD7"/>
    <w:p w14:paraId="74EAFE17" w14:textId="77777777" w:rsidR="00286CD7" w:rsidRDefault="00286CD7" w:rsidP="00286CD7">
      <w:pPr>
        <w:shd w:val="clear" w:color="auto" w:fill="F2F2F2" w:themeFill="background1" w:themeFillShade="F2"/>
      </w:pPr>
      <w:r>
        <w:rPr>
          <w:b/>
          <w:sz w:val="20"/>
          <w:szCs w:val="20"/>
        </w:rPr>
        <w:t xml:space="preserve">Proposal B-4 [From: </w:t>
      </w:r>
      <w:r>
        <w:rPr>
          <w:sz w:val="20"/>
          <w:szCs w:val="20"/>
        </w:rPr>
        <w:t>Josh Kauffman (EOS Canada)</w:t>
      </w:r>
      <w:r>
        <w:rPr>
          <w:b/>
          <w:sz w:val="20"/>
          <w:szCs w:val="20"/>
        </w:rPr>
        <w:t>] 1:50 GMT+8, 23 May</w:t>
      </w:r>
    </w:p>
    <w:p w14:paraId="7622BAA7" w14:textId="77777777" w:rsidR="00286CD7" w:rsidRPr="002A0801" w:rsidRDefault="00286CD7" w:rsidP="00286CD7">
      <w:pPr>
        <w:shd w:val="clear" w:color="auto" w:fill="F2F2F2" w:themeFill="background1" w:themeFillShade="F2"/>
        <w:rPr>
          <w:b/>
          <w:sz w:val="20"/>
          <w:szCs w:val="20"/>
        </w:rPr>
      </w:pPr>
      <w:r w:rsidRPr="002A0801">
        <w:rPr>
          <w:b/>
          <w:sz w:val="20"/>
          <w:szCs w:val="20"/>
        </w:rPr>
        <w:t>Agreement - 7</w:t>
      </w:r>
    </w:p>
    <w:p w14:paraId="2D5F9414" w14:textId="77777777" w:rsidR="00286CD7" w:rsidRDefault="00286CD7" w:rsidP="00286CD7">
      <w:pPr>
        <w:shd w:val="clear" w:color="auto" w:fill="F2F2F2" w:themeFill="background1" w:themeFillShade="F2"/>
      </w:pPr>
      <w:r>
        <w:t>C</w:t>
      </w:r>
      <w:r w:rsidRPr="00AA0E43">
        <w:t>an different BPs choose different mechanisms? Or a single mechanism should be agreed upon?</w:t>
      </w:r>
    </w:p>
    <w:p w14:paraId="46C07D09" w14:textId="77777777" w:rsidR="00286CD7" w:rsidRPr="00425213" w:rsidRDefault="00286CD7" w:rsidP="00286CD7"/>
    <w:p w14:paraId="61899DD5" w14:textId="77777777" w:rsidR="00286CD7" w:rsidRPr="004166CF" w:rsidRDefault="00286CD7" w:rsidP="00286CD7">
      <w:pPr>
        <w:shd w:val="clear" w:color="auto" w:fill="DAEEF3" w:themeFill="accent5" w:themeFillTint="33"/>
        <w:ind w:left="420"/>
        <w:rPr>
          <w:b/>
          <w:color w:val="0070C0"/>
          <w:sz w:val="20"/>
          <w:szCs w:val="20"/>
        </w:rPr>
      </w:pPr>
      <w:r w:rsidRPr="004166CF">
        <w:rPr>
          <w:b/>
          <w:color w:val="0070C0"/>
          <w:sz w:val="20"/>
          <w:szCs w:val="20"/>
        </w:rPr>
        <w:t xml:space="preserve">Reply B-4 (1) [From: </w:t>
      </w:r>
      <w:r w:rsidRPr="004166CF">
        <w:rPr>
          <w:color w:val="0070C0"/>
          <w:sz w:val="20"/>
          <w:szCs w:val="20"/>
        </w:rPr>
        <w:t>Mao (EOSREAL)</w:t>
      </w:r>
      <w:r w:rsidRPr="004166CF">
        <w:rPr>
          <w:b/>
          <w:color w:val="0070C0"/>
          <w:sz w:val="20"/>
          <w:szCs w:val="20"/>
        </w:rPr>
        <w:t>] 13:00 GMT+8, 23 May</w:t>
      </w:r>
    </w:p>
    <w:p w14:paraId="7778CCDE" w14:textId="77777777" w:rsidR="00286CD7" w:rsidRPr="004166CF" w:rsidRDefault="00286CD7" w:rsidP="00286CD7">
      <w:pPr>
        <w:shd w:val="clear" w:color="auto" w:fill="DAEEF3" w:themeFill="accent5" w:themeFillTint="33"/>
        <w:ind w:left="420"/>
        <w:rPr>
          <w:color w:val="0070C0"/>
        </w:rPr>
      </w:pPr>
      <w:r w:rsidRPr="004166CF">
        <w:rPr>
          <w:color w:val="0070C0"/>
        </w:rPr>
        <w:lastRenderedPageBreak/>
        <w:t>I agree to use a common agreed mechanism. Maybe only use FIFO? You can offer other opinion.</w:t>
      </w:r>
    </w:p>
    <w:p w14:paraId="0877BF1A" w14:textId="77777777" w:rsidR="00286CD7" w:rsidRDefault="00286CD7" w:rsidP="00286CD7"/>
    <w:p w14:paraId="51464274" w14:textId="77777777" w:rsidR="00286CD7" w:rsidRDefault="00286CD7" w:rsidP="00286CD7"/>
    <w:p w14:paraId="0F702D97" w14:textId="77777777" w:rsidR="00286CD7" w:rsidRDefault="00286CD7" w:rsidP="00286CD7">
      <w:pPr>
        <w:shd w:val="clear" w:color="auto" w:fill="F2F2F2" w:themeFill="background1" w:themeFillShade="F2"/>
      </w:pPr>
      <w:r>
        <w:rPr>
          <w:b/>
          <w:sz w:val="20"/>
          <w:szCs w:val="20"/>
        </w:rPr>
        <w:t xml:space="preserve">Proposal B-12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D91BE57" w14:textId="77777777" w:rsidR="00286CD7" w:rsidRPr="00AE2E48" w:rsidRDefault="00286CD7" w:rsidP="00286CD7">
      <w:pPr>
        <w:shd w:val="clear" w:color="auto" w:fill="F2F2F2" w:themeFill="background1" w:themeFillShade="F2"/>
        <w:rPr>
          <w:b/>
          <w:sz w:val="20"/>
          <w:szCs w:val="20"/>
        </w:rPr>
      </w:pPr>
      <w:r w:rsidRPr="00AE2E48">
        <w:rPr>
          <w:b/>
          <w:sz w:val="20"/>
          <w:szCs w:val="20"/>
        </w:rPr>
        <w:t xml:space="preserve">Agreement - </w:t>
      </w:r>
      <w:r>
        <w:rPr>
          <w:b/>
          <w:sz w:val="20"/>
          <w:szCs w:val="20"/>
        </w:rPr>
        <w:t>8</w:t>
      </w:r>
    </w:p>
    <w:p w14:paraId="3B3FEA32" w14:textId="77777777" w:rsidR="00286CD7" w:rsidRDefault="00286CD7" w:rsidP="00286CD7">
      <w:pPr>
        <w:shd w:val="clear" w:color="auto" w:fill="F2F2F2" w:themeFill="background1" w:themeFillShade="F2"/>
      </w:pPr>
      <w:r w:rsidRPr="00613EA9">
        <w:t>Just a duplication of 7</w:t>
      </w:r>
    </w:p>
    <w:p w14:paraId="6E54704C" w14:textId="77777777" w:rsidR="00F41131" w:rsidRDefault="00F41131">
      <w:pPr>
        <w:widowControl/>
        <w:jc w:val="left"/>
        <w:rPr>
          <w:color w:val="FF0000"/>
        </w:rPr>
      </w:pPr>
    </w:p>
    <w:p w14:paraId="386505BA" w14:textId="77777777" w:rsidR="00F41131" w:rsidRDefault="00F41131">
      <w:pPr>
        <w:widowControl/>
        <w:jc w:val="left"/>
        <w:rPr>
          <w:color w:val="FF0000"/>
        </w:rPr>
      </w:pPr>
    </w:p>
    <w:p w14:paraId="1C1B71BF" w14:textId="77777777" w:rsidR="00F273FB" w:rsidRDefault="00F273FB" w:rsidP="00F273FB">
      <w:pPr>
        <w:shd w:val="clear" w:color="auto" w:fill="F2F2F2" w:themeFill="background1" w:themeFillShade="F2"/>
      </w:pPr>
      <w:r>
        <w:rPr>
          <w:b/>
          <w:sz w:val="20"/>
          <w:szCs w:val="20"/>
        </w:rPr>
        <w:t xml:space="preserve">Proposal B-13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63E763D5" w14:textId="77777777" w:rsidR="00F273FB" w:rsidRPr="00AE2E48" w:rsidRDefault="00F273FB" w:rsidP="00F273FB">
      <w:pPr>
        <w:shd w:val="clear" w:color="auto" w:fill="F2F2F2" w:themeFill="background1" w:themeFillShade="F2"/>
        <w:rPr>
          <w:b/>
          <w:sz w:val="20"/>
          <w:szCs w:val="20"/>
        </w:rPr>
      </w:pPr>
      <w:r w:rsidRPr="00AE2E48">
        <w:rPr>
          <w:b/>
          <w:sz w:val="20"/>
          <w:szCs w:val="20"/>
        </w:rPr>
        <w:t xml:space="preserve">Agreement </w:t>
      </w:r>
      <w:r>
        <w:rPr>
          <w:b/>
          <w:sz w:val="20"/>
          <w:szCs w:val="20"/>
        </w:rPr>
        <w:t>–</w:t>
      </w:r>
      <w:r w:rsidRPr="00AE2E48">
        <w:rPr>
          <w:b/>
          <w:sz w:val="20"/>
          <w:szCs w:val="20"/>
        </w:rPr>
        <w:t xml:space="preserve"> </w:t>
      </w:r>
      <w:r>
        <w:rPr>
          <w:b/>
          <w:sz w:val="20"/>
          <w:szCs w:val="20"/>
        </w:rPr>
        <w:t>9.i</w:t>
      </w:r>
    </w:p>
    <w:p w14:paraId="3EEDCC1A" w14:textId="77777777" w:rsidR="00F273FB" w:rsidRDefault="00F273FB" w:rsidP="00F273FB">
      <w:pPr>
        <w:shd w:val="clear" w:color="auto" w:fill="F2F2F2" w:themeFill="background1" w:themeFillShade="F2"/>
      </w:pPr>
      <w:r>
        <w:t>Is only one signature required here? Should there be a point that both entities in the case are known?</w:t>
      </w:r>
    </w:p>
    <w:p w14:paraId="43BBE699" w14:textId="77777777" w:rsidR="00F273FB" w:rsidRDefault="00F273FB" w:rsidP="00F273FB"/>
    <w:p w14:paraId="1A8A5DAA"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B-13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0:17 GMT+8, 26 May</w:t>
      </w:r>
    </w:p>
    <w:p w14:paraId="493813AE" w14:textId="77777777" w:rsidR="00F273FB" w:rsidRPr="00F273FB" w:rsidRDefault="00F273FB" w:rsidP="00F273FB">
      <w:pPr>
        <w:shd w:val="clear" w:color="auto" w:fill="DAEEF3" w:themeFill="accent5" w:themeFillTint="33"/>
        <w:ind w:left="420"/>
        <w:rPr>
          <w:color w:val="0070C0"/>
        </w:rPr>
      </w:pPr>
      <w:r w:rsidRPr="00F273FB">
        <w:rPr>
          <w:color w:val="0070C0"/>
        </w:rPr>
        <w:t>I think the fact that the message would point to the case itself would be enough to point to the parties. Don't see the need for other signatures.</w:t>
      </w:r>
    </w:p>
    <w:p w14:paraId="43AB424E" w14:textId="77777777" w:rsidR="00F273FB" w:rsidRDefault="00F273FB">
      <w:pPr>
        <w:widowControl/>
        <w:jc w:val="left"/>
        <w:rPr>
          <w:color w:val="FF0000"/>
        </w:rPr>
      </w:pPr>
    </w:p>
    <w:p w14:paraId="26DA557B" w14:textId="77777777" w:rsidR="00286CD7" w:rsidRDefault="00286CD7">
      <w:pPr>
        <w:widowControl/>
        <w:jc w:val="left"/>
        <w:rPr>
          <w:color w:val="FF0000"/>
        </w:rPr>
      </w:pPr>
    </w:p>
    <w:p w14:paraId="1E8A106B" w14:textId="77777777" w:rsidR="00286CD7" w:rsidRDefault="00286CD7" w:rsidP="00286CD7">
      <w:pPr>
        <w:shd w:val="clear" w:color="auto" w:fill="F2F2F2" w:themeFill="background1" w:themeFillShade="F2"/>
      </w:pPr>
      <w:r>
        <w:rPr>
          <w:b/>
          <w:sz w:val="20"/>
          <w:szCs w:val="20"/>
        </w:rPr>
        <w:t xml:space="preserve">Proposal B-5 [From: </w:t>
      </w:r>
      <w:r>
        <w:rPr>
          <w:sz w:val="20"/>
          <w:szCs w:val="20"/>
        </w:rPr>
        <w:t>Josh Kauffman (EOS Canada)</w:t>
      </w:r>
      <w:r>
        <w:rPr>
          <w:b/>
          <w:sz w:val="20"/>
          <w:szCs w:val="20"/>
        </w:rPr>
        <w:t>] 1:50 GMT+8, 23 May</w:t>
      </w:r>
    </w:p>
    <w:p w14:paraId="31A4A3CD" w14:textId="77777777" w:rsidR="00286CD7" w:rsidRPr="002A0801" w:rsidRDefault="00286CD7" w:rsidP="00286CD7">
      <w:pPr>
        <w:shd w:val="clear" w:color="auto" w:fill="F2F2F2" w:themeFill="background1" w:themeFillShade="F2"/>
        <w:rPr>
          <w:b/>
          <w:sz w:val="20"/>
          <w:szCs w:val="20"/>
        </w:rPr>
      </w:pPr>
      <w:r w:rsidRPr="002A0801">
        <w:rPr>
          <w:b/>
          <w:sz w:val="20"/>
          <w:szCs w:val="20"/>
        </w:rPr>
        <w:t>Agreement – 9.iv</w:t>
      </w:r>
    </w:p>
    <w:p w14:paraId="142CBB87" w14:textId="77777777" w:rsidR="00286CD7" w:rsidRDefault="00286CD7" w:rsidP="00286CD7">
      <w:pPr>
        <w:shd w:val="clear" w:color="auto" w:fill="F2F2F2" w:themeFill="background1" w:themeFillShade="F2"/>
      </w:pPr>
      <w:r w:rsidRPr="00AA0E43">
        <w:t>Shouldn't it be up to the Arb Forums to ensure that an Arb is in good standing before they can be assigned to a case? Why should BPs have to ensure they are in good standing?</w:t>
      </w:r>
    </w:p>
    <w:p w14:paraId="1322EB89" w14:textId="77777777" w:rsidR="00286CD7" w:rsidRPr="00425213" w:rsidRDefault="00286CD7" w:rsidP="00286CD7"/>
    <w:p w14:paraId="3DB290CE" w14:textId="77777777" w:rsidR="00286CD7" w:rsidRPr="002A0801" w:rsidRDefault="00286CD7" w:rsidP="00286CD7">
      <w:pPr>
        <w:shd w:val="clear" w:color="auto" w:fill="DAEEF3" w:themeFill="accent5" w:themeFillTint="33"/>
        <w:ind w:left="420"/>
        <w:rPr>
          <w:b/>
          <w:color w:val="0070C0"/>
          <w:sz w:val="20"/>
          <w:szCs w:val="20"/>
        </w:rPr>
      </w:pPr>
      <w:r w:rsidRPr="002A0801">
        <w:rPr>
          <w:b/>
          <w:color w:val="0070C0"/>
          <w:sz w:val="20"/>
          <w:szCs w:val="20"/>
        </w:rPr>
        <w:t xml:space="preserve">Reply B-5 (1) [From: </w:t>
      </w:r>
      <w:r w:rsidRPr="002A0801">
        <w:rPr>
          <w:color w:val="0070C0"/>
          <w:sz w:val="20"/>
          <w:szCs w:val="20"/>
        </w:rPr>
        <w:t>Mao (EOSREAL)</w:t>
      </w:r>
      <w:r w:rsidRPr="002A0801">
        <w:rPr>
          <w:b/>
          <w:color w:val="0070C0"/>
          <w:sz w:val="20"/>
          <w:szCs w:val="20"/>
        </w:rPr>
        <w:t>] 13:00 GMT+8, 23 May</w:t>
      </w:r>
    </w:p>
    <w:p w14:paraId="066A04DC" w14:textId="77777777" w:rsidR="00286CD7" w:rsidRDefault="00286CD7" w:rsidP="00286CD7">
      <w:pPr>
        <w:shd w:val="clear" w:color="auto" w:fill="DAEEF3" w:themeFill="accent5" w:themeFillTint="33"/>
        <w:ind w:left="420"/>
        <w:rPr>
          <w:color w:val="0070C0"/>
        </w:rPr>
      </w:pPr>
      <w:r w:rsidRPr="00425213">
        <w:rPr>
          <w:color w:val="0070C0"/>
        </w:rPr>
        <w:t>I agree with that. This one shall be taken out</w:t>
      </w:r>
      <w:r>
        <w:rPr>
          <w:color w:val="0070C0"/>
        </w:rPr>
        <w:t>. Any different ideas?</w:t>
      </w:r>
    </w:p>
    <w:p w14:paraId="2C490D1E" w14:textId="77777777" w:rsidR="00286CD7" w:rsidRDefault="00286CD7" w:rsidP="00286CD7">
      <w:pPr>
        <w:ind w:left="420"/>
        <w:rPr>
          <w:color w:val="0070C0"/>
        </w:rPr>
      </w:pPr>
    </w:p>
    <w:p w14:paraId="0988FD49"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B-5 (2) [From:</w:t>
      </w:r>
      <w:r w:rsidRPr="004166CF">
        <w:rPr>
          <w:color w:val="0070C0"/>
          <w:sz w:val="20"/>
          <w:szCs w:val="20"/>
        </w:rPr>
        <w:t xml:space="preserve"> Josh Kauffman (EOS Canada)</w:t>
      </w:r>
      <w:r w:rsidRPr="004166CF">
        <w:rPr>
          <w:b/>
          <w:color w:val="0070C0"/>
          <w:sz w:val="20"/>
          <w:szCs w:val="20"/>
        </w:rPr>
        <w:t>] 9:33 GMT+8, 24 May</w:t>
      </w:r>
    </w:p>
    <w:p w14:paraId="676994A3" w14:textId="77777777" w:rsidR="00286CD7" w:rsidRPr="004166CF" w:rsidRDefault="00286CD7" w:rsidP="00286CD7">
      <w:pPr>
        <w:shd w:val="clear" w:color="auto" w:fill="DAEEF3" w:themeFill="accent5" w:themeFillTint="33"/>
        <w:ind w:left="420"/>
        <w:rPr>
          <w:color w:val="0070C0"/>
        </w:rPr>
      </w:pPr>
      <w:r w:rsidRPr="004166CF">
        <w:rPr>
          <w:color w:val="0070C0"/>
        </w:rPr>
        <w:t>I agree to remove that one completely. If an Arb was assigned to a case by an Arb forum that is recognized by the system, that is where it should end in terms of responsibility of the BP agreement. Anything above that should be handled by the Arb agreements</w:t>
      </w:r>
    </w:p>
    <w:p w14:paraId="5878171E" w14:textId="77777777" w:rsidR="00286CD7" w:rsidRPr="004166CF" w:rsidRDefault="00286CD7" w:rsidP="00286CD7">
      <w:pPr>
        <w:ind w:left="420"/>
        <w:rPr>
          <w:color w:val="0070C0"/>
        </w:rPr>
      </w:pPr>
    </w:p>
    <w:p w14:paraId="121BB4F0"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B-5 (3) [From:</w:t>
      </w:r>
      <w:r w:rsidRPr="004166CF">
        <w:rPr>
          <w:color w:val="0070C0"/>
          <w:sz w:val="20"/>
          <w:szCs w:val="20"/>
        </w:rPr>
        <w:t xml:space="preserve"> Thomas Cox</w:t>
      </w:r>
      <w:r w:rsidRPr="004166CF">
        <w:rPr>
          <w:b/>
          <w:color w:val="0070C0"/>
          <w:sz w:val="20"/>
          <w:szCs w:val="20"/>
        </w:rPr>
        <w:t>] GMT+8, 23 May</w:t>
      </w:r>
    </w:p>
    <w:p w14:paraId="4BF92943" w14:textId="77777777" w:rsidR="00286CD7" w:rsidRPr="004166CF" w:rsidRDefault="00286CD7" w:rsidP="00286CD7">
      <w:pPr>
        <w:shd w:val="clear" w:color="auto" w:fill="DAEEF3" w:themeFill="accent5" w:themeFillTint="33"/>
        <w:ind w:left="420"/>
        <w:rPr>
          <w:color w:val="0070C0"/>
        </w:rPr>
      </w:pPr>
      <w:r w:rsidRPr="004166CF">
        <w:rPr>
          <w:color w:val="0070C0"/>
        </w:rPr>
        <w:t xml:space="preserve">No. The Arb could have fallen out of standing, and there could be a record on the chain of the specific Arb having lost standing. That person (or his stolen key) could be used to sign an order. It is up to the BPs to double-check that the Arb who signed Order X was, at the time of signing, listed by their Forum as still being in good standing. It’s the responsibility of the Forum to keep their public list of valid Arbs up-to-date; </w:t>
      </w:r>
      <w:r w:rsidRPr="004166CF">
        <w:rPr>
          <w:b/>
          <w:color w:val="0070C0"/>
        </w:rPr>
        <w:t>it is the responsibility of the BP</w:t>
      </w:r>
      <w:r w:rsidRPr="004166CF">
        <w:rPr>
          <w:color w:val="0070C0"/>
        </w:rPr>
        <w:t xml:space="preserve"> to check that public list before assuming that a given Arb signature is valid.</w:t>
      </w:r>
    </w:p>
    <w:p w14:paraId="30B0D385" w14:textId="77777777" w:rsidR="00286CD7" w:rsidRDefault="00286CD7" w:rsidP="00286CD7">
      <w:pPr>
        <w:widowControl/>
        <w:jc w:val="left"/>
        <w:rPr>
          <w:b/>
          <w:sz w:val="24"/>
          <w:szCs w:val="24"/>
        </w:rPr>
      </w:pPr>
    </w:p>
    <w:p w14:paraId="0AAF698A" w14:textId="77777777" w:rsidR="00286CD7" w:rsidRPr="00A71CA1" w:rsidRDefault="00286CD7" w:rsidP="00286CD7">
      <w:pPr>
        <w:shd w:val="clear" w:color="auto" w:fill="DAEEF3" w:themeFill="accent5" w:themeFillTint="33"/>
        <w:ind w:left="420"/>
        <w:rPr>
          <w:b/>
          <w:color w:val="0070C0"/>
          <w:sz w:val="20"/>
          <w:szCs w:val="20"/>
        </w:rPr>
      </w:pPr>
      <w:r w:rsidRPr="00A71CA1">
        <w:rPr>
          <w:b/>
          <w:color w:val="0070C0"/>
          <w:sz w:val="20"/>
          <w:szCs w:val="20"/>
        </w:rPr>
        <w:t>Reply B-5 (4) [From:</w:t>
      </w:r>
      <w:r w:rsidRPr="00A71CA1">
        <w:rPr>
          <w:color w:val="0070C0"/>
          <w:sz w:val="20"/>
          <w:szCs w:val="20"/>
        </w:rPr>
        <w:t xml:space="preserve"> Josh Kauffman (EOS Canada)</w:t>
      </w:r>
      <w:r w:rsidRPr="00A71CA1">
        <w:rPr>
          <w:b/>
          <w:color w:val="0070C0"/>
          <w:sz w:val="20"/>
          <w:szCs w:val="20"/>
        </w:rPr>
        <w:t>] 22:41 GMT+8, 24 May</w:t>
      </w:r>
    </w:p>
    <w:p w14:paraId="06708CE8" w14:textId="77777777" w:rsidR="00286CD7" w:rsidRPr="00C54FB0" w:rsidRDefault="00286CD7" w:rsidP="00286CD7">
      <w:pPr>
        <w:shd w:val="clear" w:color="auto" w:fill="DAEEF3" w:themeFill="accent5" w:themeFillTint="33"/>
        <w:ind w:left="420"/>
        <w:rPr>
          <w:color w:val="0070C0"/>
        </w:rPr>
      </w:pPr>
      <w:r w:rsidRPr="00C54FB0">
        <w:rPr>
          <w:color w:val="0070C0"/>
        </w:rPr>
        <w:t xml:space="preserve">Understood, good point I hadn't thought about. But I am still of the mindset that Arb forums should be the ones to take the lead on this though. If an arb falls out of order, the forum would know and be able to flag any and all cases they were involved with. If they have their keys stolen, they should be reporting that to the forum as well, and the 30-day window for a ruling to be enacted should allow ample time for the forum to </w:t>
      </w:r>
      <w:r w:rsidRPr="00C54FB0">
        <w:rPr>
          <w:color w:val="0070C0"/>
        </w:rPr>
        <w:lastRenderedPageBreak/>
        <w:t xml:space="preserve">report this to BPs, no? Not saying it </w:t>
      </w:r>
      <w:proofErr w:type="gramStart"/>
      <w:r w:rsidRPr="00C54FB0">
        <w:rPr>
          <w:color w:val="0070C0"/>
        </w:rPr>
        <w:t>HAS to</w:t>
      </w:r>
      <w:proofErr w:type="gramEnd"/>
      <w:r w:rsidRPr="00C54FB0">
        <w:rPr>
          <w:color w:val="0070C0"/>
        </w:rPr>
        <w:t xml:space="preserve"> be this way, just what makes the most sense to me.</w:t>
      </w:r>
    </w:p>
    <w:p w14:paraId="5E928EF9" w14:textId="77777777" w:rsidR="009B06BA" w:rsidRDefault="009B06BA">
      <w:pPr>
        <w:widowControl/>
        <w:jc w:val="left"/>
        <w:rPr>
          <w:b/>
          <w:sz w:val="24"/>
          <w:szCs w:val="24"/>
        </w:rPr>
      </w:pPr>
    </w:p>
    <w:p w14:paraId="7DA4A65E" w14:textId="77777777" w:rsidR="00192E81" w:rsidRDefault="00192E81">
      <w:pPr>
        <w:widowControl/>
        <w:jc w:val="left"/>
        <w:rPr>
          <w:b/>
          <w:sz w:val="24"/>
          <w:szCs w:val="24"/>
        </w:rPr>
      </w:pPr>
    </w:p>
    <w:p w14:paraId="7D909B63" w14:textId="77777777" w:rsidR="00F273FB" w:rsidRDefault="00F273FB" w:rsidP="00F273FB">
      <w:pPr>
        <w:shd w:val="clear" w:color="auto" w:fill="F2F2F2" w:themeFill="background1" w:themeFillShade="F2"/>
      </w:pPr>
      <w:r>
        <w:rPr>
          <w:b/>
          <w:sz w:val="20"/>
          <w:szCs w:val="20"/>
        </w:rPr>
        <w:t xml:space="preserve">Proposal B-14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2FA62026" w14:textId="77777777" w:rsidR="00F273FB" w:rsidRPr="00AE2E48" w:rsidRDefault="00F273FB" w:rsidP="00F273FB">
      <w:pPr>
        <w:shd w:val="clear" w:color="auto" w:fill="F2F2F2" w:themeFill="background1" w:themeFillShade="F2"/>
        <w:rPr>
          <w:b/>
          <w:sz w:val="20"/>
          <w:szCs w:val="20"/>
        </w:rPr>
      </w:pPr>
      <w:r w:rsidRPr="00AE2E48">
        <w:rPr>
          <w:b/>
          <w:sz w:val="20"/>
          <w:szCs w:val="20"/>
        </w:rPr>
        <w:t xml:space="preserve">Agreement </w:t>
      </w:r>
      <w:r>
        <w:rPr>
          <w:b/>
          <w:sz w:val="20"/>
          <w:szCs w:val="20"/>
        </w:rPr>
        <w:t>–</w:t>
      </w:r>
      <w:r w:rsidRPr="00AE2E48">
        <w:rPr>
          <w:b/>
          <w:sz w:val="20"/>
          <w:szCs w:val="20"/>
        </w:rPr>
        <w:t xml:space="preserve"> </w:t>
      </w:r>
      <w:r>
        <w:rPr>
          <w:b/>
          <w:sz w:val="20"/>
          <w:szCs w:val="20"/>
        </w:rPr>
        <w:t>10</w:t>
      </w:r>
    </w:p>
    <w:p w14:paraId="132C1CF6" w14:textId="77777777" w:rsidR="00F273FB" w:rsidRDefault="00F273FB" w:rsidP="00F273FB">
      <w:pPr>
        <w:shd w:val="clear" w:color="auto" w:fill="F2F2F2" w:themeFill="background1" w:themeFillShade="F2"/>
      </w:pPr>
      <w:r w:rsidRPr="00613EA9">
        <w:t>Similar to the above</w:t>
      </w:r>
      <w:r>
        <w:t xml:space="preserve"> (Proposal B-12)</w:t>
      </w:r>
      <w:r w:rsidRPr="00613EA9">
        <w:t>, only one order required? This is open to abuse.</w:t>
      </w:r>
    </w:p>
    <w:p w14:paraId="1E5FC3F7" w14:textId="77777777" w:rsidR="00F273FB" w:rsidRDefault="00F273FB" w:rsidP="00F273FB"/>
    <w:p w14:paraId="5AED8FDA"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B-14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0:47 GMT+8, 26 May</w:t>
      </w:r>
    </w:p>
    <w:p w14:paraId="1EFD7C27" w14:textId="4BC26F9A" w:rsidR="00F273FB" w:rsidRDefault="00F273FB" w:rsidP="00F41131">
      <w:pPr>
        <w:shd w:val="clear" w:color="auto" w:fill="DAEEF3" w:themeFill="accent5" w:themeFillTint="33"/>
        <w:ind w:left="420"/>
        <w:rPr>
          <w:color w:val="0070C0"/>
        </w:rPr>
      </w:pPr>
      <w:r w:rsidRPr="00F273FB">
        <w:rPr>
          <w:color w:val="0070C0"/>
        </w:rPr>
        <w:t xml:space="preserve">Don't think this open to abuse myself. I think the Arbs handbooks and agreements will add more </w:t>
      </w:r>
      <w:proofErr w:type="gramStart"/>
      <w:r w:rsidRPr="00F273FB">
        <w:rPr>
          <w:color w:val="0070C0"/>
        </w:rPr>
        <w:t>clarity, and</w:t>
      </w:r>
      <w:proofErr w:type="gramEnd"/>
      <w:r w:rsidRPr="00F273FB">
        <w:rPr>
          <w:color w:val="0070C0"/>
        </w:rPr>
        <w:t xml:space="preserve"> will handle your fear.</w:t>
      </w:r>
    </w:p>
    <w:p w14:paraId="7D404101" w14:textId="77777777" w:rsidR="00F8720C" w:rsidRPr="00F41131" w:rsidRDefault="00F8720C" w:rsidP="00F8720C">
      <w:pPr>
        <w:shd w:val="clear" w:color="auto" w:fill="FFFFFF" w:themeFill="background1"/>
        <w:ind w:left="420"/>
        <w:rPr>
          <w:color w:val="0070C0"/>
        </w:rPr>
      </w:pPr>
    </w:p>
    <w:p w14:paraId="01DCC286" w14:textId="77777777" w:rsidR="00531A4E" w:rsidRDefault="00531A4E" w:rsidP="00531A4E">
      <w:pPr>
        <w:shd w:val="clear" w:color="auto" w:fill="F2F2F2" w:themeFill="background1" w:themeFillShade="F2"/>
      </w:pPr>
      <w:r>
        <w:rPr>
          <w:b/>
          <w:sz w:val="20"/>
          <w:szCs w:val="20"/>
        </w:rPr>
        <w:t xml:space="preserve">Proposal B-6 [From: </w:t>
      </w:r>
      <w:r>
        <w:rPr>
          <w:sz w:val="20"/>
          <w:szCs w:val="20"/>
        </w:rPr>
        <w:t>Josh Kauffman (EOS Canada)</w:t>
      </w:r>
      <w:r>
        <w:rPr>
          <w:b/>
          <w:sz w:val="20"/>
          <w:szCs w:val="20"/>
        </w:rPr>
        <w:t>] 1:50 GMT+8, 23 May</w:t>
      </w:r>
    </w:p>
    <w:p w14:paraId="0D1F48C1" w14:textId="77777777" w:rsidR="00531A4E" w:rsidRPr="002A0801" w:rsidRDefault="00531A4E" w:rsidP="00531A4E">
      <w:pPr>
        <w:shd w:val="clear" w:color="auto" w:fill="F2F2F2" w:themeFill="background1" w:themeFillShade="F2"/>
        <w:rPr>
          <w:b/>
          <w:sz w:val="20"/>
          <w:szCs w:val="20"/>
        </w:rPr>
      </w:pPr>
      <w:r w:rsidRPr="002A0801">
        <w:rPr>
          <w:b/>
          <w:sz w:val="20"/>
          <w:szCs w:val="20"/>
        </w:rPr>
        <w:t>Agreement – 10</w:t>
      </w:r>
    </w:p>
    <w:p w14:paraId="0436BED4" w14:textId="77777777" w:rsidR="00531A4E" w:rsidRDefault="00531A4E" w:rsidP="00531A4E">
      <w:pPr>
        <w:shd w:val="clear" w:color="auto" w:fill="F2F2F2" w:themeFill="background1" w:themeFillShade="F2"/>
      </w:pPr>
      <w:r>
        <w:t>I</w:t>
      </w:r>
      <w:r w:rsidRPr="00AA0E43">
        <w:t xml:space="preserve">f (for example) </w:t>
      </w:r>
      <w:r>
        <w:t>I</w:t>
      </w:r>
      <w:r w:rsidRPr="00AA0E43">
        <w:t xml:space="preserve"> see that my account is acting oddly, would there be a free and quick method to freeze my account to avoid further issues? Let's say I have 10 EOS in my account, and it costs 50 to create an arb order, will </w:t>
      </w:r>
      <w:r>
        <w:t>I</w:t>
      </w:r>
      <w:r w:rsidRPr="00AA0E43">
        <w:t xml:space="preserve"> have no ability to free the issue?</w:t>
      </w:r>
    </w:p>
    <w:p w14:paraId="434383A7" w14:textId="77777777" w:rsidR="00531A4E" w:rsidRDefault="00531A4E" w:rsidP="00531A4E"/>
    <w:p w14:paraId="101E748B" w14:textId="77777777" w:rsidR="00531A4E" w:rsidRPr="004166CF" w:rsidRDefault="00531A4E" w:rsidP="00531A4E">
      <w:pPr>
        <w:shd w:val="clear" w:color="auto" w:fill="DAEEF3" w:themeFill="accent5" w:themeFillTint="33"/>
        <w:ind w:left="420"/>
        <w:rPr>
          <w:color w:val="0070C0"/>
          <w:sz w:val="20"/>
          <w:szCs w:val="20"/>
        </w:rPr>
      </w:pPr>
      <w:r w:rsidRPr="004166CF">
        <w:rPr>
          <w:b/>
          <w:color w:val="0070C0"/>
          <w:sz w:val="20"/>
          <w:szCs w:val="20"/>
        </w:rPr>
        <w:t>Reply B-6 (1) [From:</w:t>
      </w:r>
      <w:r w:rsidRPr="004166CF">
        <w:rPr>
          <w:color w:val="0070C0"/>
          <w:sz w:val="20"/>
          <w:szCs w:val="20"/>
        </w:rPr>
        <w:t xml:space="preserve"> Thomas Cox</w:t>
      </w:r>
      <w:r w:rsidRPr="004166CF">
        <w:rPr>
          <w:b/>
          <w:color w:val="0070C0"/>
          <w:sz w:val="20"/>
          <w:szCs w:val="20"/>
        </w:rPr>
        <w:t>] GMT+8, 23 May</w:t>
      </w:r>
    </w:p>
    <w:p w14:paraId="7B69A107" w14:textId="77777777" w:rsidR="00531A4E" w:rsidRPr="004166CF" w:rsidRDefault="00531A4E" w:rsidP="00531A4E">
      <w:pPr>
        <w:shd w:val="clear" w:color="auto" w:fill="DAEEF3" w:themeFill="accent5" w:themeFillTint="33"/>
        <w:ind w:left="420"/>
        <w:rPr>
          <w:color w:val="0070C0"/>
        </w:rPr>
      </w:pPr>
      <w:r w:rsidRPr="004166CF">
        <w:rPr>
          <w:color w:val="0070C0"/>
        </w:rPr>
        <w:t>If you have not lost control of your keys, you should be able to freeze or lock your own account.</w:t>
      </w:r>
    </w:p>
    <w:p w14:paraId="1E539403" w14:textId="77777777" w:rsidR="00531A4E" w:rsidRPr="004166CF" w:rsidRDefault="00531A4E" w:rsidP="00531A4E">
      <w:pPr>
        <w:shd w:val="clear" w:color="auto" w:fill="DAEEF3" w:themeFill="accent5" w:themeFillTint="33"/>
        <w:ind w:left="420"/>
        <w:rPr>
          <w:color w:val="0070C0"/>
        </w:rPr>
      </w:pPr>
      <w:r w:rsidRPr="004166CF">
        <w:rPr>
          <w:color w:val="0070C0"/>
        </w:rPr>
        <w:t xml:space="preserve">If you have lost control of your keys, there should be a low or no cost, routine, semi-automated method for asking for an account to be frozen in preparation for recovery. Since you can’t sign the request yourself, having lost your keys, someone will have to do it for you. There must be a deposit (refundable) or a high reputation or both -- otherwise </w:t>
      </w:r>
      <w:proofErr w:type="spellStart"/>
      <w:r w:rsidRPr="004166CF">
        <w:rPr>
          <w:color w:val="0070C0"/>
        </w:rPr>
        <w:t>sockpuppets</w:t>
      </w:r>
      <w:proofErr w:type="spellEnd"/>
      <w:r w:rsidRPr="004166CF">
        <w:rPr>
          <w:color w:val="0070C0"/>
        </w:rPr>
        <w:t xml:space="preserve"> could spam this feature. Details will be up to the Arb Forum in question to implement.</w:t>
      </w:r>
    </w:p>
    <w:p w14:paraId="6EC1A19B" w14:textId="77777777" w:rsidR="00060976" w:rsidRDefault="00060976">
      <w:pPr>
        <w:widowControl/>
        <w:jc w:val="left"/>
        <w:rPr>
          <w:b/>
          <w:sz w:val="24"/>
          <w:szCs w:val="24"/>
        </w:rPr>
      </w:pPr>
    </w:p>
    <w:p w14:paraId="537A8601" w14:textId="77777777" w:rsidR="00192E81" w:rsidRDefault="00192E81" w:rsidP="00192E81"/>
    <w:p w14:paraId="1E73C4FC" w14:textId="77777777" w:rsidR="00192E81" w:rsidRPr="0088784A" w:rsidRDefault="00192E81" w:rsidP="00192E81">
      <w:pPr>
        <w:shd w:val="clear" w:color="auto" w:fill="F2F2F2" w:themeFill="background1" w:themeFillShade="F2"/>
      </w:pPr>
      <w:r w:rsidRPr="0088784A">
        <w:rPr>
          <w:b/>
          <w:sz w:val="20"/>
          <w:szCs w:val="20"/>
        </w:rPr>
        <w:t>Proposal B-</w:t>
      </w:r>
      <w:r>
        <w:rPr>
          <w:b/>
          <w:sz w:val="20"/>
          <w:szCs w:val="20"/>
        </w:rPr>
        <w:t>15</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A58AB3F" w14:textId="77777777" w:rsidR="00192E81" w:rsidRPr="0088784A" w:rsidRDefault="00192E81" w:rsidP="00192E81">
      <w:pPr>
        <w:shd w:val="clear" w:color="auto" w:fill="F2F2F2" w:themeFill="background1" w:themeFillShade="F2"/>
        <w:rPr>
          <w:b/>
          <w:sz w:val="20"/>
          <w:szCs w:val="20"/>
        </w:rPr>
      </w:pPr>
      <w:r w:rsidRPr="0088784A">
        <w:rPr>
          <w:b/>
          <w:sz w:val="20"/>
          <w:szCs w:val="20"/>
        </w:rPr>
        <w:t>Agreement – 1</w:t>
      </w:r>
      <w:r>
        <w:rPr>
          <w:b/>
          <w:sz w:val="20"/>
          <w:szCs w:val="20"/>
        </w:rPr>
        <w:t>2</w:t>
      </w:r>
    </w:p>
    <w:p w14:paraId="16AE7677" w14:textId="77777777" w:rsidR="00192E81" w:rsidRDefault="00192E81" w:rsidP="00192E81">
      <w:pPr>
        <w:shd w:val="clear" w:color="auto" w:fill="F2F2F2" w:themeFill="background1" w:themeFillShade="F2"/>
      </w:pPr>
      <w:r w:rsidRPr="00613EA9">
        <w:t>What's the purpose of these endpoints? What should the point to?</w:t>
      </w:r>
    </w:p>
    <w:p w14:paraId="13F5CF98" w14:textId="77777777" w:rsidR="00192E81" w:rsidRDefault="00192E81">
      <w:pPr>
        <w:widowControl/>
        <w:jc w:val="left"/>
        <w:rPr>
          <w:b/>
          <w:sz w:val="24"/>
          <w:szCs w:val="24"/>
        </w:rPr>
      </w:pPr>
    </w:p>
    <w:p w14:paraId="7951C2F7" w14:textId="77777777" w:rsidR="00F273FB" w:rsidRDefault="00F273FB">
      <w:pPr>
        <w:widowControl/>
        <w:jc w:val="left"/>
        <w:rPr>
          <w:b/>
          <w:sz w:val="24"/>
          <w:szCs w:val="24"/>
        </w:rPr>
      </w:pPr>
    </w:p>
    <w:p w14:paraId="4676CF04" w14:textId="77777777" w:rsidR="00F273FB" w:rsidRPr="0088784A" w:rsidRDefault="00F273FB" w:rsidP="00F273FB">
      <w:pPr>
        <w:shd w:val="clear" w:color="auto" w:fill="F2F2F2" w:themeFill="background1" w:themeFillShade="F2"/>
      </w:pPr>
      <w:r w:rsidRPr="0088784A">
        <w:rPr>
          <w:b/>
          <w:sz w:val="20"/>
          <w:szCs w:val="20"/>
        </w:rPr>
        <w:t>Proposal B-</w:t>
      </w:r>
      <w:r>
        <w:rPr>
          <w:b/>
          <w:sz w:val="20"/>
          <w:szCs w:val="20"/>
        </w:rPr>
        <w:t>16</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6F093B6" w14:textId="77777777" w:rsidR="00F273FB" w:rsidRDefault="00F273FB" w:rsidP="00F273FB">
      <w:pPr>
        <w:shd w:val="clear" w:color="auto" w:fill="F2F2F2" w:themeFill="background1" w:themeFillShade="F2"/>
      </w:pPr>
      <w:r w:rsidRPr="0088784A">
        <w:rPr>
          <w:b/>
          <w:sz w:val="20"/>
          <w:szCs w:val="20"/>
        </w:rPr>
        <w:t>Agreement – 1</w:t>
      </w:r>
      <w:r>
        <w:rPr>
          <w:b/>
          <w:sz w:val="20"/>
          <w:szCs w:val="20"/>
        </w:rPr>
        <w:t>3</w:t>
      </w:r>
    </w:p>
    <w:p w14:paraId="665F8874" w14:textId="77777777" w:rsidR="00F273FB" w:rsidRDefault="00F273FB" w:rsidP="00F273FB">
      <w:pPr>
        <w:shd w:val="clear" w:color="auto" w:fill="F2F2F2" w:themeFill="background1" w:themeFillShade="F2"/>
      </w:pPr>
      <w:r w:rsidRPr="00613EA9">
        <w:t>Not sure what this is saying. Is the Minimum Configuration a node?</w:t>
      </w:r>
    </w:p>
    <w:p w14:paraId="7A02B416" w14:textId="77777777" w:rsidR="00F273FB" w:rsidRDefault="00F273FB" w:rsidP="00F273FB"/>
    <w:p w14:paraId="54C3AA0D"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B-16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0:21 GMT+8, 26 May</w:t>
      </w:r>
    </w:p>
    <w:p w14:paraId="715F8A83" w14:textId="77777777" w:rsidR="00F273FB" w:rsidRPr="00F273FB" w:rsidRDefault="00F273FB" w:rsidP="00F273FB">
      <w:pPr>
        <w:shd w:val="clear" w:color="auto" w:fill="DAEEF3" w:themeFill="accent5" w:themeFillTint="33"/>
        <w:ind w:left="420"/>
        <w:rPr>
          <w:color w:val="0070C0"/>
        </w:rPr>
      </w:pPr>
      <w:r w:rsidRPr="00F273FB">
        <w:rPr>
          <w:color w:val="0070C0"/>
        </w:rPr>
        <w:t>We need someone more technical to give their opinion on what, if any, should be set as a minimum requirement.</w:t>
      </w:r>
    </w:p>
    <w:p w14:paraId="3FE3D737" w14:textId="250AD04E" w:rsidR="00531A4E" w:rsidRDefault="00531A4E">
      <w:pPr>
        <w:widowControl/>
        <w:jc w:val="left"/>
        <w:rPr>
          <w:b/>
          <w:sz w:val="24"/>
          <w:szCs w:val="24"/>
        </w:rPr>
      </w:pPr>
    </w:p>
    <w:p w14:paraId="2AE60D70" w14:textId="569E5801" w:rsidR="00F8720C" w:rsidRDefault="00F8720C">
      <w:pPr>
        <w:widowControl/>
        <w:jc w:val="left"/>
        <w:rPr>
          <w:b/>
          <w:sz w:val="24"/>
          <w:szCs w:val="24"/>
        </w:rPr>
      </w:pPr>
    </w:p>
    <w:p w14:paraId="13A301CC" w14:textId="77777777" w:rsidR="00F8720C" w:rsidRDefault="00F8720C">
      <w:pPr>
        <w:widowControl/>
        <w:jc w:val="left"/>
        <w:rPr>
          <w:b/>
          <w:sz w:val="24"/>
          <w:szCs w:val="24"/>
        </w:rPr>
      </w:pPr>
    </w:p>
    <w:p w14:paraId="03387704" w14:textId="77777777" w:rsidR="00531A4E" w:rsidRPr="0088784A" w:rsidRDefault="00531A4E" w:rsidP="00531A4E">
      <w:pPr>
        <w:shd w:val="clear" w:color="auto" w:fill="F2F2F2" w:themeFill="background1" w:themeFillShade="F2"/>
      </w:pPr>
      <w:r w:rsidRPr="0088784A">
        <w:rPr>
          <w:b/>
          <w:sz w:val="20"/>
          <w:szCs w:val="20"/>
        </w:rPr>
        <w:t>Proposal B-8 [From:</w:t>
      </w:r>
      <w:r w:rsidRPr="0088784A">
        <w:rPr>
          <w:sz w:val="20"/>
          <w:szCs w:val="20"/>
        </w:rPr>
        <w:t xml:space="preserve"> Mao (EOSREAL)</w:t>
      </w:r>
      <w:r w:rsidRPr="0088784A">
        <w:rPr>
          <w:b/>
          <w:sz w:val="20"/>
          <w:szCs w:val="20"/>
        </w:rPr>
        <w:t>] 16:00 GMT+8, 24 May</w:t>
      </w:r>
    </w:p>
    <w:p w14:paraId="283A7666" w14:textId="77777777" w:rsidR="00531A4E" w:rsidRPr="0088784A" w:rsidRDefault="00531A4E" w:rsidP="00531A4E">
      <w:pPr>
        <w:shd w:val="clear" w:color="auto" w:fill="F2F2F2" w:themeFill="background1" w:themeFillShade="F2"/>
        <w:rPr>
          <w:b/>
          <w:sz w:val="20"/>
          <w:szCs w:val="20"/>
        </w:rPr>
      </w:pPr>
      <w:r w:rsidRPr="0088784A">
        <w:rPr>
          <w:b/>
          <w:sz w:val="20"/>
          <w:szCs w:val="20"/>
        </w:rPr>
        <w:t>Agreement – 14</w:t>
      </w:r>
    </w:p>
    <w:p w14:paraId="65DCE565" w14:textId="77777777" w:rsidR="00531A4E" w:rsidRPr="0088784A" w:rsidRDefault="00531A4E" w:rsidP="00531A4E">
      <w:pPr>
        <w:shd w:val="clear" w:color="auto" w:fill="F2F2F2" w:themeFill="background1" w:themeFillShade="F2"/>
        <w:rPr>
          <w:sz w:val="20"/>
          <w:szCs w:val="20"/>
        </w:rPr>
      </w:pPr>
      <w:r w:rsidRPr="0088784A">
        <w:rPr>
          <w:sz w:val="20"/>
          <w:szCs w:val="20"/>
        </w:rPr>
        <w:t>Can we change this agreement to “Disclosing all ultimate beneficiary ownership who own more than 10% of my/our organization”?</w:t>
      </w:r>
    </w:p>
    <w:p w14:paraId="5C5A0E66" w14:textId="1561A143" w:rsidR="00531A4E" w:rsidRDefault="00531A4E">
      <w:pPr>
        <w:widowControl/>
        <w:jc w:val="left"/>
        <w:rPr>
          <w:b/>
          <w:sz w:val="24"/>
          <w:szCs w:val="24"/>
        </w:rPr>
      </w:pPr>
    </w:p>
    <w:p w14:paraId="35F9A726" w14:textId="77777777" w:rsidR="00192E81" w:rsidRDefault="00192E81">
      <w:pPr>
        <w:widowControl/>
        <w:jc w:val="left"/>
        <w:rPr>
          <w:b/>
          <w:sz w:val="24"/>
          <w:szCs w:val="24"/>
        </w:rPr>
      </w:pPr>
    </w:p>
    <w:p w14:paraId="08330427" w14:textId="77777777" w:rsidR="00192E81" w:rsidRPr="0088784A" w:rsidRDefault="00192E81" w:rsidP="00192E81">
      <w:pPr>
        <w:shd w:val="clear" w:color="auto" w:fill="F2F2F2" w:themeFill="background1" w:themeFillShade="F2"/>
      </w:pPr>
      <w:r w:rsidRPr="0088784A">
        <w:rPr>
          <w:b/>
          <w:sz w:val="20"/>
          <w:szCs w:val="20"/>
        </w:rPr>
        <w:lastRenderedPageBreak/>
        <w:t>Proposal B-</w:t>
      </w:r>
      <w:r>
        <w:rPr>
          <w:b/>
          <w:sz w:val="20"/>
          <w:szCs w:val="20"/>
        </w:rPr>
        <w:t>17</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283309FC" w14:textId="77777777" w:rsidR="00192E81" w:rsidRDefault="00192E81" w:rsidP="00192E81">
      <w:pPr>
        <w:shd w:val="clear" w:color="auto" w:fill="F2F2F2" w:themeFill="background1" w:themeFillShade="F2"/>
      </w:pPr>
      <w:r w:rsidRPr="0088784A">
        <w:rPr>
          <w:b/>
          <w:sz w:val="20"/>
          <w:szCs w:val="20"/>
        </w:rPr>
        <w:t>Agreement – 1</w:t>
      </w:r>
      <w:r>
        <w:rPr>
          <w:b/>
          <w:sz w:val="20"/>
          <w:szCs w:val="20"/>
        </w:rPr>
        <w:t>4</w:t>
      </w:r>
    </w:p>
    <w:p w14:paraId="4912DCC4" w14:textId="77777777" w:rsidR="00192E81" w:rsidRDefault="00192E81" w:rsidP="00192E81">
      <w:pPr>
        <w:shd w:val="clear" w:color="auto" w:fill="F2F2F2" w:themeFill="background1" w:themeFillShade="F2"/>
      </w:pPr>
      <w:r w:rsidRPr="00613EA9">
        <w:t>How can this be enforced? What's the penalty?</w:t>
      </w:r>
    </w:p>
    <w:p w14:paraId="2F075DCE" w14:textId="77777777" w:rsidR="00192E81" w:rsidRDefault="00192E81" w:rsidP="00192E81"/>
    <w:p w14:paraId="48A68053" w14:textId="77777777" w:rsidR="00192E81" w:rsidRDefault="00192E81" w:rsidP="00192E81"/>
    <w:p w14:paraId="3695DDD9" w14:textId="77777777" w:rsidR="00192E81" w:rsidRDefault="00192E81" w:rsidP="00192E81">
      <w:pPr>
        <w:shd w:val="clear" w:color="auto" w:fill="F2F2F2" w:themeFill="background1" w:themeFillShade="F2"/>
      </w:pPr>
      <w:r>
        <w:rPr>
          <w:b/>
          <w:sz w:val="20"/>
          <w:szCs w:val="20"/>
        </w:rPr>
        <w:t xml:space="preserve">Proposal B-7 [From: </w:t>
      </w:r>
      <w:r>
        <w:rPr>
          <w:sz w:val="20"/>
          <w:szCs w:val="20"/>
        </w:rPr>
        <w:t>Josh Kauffman (EOS Canada)</w:t>
      </w:r>
      <w:r>
        <w:rPr>
          <w:b/>
          <w:sz w:val="20"/>
          <w:szCs w:val="20"/>
        </w:rPr>
        <w:t>] 1:50 GMT+8, 23 May</w:t>
      </w:r>
    </w:p>
    <w:p w14:paraId="2E6CA4AD" w14:textId="77777777" w:rsidR="00192E81" w:rsidRPr="002A0801" w:rsidRDefault="00192E81" w:rsidP="00192E81">
      <w:pPr>
        <w:shd w:val="clear" w:color="auto" w:fill="F2F2F2" w:themeFill="background1" w:themeFillShade="F2"/>
        <w:rPr>
          <w:b/>
          <w:sz w:val="20"/>
          <w:szCs w:val="20"/>
        </w:rPr>
      </w:pPr>
      <w:r w:rsidRPr="002A0801">
        <w:rPr>
          <w:b/>
          <w:sz w:val="20"/>
          <w:szCs w:val="20"/>
        </w:rPr>
        <w:t>Agreement – 15</w:t>
      </w:r>
    </w:p>
    <w:p w14:paraId="3B41A34B" w14:textId="194EC79D" w:rsidR="00192E81" w:rsidRPr="00425213" w:rsidRDefault="00192E81" w:rsidP="00F41131">
      <w:pPr>
        <w:shd w:val="clear" w:color="auto" w:fill="F2F2F2" w:themeFill="background1" w:themeFillShade="F2"/>
      </w:pPr>
      <w:r>
        <w:t>I</w:t>
      </w:r>
      <w:r w:rsidRPr="00AA0E43">
        <w:t>f the point of this was to say that a single entity cannot own more than %10 of two BPs, it doesn't read that way to me. Reads more like I cannot swap 10% of my business entity with another BP.</w:t>
      </w:r>
    </w:p>
    <w:p w14:paraId="6808C3B4" w14:textId="77777777" w:rsidR="00F8720C" w:rsidRDefault="00F8720C" w:rsidP="00F8720C">
      <w:pPr>
        <w:shd w:val="clear" w:color="auto" w:fill="FFFFFF" w:themeFill="background1"/>
        <w:ind w:left="420"/>
        <w:rPr>
          <w:b/>
          <w:color w:val="0070C0"/>
          <w:sz w:val="20"/>
          <w:szCs w:val="20"/>
        </w:rPr>
      </w:pPr>
    </w:p>
    <w:p w14:paraId="0B2C6C42" w14:textId="77777777" w:rsidR="00F8720C" w:rsidRDefault="00F8720C" w:rsidP="00192E81">
      <w:pPr>
        <w:shd w:val="clear" w:color="auto" w:fill="DAEEF3" w:themeFill="accent5" w:themeFillTint="33"/>
        <w:ind w:left="420"/>
        <w:rPr>
          <w:b/>
          <w:color w:val="0070C0"/>
          <w:sz w:val="20"/>
          <w:szCs w:val="20"/>
        </w:rPr>
      </w:pPr>
    </w:p>
    <w:p w14:paraId="602259D9" w14:textId="3348CEA5" w:rsidR="00192E81" w:rsidRPr="002A0801" w:rsidRDefault="00192E81" w:rsidP="00192E81">
      <w:pPr>
        <w:shd w:val="clear" w:color="auto" w:fill="DAEEF3" w:themeFill="accent5" w:themeFillTint="33"/>
        <w:ind w:left="420"/>
        <w:rPr>
          <w:b/>
          <w:color w:val="0070C0"/>
          <w:sz w:val="20"/>
          <w:szCs w:val="20"/>
        </w:rPr>
      </w:pPr>
      <w:r w:rsidRPr="002A0801">
        <w:rPr>
          <w:b/>
          <w:color w:val="0070C0"/>
          <w:sz w:val="20"/>
          <w:szCs w:val="20"/>
        </w:rPr>
        <w:t xml:space="preserve">Reply B-7 (1) [From: </w:t>
      </w:r>
      <w:r w:rsidRPr="002A0801">
        <w:rPr>
          <w:color w:val="0070C0"/>
          <w:sz w:val="20"/>
          <w:szCs w:val="20"/>
        </w:rPr>
        <w:t>Mao (EOSREAL)</w:t>
      </w:r>
      <w:r w:rsidRPr="002A0801">
        <w:rPr>
          <w:b/>
          <w:color w:val="0070C0"/>
          <w:sz w:val="20"/>
          <w:szCs w:val="20"/>
        </w:rPr>
        <w:t>] 13:00 GMT+8, 23 May</w:t>
      </w:r>
    </w:p>
    <w:p w14:paraId="20DDBF5D" w14:textId="77777777" w:rsidR="00192E81" w:rsidRDefault="00192E81" w:rsidP="00192E81">
      <w:pPr>
        <w:shd w:val="clear" w:color="auto" w:fill="DAEEF3" w:themeFill="accent5" w:themeFillTint="33"/>
        <w:ind w:left="420"/>
        <w:jc w:val="left"/>
        <w:rPr>
          <w:color w:val="0070C0"/>
        </w:rPr>
      </w:pPr>
      <w:r>
        <w:rPr>
          <w:color w:val="0070C0"/>
        </w:rPr>
        <w:t>That’s a problem. This point worth more discussion.</w:t>
      </w:r>
    </w:p>
    <w:p w14:paraId="76030AFA" w14:textId="77777777" w:rsidR="00192E81" w:rsidRDefault="00192E81" w:rsidP="00192E81">
      <w:pPr>
        <w:ind w:left="420"/>
        <w:jc w:val="left"/>
        <w:rPr>
          <w:color w:val="0070C0"/>
        </w:rPr>
      </w:pPr>
    </w:p>
    <w:p w14:paraId="6DC921DD"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 xml:space="preserve">Reply B-7 (2) [From: </w:t>
      </w:r>
      <w:r w:rsidRPr="004166CF">
        <w:rPr>
          <w:color w:val="0070C0"/>
          <w:sz w:val="20"/>
          <w:szCs w:val="20"/>
        </w:rPr>
        <w:t xml:space="preserve">Moti </w:t>
      </w:r>
      <w:proofErr w:type="spellStart"/>
      <w:r w:rsidRPr="004166CF">
        <w:rPr>
          <w:color w:val="0070C0"/>
          <w:sz w:val="20"/>
          <w:szCs w:val="20"/>
        </w:rPr>
        <w:t>Tabulo</w:t>
      </w:r>
      <w:proofErr w:type="spellEnd"/>
      <w:r w:rsidRPr="004166CF">
        <w:rPr>
          <w:b/>
          <w:color w:val="0070C0"/>
          <w:sz w:val="20"/>
          <w:szCs w:val="20"/>
        </w:rPr>
        <w:t>] 8:24 GMT+8, 24 May</w:t>
      </w:r>
    </w:p>
    <w:p w14:paraId="5824FDAA" w14:textId="77777777" w:rsidR="00192E81" w:rsidRPr="004166CF" w:rsidRDefault="00192E81" w:rsidP="00192E81">
      <w:pPr>
        <w:shd w:val="clear" w:color="auto" w:fill="DAEEF3" w:themeFill="accent5" w:themeFillTint="33"/>
        <w:ind w:left="420"/>
        <w:jc w:val="left"/>
        <w:rPr>
          <w:color w:val="0070C0"/>
        </w:rPr>
      </w:pPr>
      <w:r w:rsidRPr="004166CF">
        <w:rPr>
          <w:color w:val="0070C0"/>
        </w:rPr>
        <w:t>Interesting point which will be considered.</w:t>
      </w:r>
    </w:p>
    <w:p w14:paraId="1E244FA2" w14:textId="77777777" w:rsidR="00192E81" w:rsidRPr="004166CF" w:rsidRDefault="00192E81" w:rsidP="00192E81">
      <w:pPr>
        <w:rPr>
          <w:color w:val="0070C0"/>
        </w:rPr>
      </w:pPr>
    </w:p>
    <w:p w14:paraId="720FAA67"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B-7 (3) [From:</w:t>
      </w:r>
      <w:r w:rsidRPr="004166CF">
        <w:rPr>
          <w:color w:val="0070C0"/>
          <w:sz w:val="20"/>
          <w:szCs w:val="20"/>
        </w:rPr>
        <w:t xml:space="preserve"> Thomas Cox</w:t>
      </w:r>
      <w:r w:rsidRPr="004166CF">
        <w:rPr>
          <w:b/>
          <w:color w:val="0070C0"/>
          <w:sz w:val="20"/>
          <w:szCs w:val="20"/>
        </w:rPr>
        <w:t>] GMT+8, 23 May</w:t>
      </w:r>
    </w:p>
    <w:p w14:paraId="5E09263B" w14:textId="77777777" w:rsidR="00192E81" w:rsidRPr="004166CF" w:rsidRDefault="00192E81" w:rsidP="00192E81">
      <w:pPr>
        <w:shd w:val="clear" w:color="auto" w:fill="DAEEF3" w:themeFill="accent5" w:themeFillTint="33"/>
        <w:ind w:left="420"/>
        <w:rPr>
          <w:color w:val="0070C0"/>
        </w:rPr>
      </w:pPr>
      <w:r w:rsidRPr="004166CF">
        <w:rPr>
          <w:color w:val="0070C0"/>
        </w:rPr>
        <w:t>I’d love to get suggestions for clarifying the wording.</w:t>
      </w:r>
    </w:p>
    <w:p w14:paraId="200C862B" w14:textId="77777777" w:rsidR="00192E81" w:rsidRPr="004166CF" w:rsidRDefault="00192E81" w:rsidP="00192E81">
      <w:pPr>
        <w:rPr>
          <w:color w:val="0070C0"/>
        </w:rPr>
      </w:pPr>
    </w:p>
    <w:p w14:paraId="1B83E635"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B-7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2E2336C7" w14:textId="77777777" w:rsidR="00192E81" w:rsidRPr="004166CF" w:rsidRDefault="00192E81" w:rsidP="00192E81">
      <w:pPr>
        <w:shd w:val="clear" w:color="auto" w:fill="DAEEF3" w:themeFill="accent5" w:themeFillTint="33"/>
        <w:ind w:left="420"/>
        <w:rPr>
          <w:color w:val="0070C0"/>
        </w:rPr>
      </w:pPr>
      <w:r w:rsidRPr="004166CF">
        <w:rPr>
          <w:color w:val="0070C0"/>
        </w:rPr>
        <w:t>Can we change this agreement into “No BP shall own more than 10% ownership of the other BP. No person or entity shall own more than 10% ownership in two or more than two BPs.”</w:t>
      </w:r>
    </w:p>
    <w:p w14:paraId="17F93AA0" w14:textId="77777777" w:rsidR="00192E81" w:rsidRDefault="00192E81" w:rsidP="00192E81">
      <w:pPr>
        <w:widowControl/>
        <w:jc w:val="left"/>
        <w:rPr>
          <w:b/>
          <w:sz w:val="24"/>
          <w:szCs w:val="24"/>
        </w:rPr>
      </w:pPr>
    </w:p>
    <w:p w14:paraId="4F4AC6CB" w14:textId="77777777" w:rsidR="00192E81" w:rsidRPr="00A71CA1" w:rsidRDefault="00192E81" w:rsidP="00192E81">
      <w:pPr>
        <w:shd w:val="clear" w:color="auto" w:fill="DAEEF3" w:themeFill="accent5" w:themeFillTint="33"/>
        <w:ind w:left="420"/>
        <w:rPr>
          <w:b/>
          <w:color w:val="0070C0"/>
          <w:sz w:val="20"/>
          <w:szCs w:val="20"/>
        </w:rPr>
      </w:pPr>
      <w:r w:rsidRPr="00A71CA1">
        <w:rPr>
          <w:b/>
          <w:color w:val="0070C0"/>
          <w:sz w:val="20"/>
          <w:szCs w:val="20"/>
        </w:rPr>
        <w:t>Reply B-7 (5) [From:</w:t>
      </w:r>
      <w:r w:rsidRPr="00A71CA1">
        <w:rPr>
          <w:color w:val="0070C0"/>
          <w:sz w:val="20"/>
          <w:szCs w:val="20"/>
        </w:rPr>
        <w:t xml:space="preserve"> Josh Kauffman (EOS Canada)</w:t>
      </w:r>
      <w:r w:rsidRPr="00A71CA1">
        <w:rPr>
          <w:b/>
          <w:color w:val="0070C0"/>
          <w:sz w:val="20"/>
          <w:szCs w:val="20"/>
        </w:rPr>
        <w:t>] 23:41 GMT+8, 24 May</w:t>
      </w:r>
    </w:p>
    <w:p w14:paraId="02B93C35" w14:textId="77777777" w:rsidR="00192E81" w:rsidRPr="00C54FB0" w:rsidRDefault="00192E81" w:rsidP="00192E81">
      <w:pPr>
        <w:shd w:val="clear" w:color="auto" w:fill="DAEEF3" w:themeFill="accent5" w:themeFillTint="33"/>
        <w:ind w:left="420"/>
        <w:rPr>
          <w:color w:val="0070C0"/>
        </w:rPr>
      </w:pPr>
      <w:r w:rsidRPr="00C54FB0">
        <w:rPr>
          <w:color w:val="0070C0"/>
        </w:rPr>
        <w:t>I agree with Mao's version, but I would shorten it to just the second sentence: No person or entity shall *have* more than 10% ownership in two or more BPs.</w:t>
      </w:r>
    </w:p>
    <w:p w14:paraId="1747644B" w14:textId="77777777" w:rsidR="00192E81" w:rsidRDefault="00192E81" w:rsidP="00192E81"/>
    <w:p w14:paraId="1C028BDA" w14:textId="77777777" w:rsidR="00192E81" w:rsidRDefault="00192E81" w:rsidP="00192E81"/>
    <w:p w14:paraId="28BBFDE4" w14:textId="77777777" w:rsidR="00192E81" w:rsidRPr="0088784A" w:rsidRDefault="00192E81" w:rsidP="00192E81">
      <w:pPr>
        <w:shd w:val="clear" w:color="auto" w:fill="F2F2F2" w:themeFill="background1" w:themeFillShade="F2"/>
      </w:pPr>
      <w:r w:rsidRPr="0088784A">
        <w:rPr>
          <w:b/>
          <w:sz w:val="20"/>
          <w:szCs w:val="20"/>
        </w:rPr>
        <w:t>Proposal B-</w:t>
      </w:r>
      <w:r>
        <w:rPr>
          <w:b/>
          <w:sz w:val="20"/>
          <w:szCs w:val="20"/>
        </w:rPr>
        <w:t>18</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4F07E98C" w14:textId="77777777" w:rsidR="00192E81" w:rsidRDefault="00192E81" w:rsidP="00192E81">
      <w:pPr>
        <w:shd w:val="clear" w:color="auto" w:fill="F2F2F2" w:themeFill="background1" w:themeFillShade="F2"/>
      </w:pPr>
      <w:r w:rsidRPr="0088784A">
        <w:rPr>
          <w:b/>
          <w:sz w:val="20"/>
          <w:szCs w:val="20"/>
        </w:rPr>
        <w:t>Agreement – 1</w:t>
      </w:r>
      <w:r>
        <w:rPr>
          <w:b/>
          <w:sz w:val="20"/>
          <w:szCs w:val="20"/>
        </w:rPr>
        <w:t>5</w:t>
      </w:r>
    </w:p>
    <w:p w14:paraId="7D9771E7" w14:textId="77777777" w:rsidR="00192E81" w:rsidRDefault="00192E81" w:rsidP="00192E81">
      <w:pPr>
        <w:shd w:val="clear" w:color="auto" w:fill="F2F2F2" w:themeFill="background1" w:themeFillShade="F2"/>
      </w:pPr>
      <w:r w:rsidRPr="00613EA9">
        <w:t>For what reason?</w:t>
      </w:r>
    </w:p>
    <w:p w14:paraId="5D7434D2" w14:textId="4241CB0F" w:rsidR="00060976" w:rsidRDefault="00060976">
      <w:pPr>
        <w:widowControl/>
        <w:jc w:val="left"/>
        <w:rPr>
          <w:b/>
          <w:sz w:val="24"/>
          <w:szCs w:val="24"/>
        </w:rPr>
      </w:pPr>
    </w:p>
    <w:p w14:paraId="7117E94B" w14:textId="3D5DE333" w:rsidR="00F8720C" w:rsidRDefault="00F8720C">
      <w:pPr>
        <w:widowControl/>
        <w:jc w:val="left"/>
        <w:rPr>
          <w:b/>
          <w:sz w:val="24"/>
          <w:szCs w:val="24"/>
        </w:rPr>
      </w:pPr>
    </w:p>
    <w:p w14:paraId="55E1E63B" w14:textId="564A42F1" w:rsidR="00F8720C" w:rsidRDefault="00F8720C">
      <w:pPr>
        <w:widowControl/>
        <w:jc w:val="left"/>
        <w:rPr>
          <w:b/>
          <w:sz w:val="24"/>
          <w:szCs w:val="24"/>
        </w:rPr>
      </w:pPr>
    </w:p>
    <w:p w14:paraId="79F70BC3" w14:textId="158B2D7B" w:rsidR="00F8720C" w:rsidRDefault="00F8720C">
      <w:pPr>
        <w:widowControl/>
        <w:jc w:val="left"/>
        <w:rPr>
          <w:b/>
          <w:sz w:val="24"/>
          <w:szCs w:val="24"/>
        </w:rPr>
      </w:pPr>
    </w:p>
    <w:p w14:paraId="175C820E" w14:textId="77777777" w:rsidR="00F8720C" w:rsidRDefault="00F8720C">
      <w:pPr>
        <w:widowControl/>
        <w:jc w:val="left"/>
        <w:rPr>
          <w:b/>
          <w:sz w:val="24"/>
          <w:szCs w:val="24"/>
        </w:rPr>
      </w:pPr>
    </w:p>
    <w:p w14:paraId="21F3272F" w14:textId="77777777" w:rsidR="00192E81" w:rsidRDefault="00192E81">
      <w:pPr>
        <w:widowControl/>
        <w:jc w:val="left"/>
        <w:rPr>
          <w:b/>
          <w:sz w:val="24"/>
          <w:szCs w:val="24"/>
        </w:rPr>
      </w:pPr>
    </w:p>
    <w:p w14:paraId="6F9E2364" w14:textId="77777777" w:rsidR="00192E81" w:rsidRPr="0088784A" w:rsidRDefault="00192E81" w:rsidP="00192E81">
      <w:pPr>
        <w:shd w:val="clear" w:color="auto" w:fill="F2F2F2" w:themeFill="background1" w:themeFillShade="F2"/>
      </w:pPr>
      <w:r>
        <w:rPr>
          <w:b/>
          <w:sz w:val="20"/>
          <w:szCs w:val="20"/>
        </w:rPr>
        <w:t>Proposal B-10</w:t>
      </w:r>
      <w:r w:rsidRPr="0088784A">
        <w:rPr>
          <w:b/>
          <w:sz w:val="20"/>
          <w:szCs w:val="20"/>
        </w:rPr>
        <w:t xml:space="preserve"> [From:</w:t>
      </w:r>
      <w:r w:rsidRPr="0088784A">
        <w:rPr>
          <w:sz w:val="20"/>
          <w:szCs w:val="20"/>
        </w:rPr>
        <w:t xml:space="preserve"> Mao (EOSREAL)</w:t>
      </w:r>
      <w:r w:rsidRPr="0088784A">
        <w:rPr>
          <w:b/>
          <w:sz w:val="20"/>
          <w:szCs w:val="20"/>
        </w:rPr>
        <w:t>] 16:00 GMT+8, 24 May</w:t>
      </w:r>
    </w:p>
    <w:p w14:paraId="20C09E2E" w14:textId="77777777" w:rsidR="00192E81" w:rsidRPr="0088784A" w:rsidRDefault="00192E81" w:rsidP="00192E81">
      <w:pPr>
        <w:shd w:val="clear" w:color="auto" w:fill="F2F2F2" w:themeFill="background1" w:themeFillShade="F2"/>
        <w:rPr>
          <w:b/>
          <w:sz w:val="20"/>
          <w:szCs w:val="20"/>
        </w:rPr>
      </w:pPr>
      <w:r w:rsidRPr="0088784A">
        <w:rPr>
          <w:b/>
          <w:sz w:val="20"/>
          <w:szCs w:val="20"/>
        </w:rPr>
        <w:t>More Agreements</w:t>
      </w:r>
    </w:p>
    <w:p w14:paraId="1880FEF0" w14:textId="77777777" w:rsidR="00192E81" w:rsidRDefault="00192E81" w:rsidP="00192E81">
      <w:pPr>
        <w:shd w:val="clear" w:color="auto" w:fill="F2F2F2" w:themeFill="background1" w:themeFillShade="F2"/>
      </w:pPr>
      <w:r>
        <w:t>Can we add another one agreement as follow?</w:t>
      </w:r>
    </w:p>
    <w:p w14:paraId="27C107D1" w14:textId="77777777" w:rsidR="00192E81" w:rsidRDefault="00192E81" w:rsidP="00192E81">
      <w:pPr>
        <w:shd w:val="clear" w:color="auto" w:fill="F2F2F2" w:themeFill="background1" w:themeFillShade="F2"/>
      </w:pPr>
      <w:r>
        <w:t>“</w:t>
      </w:r>
      <w:r w:rsidRPr="0088784A">
        <w:t>Abide by the EOS constitution</w:t>
      </w:r>
      <w:r>
        <w:t>”</w:t>
      </w:r>
    </w:p>
    <w:p w14:paraId="3355B378" w14:textId="77777777" w:rsidR="00192E81" w:rsidRDefault="00192E81" w:rsidP="00192E81"/>
    <w:p w14:paraId="79D2D490" w14:textId="77777777" w:rsidR="00192E81" w:rsidRPr="00A71CA1" w:rsidRDefault="00192E81" w:rsidP="00192E81">
      <w:pPr>
        <w:shd w:val="clear" w:color="auto" w:fill="DAEEF3" w:themeFill="accent5" w:themeFillTint="33"/>
        <w:ind w:left="420"/>
        <w:rPr>
          <w:color w:val="0070C0"/>
          <w:sz w:val="20"/>
          <w:szCs w:val="20"/>
        </w:rPr>
      </w:pPr>
      <w:r w:rsidRPr="00A71CA1">
        <w:rPr>
          <w:b/>
          <w:color w:val="0070C0"/>
          <w:sz w:val="20"/>
          <w:szCs w:val="20"/>
        </w:rPr>
        <w:t>Reply B-10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5:32 GMT+8, 25 May</w:t>
      </w:r>
    </w:p>
    <w:p w14:paraId="28318D94" w14:textId="77777777" w:rsidR="00192E81" w:rsidRPr="00A71CA1" w:rsidRDefault="00192E81" w:rsidP="00192E81">
      <w:pPr>
        <w:shd w:val="clear" w:color="auto" w:fill="DAEEF3" w:themeFill="accent5" w:themeFillTint="33"/>
        <w:ind w:left="420"/>
        <w:rPr>
          <w:color w:val="0070C0"/>
        </w:rPr>
      </w:pPr>
      <w:r w:rsidRPr="00A71CA1">
        <w:rPr>
          <w:color w:val="0070C0"/>
        </w:rPr>
        <w:t>Don't we all have to abide by the Const anyways? This seems redundant. There is no harm in putting it in, but it seems unnecessary for both docs to call out to each other like this in my opinion.</w:t>
      </w:r>
    </w:p>
    <w:p w14:paraId="10112496" w14:textId="77777777" w:rsidR="00192E81" w:rsidRDefault="00192E81" w:rsidP="00192E81"/>
    <w:p w14:paraId="4FD90277" w14:textId="77777777" w:rsidR="00192E81" w:rsidRDefault="00192E81" w:rsidP="00192E81"/>
    <w:p w14:paraId="53406ADE" w14:textId="77777777" w:rsidR="00192E81" w:rsidRPr="0088784A" w:rsidRDefault="00192E81" w:rsidP="00192E81">
      <w:pPr>
        <w:shd w:val="clear" w:color="auto" w:fill="F2F2F2" w:themeFill="background1" w:themeFillShade="F2"/>
      </w:pPr>
      <w:r>
        <w:rPr>
          <w:b/>
          <w:sz w:val="20"/>
          <w:szCs w:val="20"/>
        </w:rPr>
        <w:t>Proposal B-11</w:t>
      </w:r>
      <w:r w:rsidRPr="0088784A">
        <w:rPr>
          <w:b/>
          <w:sz w:val="20"/>
          <w:szCs w:val="20"/>
        </w:rPr>
        <w:t xml:space="preserve"> [From:</w:t>
      </w:r>
      <w:r w:rsidRPr="0088784A">
        <w:rPr>
          <w:sz w:val="20"/>
          <w:szCs w:val="20"/>
        </w:rPr>
        <w:t xml:space="preserve"> Mao (EOSREAL)</w:t>
      </w:r>
      <w:r w:rsidRPr="0088784A">
        <w:rPr>
          <w:b/>
          <w:sz w:val="20"/>
          <w:szCs w:val="20"/>
        </w:rPr>
        <w:t>] 16:00 GMT+8, 24 May</w:t>
      </w:r>
    </w:p>
    <w:p w14:paraId="6950A61B" w14:textId="77777777" w:rsidR="00192E81" w:rsidRPr="0088784A" w:rsidRDefault="00192E81" w:rsidP="00192E81">
      <w:pPr>
        <w:shd w:val="clear" w:color="auto" w:fill="F2F2F2" w:themeFill="background1" w:themeFillShade="F2"/>
        <w:rPr>
          <w:b/>
          <w:sz w:val="20"/>
          <w:szCs w:val="20"/>
        </w:rPr>
      </w:pPr>
      <w:r>
        <w:rPr>
          <w:b/>
          <w:sz w:val="20"/>
          <w:szCs w:val="20"/>
        </w:rPr>
        <w:t>New</w:t>
      </w:r>
      <w:r w:rsidRPr="0088784A">
        <w:rPr>
          <w:b/>
          <w:sz w:val="20"/>
          <w:szCs w:val="20"/>
        </w:rPr>
        <w:t xml:space="preserve"> Agreements</w:t>
      </w:r>
    </w:p>
    <w:p w14:paraId="56014362" w14:textId="77777777" w:rsidR="00192E81" w:rsidRDefault="00192E81" w:rsidP="00192E81">
      <w:pPr>
        <w:shd w:val="clear" w:color="auto" w:fill="F2F2F2" w:themeFill="background1" w:themeFillShade="F2"/>
      </w:pPr>
      <w:r>
        <w:lastRenderedPageBreak/>
        <w:t>Can we add another one agreement as follow?</w:t>
      </w:r>
    </w:p>
    <w:p w14:paraId="0982DDD2" w14:textId="77777777" w:rsidR="00192E81" w:rsidRDefault="00192E81" w:rsidP="00192E81">
      <w:pPr>
        <w:shd w:val="clear" w:color="auto" w:fill="F2F2F2" w:themeFill="background1" w:themeFillShade="F2"/>
      </w:pPr>
      <w:r>
        <w:t>“</w:t>
      </w:r>
      <w:r w:rsidRPr="0088784A">
        <w:t>BP can only be sanctioned, fined, removed by the Arbitrator.</w:t>
      </w:r>
      <w:r>
        <w:t>”</w:t>
      </w:r>
    </w:p>
    <w:p w14:paraId="7C84853F" w14:textId="77777777" w:rsidR="00192E81" w:rsidRDefault="00192E81" w:rsidP="00192E81"/>
    <w:p w14:paraId="02F8B86D" w14:textId="77777777" w:rsidR="00192E81" w:rsidRPr="00A71CA1" w:rsidRDefault="00192E81" w:rsidP="00192E81">
      <w:pPr>
        <w:shd w:val="clear" w:color="auto" w:fill="DAEEF3" w:themeFill="accent5" w:themeFillTint="33"/>
        <w:ind w:left="420"/>
        <w:rPr>
          <w:color w:val="0070C0"/>
          <w:sz w:val="20"/>
          <w:szCs w:val="20"/>
        </w:rPr>
      </w:pPr>
      <w:r w:rsidRPr="00A71CA1">
        <w:rPr>
          <w:b/>
          <w:color w:val="0070C0"/>
          <w:sz w:val="20"/>
          <w:szCs w:val="20"/>
        </w:rPr>
        <w:t>Reply B-11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5:33 GMT+8, 25 May</w:t>
      </w:r>
    </w:p>
    <w:p w14:paraId="1AC7EEB7" w14:textId="77777777" w:rsidR="00192E81" w:rsidRPr="00A71CA1" w:rsidRDefault="00192E81" w:rsidP="00192E81">
      <w:pPr>
        <w:shd w:val="clear" w:color="auto" w:fill="DAEEF3" w:themeFill="accent5" w:themeFillTint="33"/>
        <w:ind w:left="420"/>
        <w:rPr>
          <w:color w:val="0070C0"/>
        </w:rPr>
      </w:pPr>
      <w:r w:rsidRPr="00A71CA1">
        <w:rPr>
          <w:color w:val="0070C0"/>
        </w:rPr>
        <w:t>Somewhat agree, but if we end up creating the EOS Foundation, we may want to include the ability for them too, depending on scope. Will need to revisit. Fine to include, but keep that in mind I think.</w:t>
      </w:r>
    </w:p>
    <w:p w14:paraId="50FEEAD2" w14:textId="77777777" w:rsidR="00192E81" w:rsidRDefault="00192E81">
      <w:pPr>
        <w:widowControl/>
        <w:jc w:val="left"/>
        <w:rPr>
          <w:b/>
          <w:sz w:val="24"/>
          <w:szCs w:val="24"/>
        </w:rPr>
      </w:pPr>
    </w:p>
    <w:p w14:paraId="5D005257" w14:textId="77777777" w:rsidR="00F41131" w:rsidRDefault="00F41131">
      <w:pPr>
        <w:widowControl/>
        <w:jc w:val="left"/>
        <w:rPr>
          <w:b/>
          <w:sz w:val="24"/>
          <w:szCs w:val="24"/>
        </w:rPr>
      </w:pPr>
    </w:p>
    <w:p w14:paraId="4E5E0D16" w14:textId="77777777" w:rsidR="00F273FB" w:rsidRPr="0088784A" w:rsidRDefault="00F273FB" w:rsidP="00F273FB">
      <w:pPr>
        <w:shd w:val="clear" w:color="auto" w:fill="F2F2F2" w:themeFill="background1" w:themeFillShade="F2"/>
      </w:pPr>
      <w:r>
        <w:rPr>
          <w:b/>
          <w:sz w:val="20"/>
          <w:szCs w:val="20"/>
        </w:rPr>
        <w:t>Proposal B-9</w:t>
      </w:r>
      <w:r w:rsidRPr="0088784A">
        <w:rPr>
          <w:b/>
          <w:sz w:val="20"/>
          <w:szCs w:val="20"/>
        </w:rPr>
        <w:t xml:space="preserve"> [From:</w:t>
      </w:r>
      <w:r w:rsidRPr="0088784A">
        <w:rPr>
          <w:sz w:val="20"/>
          <w:szCs w:val="20"/>
        </w:rPr>
        <w:t xml:space="preserve"> </w:t>
      </w:r>
      <w:r>
        <w:rPr>
          <w:sz w:val="20"/>
          <w:szCs w:val="20"/>
        </w:rPr>
        <w:t xml:space="preserve">Todor </w:t>
      </w:r>
      <w:proofErr w:type="spellStart"/>
      <w:r>
        <w:rPr>
          <w:sz w:val="20"/>
          <w:szCs w:val="20"/>
        </w:rPr>
        <w:t>Karaivanov</w:t>
      </w:r>
      <w:proofErr w:type="spellEnd"/>
      <w:r>
        <w:rPr>
          <w:sz w:val="20"/>
          <w:szCs w:val="20"/>
        </w:rPr>
        <w:t xml:space="preserve"> (SFEOS</w:t>
      </w:r>
      <w:r w:rsidRPr="0088784A">
        <w:rPr>
          <w:sz w:val="20"/>
          <w:szCs w:val="20"/>
        </w:rPr>
        <w:t>)</w:t>
      </w:r>
      <w:r>
        <w:rPr>
          <w:b/>
          <w:sz w:val="20"/>
          <w:szCs w:val="20"/>
        </w:rPr>
        <w:t>] 12:59</w:t>
      </w:r>
      <w:r w:rsidRPr="0088784A">
        <w:rPr>
          <w:b/>
          <w:sz w:val="20"/>
          <w:szCs w:val="20"/>
        </w:rPr>
        <w:t xml:space="preserve"> GMT+8, 24 May</w:t>
      </w:r>
    </w:p>
    <w:p w14:paraId="0928F0E5" w14:textId="77777777" w:rsidR="00F273FB" w:rsidRPr="00613EA9" w:rsidRDefault="00F273FB" w:rsidP="00F273FB">
      <w:pPr>
        <w:shd w:val="clear" w:color="auto" w:fill="F2F2F2" w:themeFill="background1" w:themeFillShade="F2"/>
        <w:rPr>
          <w:b/>
          <w:sz w:val="20"/>
          <w:szCs w:val="20"/>
        </w:rPr>
      </w:pPr>
      <w:r w:rsidRPr="00613EA9">
        <w:rPr>
          <w:b/>
          <w:sz w:val="20"/>
          <w:szCs w:val="20"/>
        </w:rPr>
        <w:t>New Agreement</w:t>
      </w:r>
    </w:p>
    <w:p w14:paraId="02AE23E3" w14:textId="77777777" w:rsidR="00F273FB" w:rsidRPr="0081511F" w:rsidRDefault="00F273FB" w:rsidP="00F273FB">
      <w:pPr>
        <w:shd w:val="clear" w:color="auto" w:fill="F2F2F2" w:themeFill="background1" w:themeFillShade="F2"/>
        <w:rPr>
          <w:sz w:val="20"/>
          <w:szCs w:val="20"/>
        </w:rPr>
      </w:pPr>
      <w:r w:rsidRPr="0081511F">
        <w:rPr>
          <w:sz w:val="20"/>
          <w:szCs w:val="20"/>
        </w:rPr>
        <w:t>I think the f</w:t>
      </w:r>
      <w:r>
        <w:rPr>
          <w:sz w:val="20"/>
          <w:szCs w:val="20"/>
        </w:rPr>
        <w:t>ollowing point should be added:</w:t>
      </w:r>
    </w:p>
    <w:p w14:paraId="6DA372C2" w14:textId="77777777" w:rsidR="00F273FB" w:rsidRPr="0081511F" w:rsidRDefault="00F273FB" w:rsidP="00F273FB">
      <w:pPr>
        <w:shd w:val="clear" w:color="auto" w:fill="F2F2F2" w:themeFill="background1" w:themeFillShade="F2"/>
        <w:rPr>
          <w:i/>
          <w:sz w:val="20"/>
          <w:szCs w:val="20"/>
        </w:rPr>
      </w:pPr>
      <w:r w:rsidRPr="0081511F">
        <w:rPr>
          <w:sz w:val="20"/>
          <w:szCs w:val="20"/>
        </w:rPr>
        <w:t xml:space="preserve">- </w:t>
      </w:r>
      <w:r w:rsidRPr="0081511F">
        <w:rPr>
          <w:i/>
          <w:sz w:val="20"/>
          <w:szCs w:val="20"/>
        </w:rPr>
        <w:t>Publicly disclose any communication with another BP or BP candidate that is related to the operation of the chain. If such communication has to be kept confidential for security reasons, I/we promise to disclose it as soon as it is safe to do so.</w:t>
      </w:r>
    </w:p>
    <w:p w14:paraId="32767EA1" w14:textId="77777777" w:rsidR="00F273FB" w:rsidRPr="0081511F" w:rsidRDefault="00F273FB" w:rsidP="00F273FB">
      <w:pPr>
        <w:shd w:val="clear" w:color="auto" w:fill="F2F2F2" w:themeFill="background1" w:themeFillShade="F2"/>
        <w:rPr>
          <w:sz w:val="20"/>
          <w:szCs w:val="20"/>
        </w:rPr>
      </w:pPr>
      <w:r w:rsidRPr="0081511F">
        <w:rPr>
          <w:sz w:val="20"/>
          <w:szCs w:val="20"/>
        </w:rPr>
        <w:t>Context: I think BPs chatrooms where they coordinate operations have to be transparent, otherwise we're heading in the same direction our governments are. Any governance official has to forego some of their privacy - that is the cost of being in governance. BPs are government officials, so they should disclose any communication with other BPs that is related to running the chain.</w:t>
      </w:r>
    </w:p>
    <w:p w14:paraId="06E4C487" w14:textId="77777777" w:rsidR="00F273FB" w:rsidRDefault="00F273FB" w:rsidP="00F273FB">
      <w:pPr>
        <w:rPr>
          <w:sz w:val="20"/>
          <w:szCs w:val="20"/>
        </w:rPr>
      </w:pPr>
    </w:p>
    <w:p w14:paraId="115420F3" w14:textId="77777777" w:rsidR="00F273FB" w:rsidRPr="00A71CA1" w:rsidRDefault="00F273FB" w:rsidP="00F273FB">
      <w:pPr>
        <w:shd w:val="clear" w:color="auto" w:fill="DAEEF3" w:themeFill="accent5" w:themeFillTint="33"/>
        <w:ind w:left="420"/>
        <w:rPr>
          <w:color w:val="0070C0"/>
          <w:sz w:val="20"/>
          <w:szCs w:val="20"/>
        </w:rPr>
      </w:pPr>
      <w:r w:rsidRPr="00A71CA1">
        <w:rPr>
          <w:b/>
          <w:color w:val="0070C0"/>
          <w:sz w:val="20"/>
          <w:szCs w:val="20"/>
        </w:rPr>
        <w:t>Reply B-9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5:31 GMT+8, 25 May</w:t>
      </w:r>
    </w:p>
    <w:p w14:paraId="6380BCB4" w14:textId="77777777" w:rsidR="00F273FB" w:rsidRPr="00C54FB0" w:rsidRDefault="00F273FB" w:rsidP="00F273FB">
      <w:pPr>
        <w:shd w:val="clear" w:color="auto" w:fill="DAEEF3" w:themeFill="accent5" w:themeFillTint="33"/>
        <w:ind w:left="420"/>
        <w:rPr>
          <w:color w:val="0070C0"/>
        </w:rPr>
      </w:pPr>
      <w:r w:rsidRPr="00C54FB0">
        <w:rPr>
          <w:color w:val="0070C0"/>
        </w:rPr>
        <w:t>I think having all coms between BPs will be almost 0 chance of being able to police. What if I meet someone in person at a meetup/conference? Do we need to record this? I would like to understand what the problem we're trying to solve is first, to understand if I agree with the need of a solution.</w:t>
      </w:r>
    </w:p>
    <w:p w14:paraId="5CD42898" w14:textId="77777777" w:rsidR="00F273FB" w:rsidRDefault="00F273FB" w:rsidP="00F273FB">
      <w:pPr>
        <w:rPr>
          <w:b/>
          <w:sz w:val="20"/>
          <w:szCs w:val="20"/>
        </w:rPr>
      </w:pPr>
    </w:p>
    <w:p w14:paraId="52263BF0"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B-9 (2) [From:</w:t>
      </w:r>
      <w:r w:rsidRPr="00F273FB">
        <w:rPr>
          <w:color w:val="0070C0"/>
          <w:sz w:val="20"/>
          <w:szCs w:val="20"/>
        </w:rPr>
        <w:t xml:space="preserve"> Todor </w:t>
      </w:r>
      <w:proofErr w:type="spellStart"/>
      <w:r w:rsidRPr="00F273FB">
        <w:rPr>
          <w:color w:val="0070C0"/>
          <w:sz w:val="20"/>
          <w:szCs w:val="20"/>
        </w:rPr>
        <w:t>Karaivanov</w:t>
      </w:r>
      <w:proofErr w:type="spellEnd"/>
      <w:r w:rsidRPr="00F273FB">
        <w:rPr>
          <w:color w:val="0070C0"/>
          <w:sz w:val="20"/>
          <w:szCs w:val="20"/>
        </w:rPr>
        <w:t xml:space="preserve"> (SFEOS)</w:t>
      </w:r>
      <w:r w:rsidRPr="00F273FB">
        <w:rPr>
          <w:b/>
          <w:color w:val="0070C0"/>
          <w:sz w:val="20"/>
          <w:szCs w:val="20"/>
        </w:rPr>
        <w:t>] 1:07 GMT+8, 26 May</w:t>
      </w:r>
    </w:p>
    <w:p w14:paraId="1FD65589" w14:textId="77777777" w:rsidR="00F273FB" w:rsidRPr="00F273FB" w:rsidRDefault="00F273FB" w:rsidP="00F273FB">
      <w:pPr>
        <w:shd w:val="clear" w:color="auto" w:fill="DAEEF3" w:themeFill="accent5" w:themeFillTint="33"/>
        <w:ind w:left="420"/>
        <w:rPr>
          <w:color w:val="0070C0"/>
        </w:rPr>
      </w:pPr>
      <w:r w:rsidRPr="00F273FB">
        <w:rPr>
          <w:color w:val="0070C0"/>
        </w:rPr>
        <w:t xml:space="preserve">My desire is to have transparency in the BP operations. As Dan wrote in his "Radical </w:t>
      </w:r>
      <w:proofErr w:type="spellStart"/>
      <w:r w:rsidRPr="00F273FB">
        <w:rPr>
          <w:color w:val="0070C0"/>
        </w:rPr>
        <w:t>traparency</w:t>
      </w:r>
      <w:proofErr w:type="spellEnd"/>
      <w:r w:rsidRPr="00F273FB">
        <w:rPr>
          <w:color w:val="0070C0"/>
        </w:rPr>
        <w:t>" article, corruption occurs when there is lack of transparency. I imagine that BPs will be coordinating different aspects of the chain operations in private chatrooms or something similar, and I thought that it would be good practice to disclose these conversations. Keeping them private may turn into a standard practice, which with time may lead to hush-hush deals under the table. With this proposal, I wanted to set the standard for transparency in communication. Perhaps it can be worded better to achieve this purpose. Any suggestions?</w:t>
      </w:r>
    </w:p>
    <w:p w14:paraId="0B7BB3FE" w14:textId="77777777" w:rsidR="00F273FB" w:rsidRDefault="00F273FB" w:rsidP="00F273FB"/>
    <w:p w14:paraId="23B4DDEF" w14:textId="77777777" w:rsidR="00F273FB" w:rsidRPr="0088784A" w:rsidRDefault="00F273FB" w:rsidP="00F273FB">
      <w:pPr>
        <w:shd w:val="clear" w:color="auto" w:fill="F2F2F2" w:themeFill="background1" w:themeFillShade="F2"/>
      </w:pPr>
      <w:r w:rsidRPr="0088784A">
        <w:rPr>
          <w:b/>
          <w:sz w:val="20"/>
          <w:szCs w:val="20"/>
        </w:rPr>
        <w:t>Proposal B-</w:t>
      </w:r>
      <w:r>
        <w:rPr>
          <w:b/>
          <w:sz w:val="20"/>
          <w:szCs w:val="20"/>
        </w:rPr>
        <w:t>19</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6CB2D850" w14:textId="77777777" w:rsidR="00F273FB" w:rsidRDefault="00F273FB" w:rsidP="00F273FB">
      <w:pPr>
        <w:shd w:val="clear" w:color="auto" w:fill="F2F2F2" w:themeFill="background1" w:themeFillShade="F2"/>
      </w:pPr>
      <w:r>
        <w:rPr>
          <w:b/>
          <w:sz w:val="20"/>
          <w:szCs w:val="20"/>
        </w:rPr>
        <w:t xml:space="preserve">New </w:t>
      </w:r>
      <w:r w:rsidRPr="0088784A">
        <w:rPr>
          <w:b/>
          <w:sz w:val="20"/>
          <w:szCs w:val="20"/>
        </w:rPr>
        <w:t>Agreement</w:t>
      </w:r>
    </w:p>
    <w:p w14:paraId="242161A3" w14:textId="77777777" w:rsidR="00F273FB" w:rsidRDefault="00F273FB" w:rsidP="00F273FB">
      <w:pPr>
        <w:shd w:val="clear" w:color="auto" w:fill="F2F2F2" w:themeFill="background1" w:themeFillShade="F2"/>
      </w:pPr>
      <w:r>
        <w:t>Commitment to:</w:t>
      </w:r>
    </w:p>
    <w:p w14:paraId="2FAB6556" w14:textId="77777777" w:rsidR="00F273FB" w:rsidRDefault="00F273FB" w:rsidP="00F273FB">
      <w:pPr>
        <w:shd w:val="clear" w:color="auto" w:fill="F2F2F2" w:themeFill="background1" w:themeFillShade="F2"/>
      </w:pPr>
      <w:r>
        <w:t>- announce any outages including why they occurred, what steps were taken to rectify and what steps have been taken to prevent the situation happening again (if applicable)</w:t>
      </w:r>
    </w:p>
    <w:p w14:paraId="5D5B53C8" w14:textId="77777777" w:rsidR="00F273FB" w:rsidRDefault="00F273FB" w:rsidP="00F273FB">
      <w:pPr>
        <w:shd w:val="clear" w:color="auto" w:fill="F2F2F2" w:themeFill="background1" w:themeFillShade="F2"/>
      </w:pPr>
      <w:r>
        <w:t>- the betterment of the EOS community</w:t>
      </w:r>
    </w:p>
    <w:p w14:paraId="13A9FAB2" w14:textId="77777777" w:rsidR="00F273FB" w:rsidRDefault="00F273FB" w:rsidP="00F273FB">
      <w:pPr>
        <w:shd w:val="clear" w:color="auto" w:fill="F2F2F2" w:themeFill="background1" w:themeFillShade="F2"/>
      </w:pPr>
      <w:r>
        <w:t>- announce any breaches/hacks</w:t>
      </w:r>
    </w:p>
    <w:p w14:paraId="7B034CBC" w14:textId="77777777" w:rsidR="00F273FB" w:rsidRDefault="00F273FB" w:rsidP="00F273FB">
      <w:pPr>
        <w:shd w:val="clear" w:color="auto" w:fill="F2F2F2" w:themeFill="background1" w:themeFillShade="F2"/>
      </w:pPr>
      <w:r>
        <w:t xml:space="preserve">- announce any court orders/federal orders to (subpoena </w:t>
      </w:r>
      <w:proofErr w:type="spellStart"/>
      <w:r>
        <w:t>etc</w:t>
      </w:r>
      <w:proofErr w:type="spellEnd"/>
      <w:r>
        <w:t>)</w:t>
      </w:r>
    </w:p>
    <w:p w14:paraId="48A3D2D7" w14:textId="77777777" w:rsidR="00F273FB" w:rsidRDefault="00F273FB" w:rsidP="00F273FB"/>
    <w:p w14:paraId="4FDC5666"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B-19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0:25 GMT+8, 26 May</w:t>
      </w:r>
    </w:p>
    <w:p w14:paraId="52EB6E28" w14:textId="77777777" w:rsidR="00F273FB" w:rsidRPr="00F273FB" w:rsidRDefault="00F273FB" w:rsidP="00F273FB">
      <w:pPr>
        <w:shd w:val="clear" w:color="auto" w:fill="DAEEF3" w:themeFill="accent5" w:themeFillTint="33"/>
        <w:ind w:left="420"/>
        <w:rPr>
          <w:color w:val="0070C0"/>
        </w:rPr>
      </w:pPr>
      <w:r w:rsidRPr="00F273FB">
        <w:rPr>
          <w:color w:val="0070C0"/>
        </w:rPr>
        <w:lastRenderedPageBreak/>
        <w:t>Agree with points 1,3 and 4. For "the betterment of the EOS community" this could be us imposing our own views on what should be done by a BP. Some BPs are running on the campaign that they will not be creating "betterment of the community" but rather just doing the exact job of a BP creating blocks. I'd suggest removing based on that (if we add this in the agreement - which I am for)</w:t>
      </w:r>
    </w:p>
    <w:p w14:paraId="5E835699" w14:textId="77777777" w:rsidR="00192E81" w:rsidRDefault="00192E81">
      <w:pPr>
        <w:widowControl/>
        <w:jc w:val="left"/>
        <w:rPr>
          <w:b/>
          <w:sz w:val="24"/>
          <w:szCs w:val="24"/>
        </w:rPr>
      </w:pPr>
    </w:p>
    <w:p w14:paraId="4716A8AC" w14:textId="77777777" w:rsidR="008A422F" w:rsidRDefault="008A422F">
      <w:pPr>
        <w:widowControl/>
        <w:jc w:val="left"/>
        <w:rPr>
          <w:b/>
          <w:sz w:val="24"/>
          <w:szCs w:val="24"/>
        </w:rPr>
      </w:pPr>
    </w:p>
    <w:p w14:paraId="4A7D62D3" w14:textId="77777777" w:rsidR="008A422F" w:rsidRPr="0088784A" w:rsidRDefault="008A422F" w:rsidP="008A422F">
      <w:pPr>
        <w:shd w:val="clear" w:color="auto" w:fill="F2F2F2" w:themeFill="background1" w:themeFillShade="F2"/>
      </w:pPr>
      <w:r w:rsidRPr="0088784A">
        <w:rPr>
          <w:b/>
          <w:sz w:val="20"/>
          <w:szCs w:val="20"/>
        </w:rPr>
        <w:t>Proposal B-</w:t>
      </w:r>
      <w:r>
        <w:rPr>
          <w:b/>
          <w:sz w:val="20"/>
          <w:szCs w:val="20"/>
        </w:rPr>
        <w:t>20</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GMT+8, 26 May</w:t>
      </w:r>
    </w:p>
    <w:p w14:paraId="47452706" w14:textId="77777777" w:rsidR="008A422F" w:rsidRDefault="008A422F" w:rsidP="008A422F">
      <w:pPr>
        <w:shd w:val="clear" w:color="auto" w:fill="F2F2F2" w:themeFill="background1" w:themeFillShade="F2"/>
      </w:pPr>
      <w:r>
        <w:rPr>
          <w:b/>
          <w:sz w:val="20"/>
          <w:szCs w:val="20"/>
        </w:rPr>
        <w:t>New Comment</w:t>
      </w:r>
    </w:p>
    <w:p w14:paraId="42F6DA03" w14:textId="77777777" w:rsidR="008A422F" w:rsidRDefault="008A422F" w:rsidP="008A422F">
      <w:r w:rsidRPr="00B623E1">
        <w:t>Just a clarification on our comments on the BP agreement. We think that in the BP agreement it should defer and commit to ECAF and allow that body to form the policy and procedures around arbitration and execution of orders.</w:t>
      </w:r>
    </w:p>
    <w:p w14:paraId="58C0DE45" w14:textId="77777777" w:rsidR="00192E81" w:rsidRDefault="00192E81">
      <w:pPr>
        <w:widowControl/>
        <w:jc w:val="left"/>
        <w:rPr>
          <w:b/>
          <w:sz w:val="24"/>
          <w:szCs w:val="24"/>
        </w:rPr>
      </w:pPr>
    </w:p>
    <w:p w14:paraId="7A1BEAC2" w14:textId="77777777" w:rsidR="00192E81" w:rsidRDefault="00192E81">
      <w:pPr>
        <w:widowControl/>
        <w:jc w:val="left"/>
        <w:rPr>
          <w:b/>
          <w:sz w:val="24"/>
          <w:szCs w:val="24"/>
        </w:rPr>
      </w:pPr>
    </w:p>
    <w:p w14:paraId="593F8ACC" w14:textId="77777777" w:rsidR="00D60B73" w:rsidRDefault="00D60B73" w:rsidP="00D60B73">
      <w:pPr>
        <w:shd w:val="clear" w:color="auto" w:fill="F2F2F2" w:themeFill="background1" w:themeFillShade="F2"/>
        <w:rPr>
          <w:b/>
          <w:sz w:val="20"/>
          <w:szCs w:val="20"/>
        </w:rPr>
      </w:pPr>
      <w:r>
        <w:rPr>
          <w:b/>
          <w:sz w:val="20"/>
          <w:szCs w:val="20"/>
        </w:rPr>
        <w:t xml:space="preserve">Proposal C-1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 22 May</w:t>
      </w:r>
    </w:p>
    <w:p w14:paraId="75BCA207" w14:textId="77777777" w:rsidR="00D60B73" w:rsidRPr="00E274C8" w:rsidRDefault="00D60B73" w:rsidP="00D60B73">
      <w:pPr>
        <w:shd w:val="clear" w:color="auto" w:fill="F2F2F2" w:themeFill="background1" w:themeFillShade="F2"/>
        <w:rPr>
          <w:b/>
          <w:sz w:val="20"/>
          <w:szCs w:val="20"/>
        </w:rPr>
      </w:pPr>
      <w:r w:rsidRPr="00E274C8">
        <w:rPr>
          <w:b/>
          <w:sz w:val="20"/>
          <w:szCs w:val="20"/>
        </w:rPr>
        <w:t>Article I - No Lying:</w:t>
      </w:r>
    </w:p>
    <w:p w14:paraId="60A0D24A" w14:textId="77777777" w:rsidR="00D60B73" w:rsidRDefault="00D60B73" w:rsidP="00D60B73">
      <w:pPr>
        <w:shd w:val="clear" w:color="auto" w:fill="F2F2F2" w:themeFill="background1" w:themeFillShade="F2"/>
      </w:pPr>
      <w:r>
        <w:t xml:space="preserve">I don't approve of this article in its current form. It can lead to a lot of accusations and mud-slinging, with people calling on this article to prosecute others. It is almost impossible to prove that someone has knowingly said a lie, especially if the scope is all communication. I would prefer an approach similar to the one taken by </w:t>
      </w:r>
      <w:proofErr w:type="spellStart"/>
      <w:r>
        <w:t>CAcert</w:t>
      </w:r>
      <w:proofErr w:type="spellEnd"/>
      <w:r>
        <w:t>:</w:t>
      </w:r>
    </w:p>
    <w:p w14:paraId="14B04284" w14:textId="77777777" w:rsidR="00D60B73" w:rsidRDefault="0050399B" w:rsidP="00D60B73">
      <w:pPr>
        <w:shd w:val="clear" w:color="auto" w:fill="F2F2F2" w:themeFill="background1" w:themeFillShade="F2"/>
        <w:spacing w:after="120"/>
      </w:pPr>
      <w:hyperlink r:id="rId9" w:anchor="CAcert_Assurer_Reliable_Statement_-_CARS" w:history="1">
        <w:r w:rsidR="00D60B73" w:rsidRPr="00D56238">
          <w:rPr>
            <w:rStyle w:val="a3"/>
          </w:rPr>
          <w:t>http://wiki.cacert.org/AssuranceHandbook2#CAcert_Assurer_Reliable_Statement_-_CARS</w:t>
        </w:r>
      </w:hyperlink>
    </w:p>
    <w:p w14:paraId="48F48F6E" w14:textId="77777777" w:rsidR="00D60B73" w:rsidRDefault="00D60B73" w:rsidP="00D60B73">
      <w:pPr>
        <w:shd w:val="clear" w:color="auto" w:fill="F2F2F2" w:themeFill="background1" w:themeFillShade="F2"/>
      </w:pPr>
      <w:r>
        <w:t>I don't think that we can change this article in a meaningful way to support this approach. This is more relevant to users with special permissions, such as arbitrators and BPs, so it should probably be moved to the BP agreement / arbitrator agreement. I suggest removing this article from the constitution.</w:t>
      </w:r>
    </w:p>
    <w:p w14:paraId="692F41C1" w14:textId="77777777" w:rsidR="00D60B73" w:rsidRDefault="00D60B73" w:rsidP="00D60B73"/>
    <w:p w14:paraId="54FA7E4D"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C-1 (1) [From:</w:t>
      </w:r>
      <w:r w:rsidRPr="004166CF">
        <w:rPr>
          <w:color w:val="0070C0"/>
          <w:sz w:val="20"/>
          <w:szCs w:val="20"/>
        </w:rPr>
        <w:t xml:space="preserve"> Josh Kauffman (EOS Canada)</w:t>
      </w:r>
      <w:r w:rsidRPr="004166CF">
        <w:rPr>
          <w:b/>
          <w:color w:val="0070C0"/>
          <w:sz w:val="20"/>
          <w:szCs w:val="20"/>
        </w:rPr>
        <w:t>] 9:38 GMT+8, 23 May</w:t>
      </w:r>
    </w:p>
    <w:p w14:paraId="28CC2D1C" w14:textId="77777777" w:rsidR="00D60B73" w:rsidRPr="004166CF" w:rsidRDefault="00D60B73" w:rsidP="00D60B73">
      <w:pPr>
        <w:shd w:val="clear" w:color="auto" w:fill="DAEEF3" w:themeFill="accent5" w:themeFillTint="33"/>
        <w:ind w:left="420"/>
        <w:rPr>
          <w:color w:val="0070C0"/>
        </w:rPr>
      </w:pPr>
      <w:r w:rsidRPr="004166CF">
        <w:rPr>
          <w:color w:val="0070C0"/>
        </w:rPr>
        <w:t>I'm not fully in agreement with Todor that this should be removed. To me it sets a standard for the etiquette that is expected on the network. If someone wants to formally accuse someone of something, it will cost them quite a bit to go to arbitration. I don't foresee too much abuse of this.</w:t>
      </w:r>
    </w:p>
    <w:p w14:paraId="3BEB5C8B" w14:textId="77777777" w:rsidR="00D60B73" w:rsidRPr="004166CF" w:rsidRDefault="00D60B73" w:rsidP="00D60B73">
      <w:pPr>
        <w:ind w:left="420"/>
        <w:rPr>
          <w:color w:val="0070C0"/>
        </w:rPr>
      </w:pPr>
    </w:p>
    <w:p w14:paraId="4F4A2460" w14:textId="77777777" w:rsidR="00D60B73" w:rsidRPr="004166CF" w:rsidRDefault="00D60B73" w:rsidP="00D60B73">
      <w:pPr>
        <w:shd w:val="clear" w:color="auto" w:fill="DAEEF3" w:themeFill="accent5" w:themeFillTint="33"/>
        <w:ind w:left="420"/>
        <w:rPr>
          <w:b/>
          <w:color w:val="0070C0"/>
          <w:sz w:val="20"/>
          <w:szCs w:val="20"/>
        </w:rPr>
      </w:pPr>
      <w:r w:rsidRPr="004166CF">
        <w:rPr>
          <w:b/>
          <w:color w:val="0070C0"/>
          <w:sz w:val="20"/>
          <w:szCs w:val="20"/>
        </w:rPr>
        <w:t>Reply C-1 (2) [From:</w:t>
      </w:r>
      <w:r w:rsidRPr="004166CF">
        <w:rPr>
          <w:color w:val="0070C0"/>
          <w:sz w:val="20"/>
          <w:szCs w:val="20"/>
        </w:rPr>
        <w:t xml:space="preserve"> Thomas Cox</w:t>
      </w:r>
      <w:r w:rsidRPr="004166CF">
        <w:rPr>
          <w:b/>
          <w:color w:val="0070C0"/>
          <w:sz w:val="20"/>
          <w:szCs w:val="20"/>
        </w:rPr>
        <w:t>] GMT+8, 23 May</w:t>
      </w:r>
    </w:p>
    <w:p w14:paraId="6A625595" w14:textId="77777777" w:rsidR="00D60B73" w:rsidRPr="004166CF" w:rsidRDefault="00D60B73" w:rsidP="00D60B73">
      <w:pPr>
        <w:shd w:val="clear" w:color="auto" w:fill="DAEEF3" w:themeFill="accent5" w:themeFillTint="33"/>
        <w:ind w:left="420"/>
        <w:rPr>
          <w:color w:val="0070C0"/>
        </w:rPr>
      </w:pPr>
      <w:r w:rsidRPr="004166CF">
        <w:rPr>
          <w:color w:val="0070C0"/>
        </w:rPr>
        <w:t>You are welcome to propose alternative wording, but removal of this article (I believe) allows fraud.</w:t>
      </w:r>
    </w:p>
    <w:p w14:paraId="597A25BF" w14:textId="77777777" w:rsidR="00D60B73" w:rsidRPr="004166CF" w:rsidRDefault="00D60B73" w:rsidP="00D60B73">
      <w:pPr>
        <w:shd w:val="clear" w:color="auto" w:fill="DAEEF3" w:themeFill="accent5" w:themeFillTint="33"/>
        <w:ind w:left="420"/>
        <w:rPr>
          <w:color w:val="0070C0"/>
        </w:rPr>
      </w:pPr>
      <w:r w:rsidRPr="004166CF">
        <w:rPr>
          <w:color w:val="0070C0"/>
        </w:rPr>
        <w:t xml:space="preserve">Mere free speech is not actionable if you have not harmed anyone, and creators of social media </w:t>
      </w:r>
      <w:proofErr w:type="spellStart"/>
      <w:r w:rsidRPr="004166CF">
        <w:rPr>
          <w:color w:val="0070C0"/>
        </w:rPr>
        <w:t>dapps</w:t>
      </w:r>
      <w:proofErr w:type="spellEnd"/>
      <w:r w:rsidRPr="004166CF">
        <w:rPr>
          <w:color w:val="0070C0"/>
        </w:rPr>
        <w:t xml:space="preserve"> are free to build into their governing docs for their users stronger protections of free speech.</w:t>
      </w:r>
    </w:p>
    <w:p w14:paraId="3E06EA73" w14:textId="3BB2BE5B" w:rsidR="00D60B73" w:rsidRDefault="00D60B73" w:rsidP="00D60B73"/>
    <w:p w14:paraId="533D8645" w14:textId="77777777" w:rsidR="00F8720C" w:rsidRDefault="00F8720C" w:rsidP="00D60B73"/>
    <w:p w14:paraId="2A5D245B"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C-1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r w:rsidRPr="004166CF">
        <w:rPr>
          <w:b/>
          <w:color w:val="0070C0"/>
          <w:sz w:val="20"/>
          <w:szCs w:val="20"/>
        </w:rPr>
        <w:t>] 14:33 GMT+8, 24 May</w:t>
      </w:r>
    </w:p>
    <w:p w14:paraId="52488416" w14:textId="77777777" w:rsidR="00D60B73" w:rsidRPr="004166CF" w:rsidRDefault="00D60B73" w:rsidP="00D60B73">
      <w:pPr>
        <w:shd w:val="clear" w:color="auto" w:fill="DAEEF3" w:themeFill="accent5" w:themeFillTint="33"/>
        <w:ind w:left="420"/>
        <w:rPr>
          <w:color w:val="0070C0"/>
        </w:rPr>
      </w:pPr>
      <w:r w:rsidRPr="004166CF">
        <w:rPr>
          <w:color w:val="0070C0"/>
        </w:rPr>
        <w:t>Proposal for new text of Article I:</w:t>
      </w:r>
    </w:p>
    <w:p w14:paraId="43000F57" w14:textId="77777777" w:rsidR="00D60B73" w:rsidRPr="004166CF" w:rsidRDefault="00D60B73" w:rsidP="00D60B73">
      <w:pPr>
        <w:shd w:val="clear" w:color="auto" w:fill="DAEEF3" w:themeFill="accent5" w:themeFillTint="33"/>
        <w:ind w:left="420"/>
        <w:rPr>
          <w:color w:val="0070C0"/>
        </w:rPr>
      </w:pPr>
      <w:r w:rsidRPr="004166CF">
        <w:rPr>
          <w:color w:val="0070C0"/>
        </w:rPr>
        <w:t>No user of this blockchain shall make knowingly false or misleading statements that can result in direct harm or financial loss for other users.</w:t>
      </w:r>
    </w:p>
    <w:p w14:paraId="73A7607B" w14:textId="4E1B3FF1" w:rsidR="00D60B73" w:rsidRDefault="00D60B73">
      <w:pPr>
        <w:widowControl/>
        <w:jc w:val="left"/>
        <w:rPr>
          <w:b/>
          <w:sz w:val="24"/>
          <w:szCs w:val="24"/>
        </w:rPr>
      </w:pPr>
    </w:p>
    <w:p w14:paraId="0670F0B9" w14:textId="77777777" w:rsidR="00060976" w:rsidRDefault="00060976">
      <w:pPr>
        <w:widowControl/>
        <w:jc w:val="left"/>
        <w:rPr>
          <w:b/>
          <w:sz w:val="24"/>
          <w:szCs w:val="24"/>
        </w:rPr>
      </w:pPr>
    </w:p>
    <w:p w14:paraId="26F177EB" w14:textId="77777777" w:rsidR="00D60B73" w:rsidRPr="00E274C8" w:rsidRDefault="00D60B73" w:rsidP="00D60B73">
      <w:pPr>
        <w:shd w:val="clear" w:color="auto" w:fill="F2F2F2" w:themeFill="background1" w:themeFillShade="F2"/>
        <w:rPr>
          <w:b/>
          <w:sz w:val="20"/>
          <w:szCs w:val="20"/>
        </w:rPr>
      </w:pPr>
      <w:r>
        <w:rPr>
          <w:b/>
          <w:sz w:val="20"/>
          <w:szCs w:val="20"/>
        </w:rPr>
        <w:t xml:space="preserve">Proposal C-2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18922DB8" w14:textId="77777777" w:rsidR="00D60B73" w:rsidRPr="00E274C8" w:rsidRDefault="00D60B73" w:rsidP="00D60B73">
      <w:pPr>
        <w:shd w:val="clear" w:color="auto" w:fill="F2F2F2" w:themeFill="background1" w:themeFillShade="F2"/>
        <w:rPr>
          <w:b/>
          <w:sz w:val="20"/>
          <w:szCs w:val="20"/>
        </w:rPr>
      </w:pPr>
      <w:r w:rsidRPr="00E274C8">
        <w:rPr>
          <w:b/>
          <w:sz w:val="20"/>
          <w:szCs w:val="20"/>
        </w:rPr>
        <w:t>Article II - Property Rights</w:t>
      </w:r>
    </w:p>
    <w:p w14:paraId="3AF099ED" w14:textId="77777777" w:rsidR="00D60B73" w:rsidRDefault="00D60B73" w:rsidP="00D60B73">
      <w:pPr>
        <w:shd w:val="clear" w:color="auto" w:fill="F2F2F2" w:themeFill="background1" w:themeFillShade="F2"/>
      </w:pPr>
      <w:r>
        <w:lastRenderedPageBreak/>
        <w:t>I disapprove of the word "sacred". It has religious connotations and, in my opinion, has no place in a governance document. I would suggest replacing it with another word, such as "inviolable".</w:t>
      </w:r>
    </w:p>
    <w:p w14:paraId="3B4DE7C6" w14:textId="77777777" w:rsidR="00D60B73" w:rsidRDefault="00D60B73" w:rsidP="00D60B73"/>
    <w:p w14:paraId="36C16621"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C-2 (1) [From:</w:t>
      </w:r>
      <w:r w:rsidRPr="004166CF">
        <w:rPr>
          <w:color w:val="0070C0"/>
          <w:sz w:val="20"/>
          <w:szCs w:val="20"/>
        </w:rPr>
        <w:t xml:space="preserve"> Josh Kauffman (EOS Canada)</w:t>
      </w:r>
      <w:r w:rsidRPr="004166CF">
        <w:rPr>
          <w:b/>
          <w:color w:val="0070C0"/>
          <w:sz w:val="20"/>
          <w:szCs w:val="20"/>
        </w:rPr>
        <w:t>] 9:41 GMT+8, 24 May</w:t>
      </w:r>
    </w:p>
    <w:p w14:paraId="3477D99B" w14:textId="77777777" w:rsidR="00D60B73" w:rsidRPr="004166CF" w:rsidRDefault="00D60B73" w:rsidP="00D60B73">
      <w:pPr>
        <w:shd w:val="clear" w:color="auto" w:fill="DAEEF3" w:themeFill="accent5" w:themeFillTint="33"/>
        <w:ind w:left="420"/>
        <w:rPr>
          <w:color w:val="0070C0"/>
        </w:rPr>
      </w:pPr>
      <w:r w:rsidRPr="004166CF">
        <w:rPr>
          <w:color w:val="0070C0"/>
        </w:rPr>
        <w:t>Agree with inviolable. But even as a native English speaker I had to look it up. Suggest this is used unless a better, more common word, is found.</w:t>
      </w:r>
    </w:p>
    <w:p w14:paraId="1C0A11AF" w14:textId="77777777" w:rsidR="00192E81" w:rsidRDefault="00192E81">
      <w:pPr>
        <w:widowControl/>
        <w:jc w:val="left"/>
        <w:rPr>
          <w:b/>
          <w:sz w:val="24"/>
          <w:szCs w:val="24"/>
        </w:rPr>
      </w:pPr>
    </w:p>
    <w:p w14:paraId="7063C186" w14:textId="77777777" w:rsidR="00F41131" w:rsidRDefault="00F41131">
      <w:pPr>
        <w:widowControl/>
        <w:jc w:val="left"/>
        <w:rPr>
          <w:b/>
          <w:sz w:val="24"/>
          <w:szCs w:val="24"/>
        </w:rPr>
      </w:pPr>
    </w:p>
    <w:p w14:paraId="67518B38" w14:textId="77777777" w:rsidR="00F273FB" w:rsidRDefault="00F273FB" w:rsidP="00F273FB">
      <w:pPr>
        <w:shd w:val="clear" w:color="auto" w:fill="F2F2F2" w:themeFill="background1" w:themeFillShade="F2"/>
        <w:rPr>
          <w:b/>
          <w:sz w:val="20"/>
          <w:szCs w:val="20"/>
        </w:rPr>
      </w:pPr>
      <w:r>
        <w:rPr>
          <w:b/>
          <w:sz w:val="20"/>
          <w:szCs w:val="20"/>
        </w:rPr>
        <w:t xml:space="preserve">Proposal C-28 [From: </w:t>
      </w:r>
      <w:r>
        <w:rPr>
          <w:sz w:val="20"/>
          <w:szCs w:val="20"/>
        </w:rPr>
        <w:t>Yannick (</w:t>
      </w:r>
      <w:proofErr w:type="spellStart"/>
      <w:r>
        <w:rPr>
          <w:sz w:val="20"/>
          <w:szCs w:val="20"/>
        </w:rPr>
        <w:t>blockgenic</w:t>
      </w:r>
      <w:proofErr w:type="spellEnd"/>
      <w:r>
        <w:rPr>
          <w:sz w:val="20"/>
          <w:szCs w:val="20"/>
        </w:rPr>
        <w:t xml:space="preserve"> Slenter)</w:t>
      </w:r>
      <w:r>
        <w:rPr>
          <w:b/>
          <w:sz w:val="20"/>
          <w:szCs w:val="20"/>
        </w:rPr>
        <w:t>] 19:17 GMT+8, 25 May</w:t>
      </w:r>
    </w:p>
    <w:p w14:paraId="3E56E3FF" w14:textId="77777777" w:rsidR="00F273FB" w:rsidRPr="00B75C58" w:rsidRDefault="00F273FB" w:rsidP="00F273FB">
      <w:pPr>
        <w:shd w:val="clear" w:color="auto" w:fill="F2F2F2" w:themeFill="background1" w:themeFillShade="F2"/>
      </w:pPr>
      <w:r w:rsidRPr="002A0801">
        <w:rPr>
          <w:b/>
          <w:sz w:val="20"/>
          <w:szCs w:val="20"/>
        </w:rPr>
        <w:t xml:space="preserve">Article </w:t>
      </w:r>
      <w:r>
        <w:rPr>
          <w:b/>
          <w:sz w:val="20"/>
          <w:szCs w:val="20"/>
        </w:rPr>
        <w:t>VII</w:t>
      </w:r>
      <w:r w:rsidRPr="002A0801">
        <w:rPr>
          <w:b/>
          <w:sz w:val="20"/>
          <w:szCs w:val="20"/>
        </w:rPr>
        <w:t xml:space="preserve"> </w:t>
      </w:r>
      <w:r>
        <w:rPr>
          <w:b/>
          <w:sz w:val="20"/>
          <w:szCs w:val="20"/>
        </w:rPr>
        <w:t>– Agreement to Penalties (</w:t>
      </w:r>
      <w:r>
        <w:t>Implications)</w:t>
      </w:r>
    </w:p>
    <w:p w14:paraId="267582C2" w14:textId="77777777" w:rsidR="00F273FB" w:rsidRPr="00192E81" w:rsidRDefault="00F273FB" w:rsidP="00F273FB">
      <w:r w:rsidRPr="00192E81">
        <w:t>In article III it says "To limit gaming and arbitration spam there will almost certainly be filing fees.</w:t>
      </w:r>
    </w:p>
    <w:p w14:paraId="05260D25" w14:textId="77777777" w:rsidR="00F273FB" w:rsidRPr="00192E81" w:rsidRDefault="00F273FB" w:rsidP="00F273FB">
      <w:r w:rsidRPr="00192E81">
        <w:t>Abuse of the system could itself lead to a dispute against the abuser, leading to</w:t>
      </w:r>
    </w:p>
    <w:p w14:paraId="1FD2EE8E" w14:textId="77777777" w:rsidR="00F273FB" w:rsidRPr="00192E81" w:rsidRDefault="00F273FB" w:rsidP="00F273FB">
      <w:r w:rsidRPr="00192E81">
        <w:t xml:space="preserve">his having to pay a fine and/or face some other consequence.". </w:t>
      </w:r>
    </w:p>
    <w:p w14:paraId="056981D9" w14:textId="627A1EFE" w:rsidR="00F273FB" w:rsidRDefault="00F273FB" w:rsidP="00F273FB">
      <w:r w:rsidRPr="00192E81">
        <w:t>We need to be certain these fees will be implemented, and if so, we need to define how these fees will be determined, in order to ensure everybody is treated equally. The last part of the sentence can also be changed to ", leading to the abuser having to fine having to pay a fine and/or face some other consequence."</w:t>
      </w:r>
    </w:p>
    <w:p w14:paraId="0203E865" w14:textId="77777777" w:rsidR="00E37352" w:rsidRDefault="00E37352" w:rsidP="00F273FB"/>
    <w:p w14:paraId="3BA7196E" w14:textId="77777777" w:rsidR="00F273FB" w:rsidRDefault="00F273FB" w:rsidP="00F273FB">
      <w:pPr>
        <w:shd w:val="clear" w:color="auto" w:fill="F2F2F2" w:themeFill="background1" w:themeFillShade="F2"/>
        <w:rPr>
          <w:b/>
          <w:sz w:val="20"/>
          <w:szCs w:val="20"/>
        </w:rPr>
      </w:pPr>
      <w:r>
        <w:rPr>
          <w:b/>
          <w:sz w:val="20"/>
          <w:szCs w:val="20"/>
        </w:rPr>
        <w:t xml:space="preserve">Proposal C-21 [From: </w:t>
      </w:r>
      <w:r w:rsidRPr="00B75C58">
        <w:rPr>
          <w:sz w:val="20"/>
          <w:szCs w:val="20"/>
        </w:rPr>
        <w:t>Y</w:t>
      </w:r>
      <w:r>
        <w:rPr>
          <w:sz w:val="20"/>
          <w:szCs w:val="20"/>
        </w:rPr>
        <w:t>ves La Rose (EOS Nation)</w:t>
      </w:r>
      <w:r>
        <w:rPr>
          <w:b/>
          <w:sz w:val="20"/>
          <w:szCs w:val="20"/>
        </w:rPr>
        <w:t>] 16:09 GMT+8, 25 May</w:t>
      </w:r>
    </w:p>
    <w:p w14:paraId="14876243" w14:textId="77777777" w:rsidR="00F273FB" w:rsidRPr="00B75C58" w:rsidRDefault="00F273FB" w:rsidP="00F273FB">
      <w:pPr>
        <w:shd w:val="clear" w:color="auto" w:fill="F2F2F2" w:themeFill="background1" w:themeFillShade="F2"/>
      </w:pPr>
      <w:r w:rsidRPr="002A0801">
        <w:rPr>
          <w:b/>
          <w:sz w:val="20"/>
          <w:szCs w:val="20"/>
        </w:rPr>
        <w:t xml:space="preserve">Article </w:t>
      </w:r>
      <w:r>
        <w:rPr>
          <w:b/>
          <w:sz w:val="20"/>
          <w:szCs w:val="20"/>
        </w:rPr>
        <w:t>X</w:t>
      </w:r>
      <w:r w:rsidRPr="002A0801">
        <w:rPr>
          <w:b/>
          <w:sz w:val="20"/>
          <w:szCs w:val="20"/>
        </w:rPr>
        <w:t xml:space="preserve"> </w:t>
      </w:r>
      <w:r>
        <w:rPr>
          <w:b/>
          <w:sz w:val="20"/>
          <w:szCs w:val="20"/>
        </w:rPr>
        <w:t>– Arbitrator Standards</w:t>
      </w:r>
    </w:p>
    <w:p w14:paraId="28D15AE4" w14:textId="77777777" w:rsidR="00F273FB" w:rsidRDefault="00F273FB" w:rsidP="00F273FB">
      <w:pPr>
        <w:shd w:val="clear" w:color="auto" w:fill="F2F2F2" w:themeFill="background1" w:themeFillShade="F2"/>
      </w:pPr>
      <w:r w:rsidRPr="009F1ADC">
        <w:rPr>
          <w:rFonts w:hint="eastAsia"/>
        </w:rPr>
        <w:t>“</w:t>
      </w:r>
      <w:r w:rsidRPr="009F1ADC">
        <w:t>Been nominated by at least two other Members, and” – specify which members? Members of the same forum, members of any forum, members of the Core forum?</w:t>
      </w:r>
    </w:p>
    <w:p w14:paraId="0298994D" w14:textId="77777777" w:rsidR="00F273FB" w:rsidRDefault="00F273FB" w:rsidP="00F273FB"/>
    <w:p w14:paraId="333DC27D"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C-21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0:31 GMT+8, 26 May</w:t>
      </w:r>
    </w:p>
    <w:p w14:paraId="635B12FF" w14:textId="77777777" w:rsidR="00F273FB" w:rsidRPr="00F273FB" w:rsidRDefault="00F273FB" w:rsidP="00F273FB">
      <w:pPr>
        <w:shd w:val="clear" w:color="auto" w:fill="DAEEF3" w:themeFill="accent5" w:themeFillTint="33"/>
        <w:ind w:left="420"/>
        <w:rPr>
          <w:color w:val="0070C0"/>
        </w:rPr>
      </w:pPr>
      <w:r w:rsidRPr="00F273FB">
        <w:rPr>
          <w:color w:val="0070C0"/>
        </w:rPr>
        <w:t>Don't want to talk for Thomas, but I'm pretty sure that the term Member is for any user of the chain, not of a specific group. But if I'm wrong on that, then yes, we should define who a member is.</w:t>
      </w:r>
    </w:p>
    <w:p w14:paraId="49552E21" w14:textId="77777777" w:rsidR="00192E81" w:rsidRDefault="00192E81">
      <w:pPr>
        <w:widowControl/>
        <w:jc w:val="left"/>
        <w:rPr>
          <w:b/>
          <w:sz w:val="24"/>
          <w:szCs w:val="24"/>
        </w:rPr>
      </w:pPr>
    </w:p>
    <w:p w14:paraId="43D89825" w14:textId="77777777" w:rsidR="00F273FB" w:rsidRDefault="00F273FB">
      <w:pPr>
        <w:widowControl/>
        <w:jc w:val="left"/>
        <w:rPr>
          <w:b/>
          <w:sz w:val="24"/>
          <w:szCs w:val="24"/>
        </w:rPr>
      </w:pPr>
    </w:p>
    <w:p w14:paraId="1C36B4F7" w14:textId="77777777" w:rsidR="00192E81" w:rsidRDefault="00192E81" w:rsidP="00192E81">
      <w:pPr>
        <w:shd w:val="clear" w:color="auto" w:fill="F2F2F2" w:themeFill="background1" w:themeFillShade="F2"/>
        <w:rPr>
          <w:b/>
          <w:sz w:val="20"/>
          <w:szCs w:val="20"/>
        </w:rPr>
      </w:pPr>
      <w:r>
        <w:rPr>
          <w:b/>
          <w:sz w:val="20"/>
          <w:szCs w:val="20"/>
        </w:rPr>
        <w:t xml:space="preserve">Proposal C-22 [From: </w:t>
      </w:r>
      <w:r w:rsidRPr="00B75C58">
        <w:rPr>
          <w:sz w:val="20"/>
          <w:szCs w:val="20"/>
        </w:rPr>
        <w:t>Y</w:t>
      </w:r>
      <w:r>
        <w:rPr>
          <w:sz w:val="20"/>
          <w:szCs w:val="20"/>
        </w:rPr>
        <w:t>ves La Rose (EOS Nation)</w:t>
      </w:r>
      <w:r>
        <w:rPr>
          <w:b/>
          <w:sz w:val="20"/>
          <w:szCs w:val="20"/>
        </w:rPr>
        <w:t>] 16:09 GMT+8, 25 May</w:t>
      </w:r>
    </w:p>
    <w:p w14:paraId="79C929E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w:t>
      </w:r>
      <w:r w:rsidRPr="002A0801">
        <w:rPr>
          <w:b/>
          <w:sz w:val="20"/>
          <w:szCs w:val="20"/>
        </w:rPr>
        <w:t xml:space="preserve"> </w:t>
      </w:r>
      <w:r>
        <w:rPr>
          <w:b/>
          <w:sz w:val="20"/>
          <w:szCs w:val="20"/>
        </w:rPr>
        <w:t>– Arbitrator Standards (</w:t>
      </w:r>
      <w:r>
        <w:t>Discussion, paragraph 1)</w:t>
      </w:r>
    </w:p>
    <w:p w14:paraId="3558F894" w14:textId="77777777" w:rsidR="00192E81" w:rsidRDefault="00192E81" w:rsidP="00192E81">
      <w:pPr>
        <w:shd w:val="clear" w:color="auto" w:fill="F2F2F2" w:themeFill="background1" w:themeFillShade="F2"/>
      </w:pPr>
      <w:r>
        <w:t>I really don’t like this paragraph in its entirety, too much uncertainty. Suggest removal or solution.</w:t>
      </w:r>
    </w:p>
    <w:p w14:paraId="31451D0F" w14:textId="77777777" w:rsidR="00192E81" w:rsidRDefault="00192E81" w:rsidP="00192E81"/>
    <w:p w14:paraId="43789361" w14:textId="77777777" w:rsidR="00192E81" w:rsidRDefault="00192E81" w:rsidP="00192E81"/>
    <w:p w14:paraId="03BABC4B" w14:textId="77777777" w:rsidR="00192E81" w:rsidRDefault="00192E81" w:rsidP="00192E81">
      <w:pPr>
        <w:shd w:val="clear" w:color="auto" w:fill="F2F2F2" w:themeFill="background1" w:themeFillShade="F2"/>
        <w:rPr>
          <w:b/>
          <w:sz w:val="20"/>
          <w:szCs w:val="20"/>
        </w:rPr>
      </w:pPr>
      <w:r>
        <w:rPr>
          <w:b/>
          <w:sz w:val="20"/>
          <w:szCs w:val="20"/>
        </w:rPr>
        <w:t xml:space="preserve">Proposal C-23 [From: </w:t>
      </w:r>
      <w:r w:rsidRPr="00B75C58">
        <w:rPr>
          <w:sz w:val="20"/>
          <w:szCs w:val="20"/>
        </w:rPr>
        <w:t>Y</w:t>
      </w:r>
      <w:r>
        <w:rPr>
          <w:sz w:val="20"/>
          <w:szCs w:val="20"/>
        </w:rPr>
        <w:t>ves La Rose (EOS Nation)</w:t>
      </w:r>
      <w:r>
        <w:rPr>
          <w:b/>
          <w:sz w:val="20"/>
          <w:szCs w:val="20"/>
        </w:rPr>
        <w:t>] 16:09 GMT+8, 25 May</w:t>
      </w:r>
    </w:p>
    <w:p w14:paraId="2DD64ABC"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XIII</w:t>
      </w:r>
      <w:r w:rsidRPr="002A0801">
        <w:rPr>
          <w:b/>
          <w:sz w:val="20"/>
          <w:szCs w:val="20"/>
        </w:rPr>
        <w:t xml:space="preserve"> </w:t>
      </w:r>
      <w:r>
        <w:rPr>
          <w:b/>
          <w:sz w:val="20"/>
          <w:szCs w:val="20"/>
        </w:rPr>
        <w:t>– Developers responsible for non-Member access</w:t>
      </w:r>
    </w:p>
    <w:p w14:paraId="42BDC7A6" w14:textId="604B74C7" w:rsidR="00192E81" w:rsidRDefault="00192E81" w:rsidP="00192E81">
      <w:pPr>
        <w:shd w:val="clear" w:color="auto" w:fill="F2F2F2" w:themeFill="background1" w:themeFillShade="F2"/>
      </w:pPr>
      <w:r w:rsidRPr="00451C17">
        <w:t>Looking for legal confirmation that this provides legal protection.</w:t>
      </w:r>
    </w:p>
    <w:p w14:paraId="3EE9C014" w14:textId="77777777" w:rsidR="00F41131" w:rsidRDefault="00F41131" w:rsidP="00F41131">
      <w:pPr>
        <w:shd w:val="clear" w:color="auto" w:fill="FFFFFF" w:themeFill="background1"/>
      </w:pPr>
    </w:p>
    <w:p w14:paraId="287AA52B" w14:textId="77777777" w:rsidR="00F41131" w:rsidRDefault="00F41131" w:rsidP="00F41131">
      <w:pPr>
        <w:shd w:val="clear" w:color="auto" w:fill="FFFFFF" w:themeFill="background1"/>
      </w:pPr>
    </w:p>
    <w:p w14:paraId="05A10D17" w14:textId="77777777" w:rsidR="00192E81" w:rsidRDefault="00192E81" w:rsidP="00192E81">
      <w:pPr>
        <w:shd w:val="clear" w:color="auto" w:fill="F2F2F2" w:themeFill="background1" w:themeFillShade="F2"/>
        <w:rPr>
          <w:b/>
          <w:sz w:val="20"/>
          <w:szCs w:val="20"/>
        </w:rPr>
      </w:pPr>
      <w:r>
        <w:rPr>
          <w:b/>
          <w:sz w:val="20"/>
          <w:szCs w:val="20"/>
        </w:rPr>
        <w:t xml:space="preserve">Proposal C-24 [From: </w:t>
      </w:r>
      <w:r w:rsidRPr="00B75C58">
        <w:rPr>
          <w:sz w:val="20"/>
          <w:szCs w:val="20"/>
        </w:rPr>
        <w:t>Y</w:t>
      </w:r>
      <w:r>
        <w:rPr>
          <w:sz w:val="20"/>
          <w:szCs w:val="20"/>
        </w:rPr>
        <w:t>ves La Rose (EOS Nation)</w:t>
      </w:r>
      <w:r>
        <w:rPr>
          <w:b/>
          <w:sz w:val="20"/>
          <w:szCs w:val="20"/>
        </w:rPr>
        <w:t>] 16:09 GMT+8, 25 May</w:t>
      </w:r>
    </w:p>
    <w:p w14:paraId="0E7FE068"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XIV</w:t>
      </w:r>
      <w:r w:rsidRPr="002A0801">
        <w:rPr>
          <w:b/>
          <w:sz w:val="20"/>
          <w:szCs w:val="20"/>
        </w:rPr>
        <w:t xml:space="preserve"> </w:t>
      </w:r>
      <w:r>
        <w:rPr>
          <w:b/>
          <w:sz w:val="20"/>
          <w:szCs w:val="20"/>
        </w:rPr>
        <w:t xml:space="preserve">– No Positive Rights </w:t>
      </w:r>
      <w:r w:rsidRPr="00451C17">
        <w:rPr>
          <w:sz w:val="20"/>
          <w:szCs w:val="20"/>
        </w:rPr>
        <w:t>(Discussion, paragraph 3)</w:t>
      </w:r>
    </w:p>
    <w:p w14:paraId="5AD0C055" w14:textId="77777777" w:rsidR="00192E81" w:rsidRDefault="00192E81" w:rsidP="00192E81">
      <w:pPr>
        <w:shd w:val="clear" w:color="auto" w:fill="F2F2F2" w:themeFill="background1" w:themeFillShade="F2"/>
      </w:pPr>
      <w:r w:rsidRPr="00451C17">
        <w:t>Remove “(almost)” and “(usually)”</w:t>
      </w:r>
    </w:p>
    <w:p w14:paraId="156F72D2" w14:textId="77777777" w:rsidR="00192E81" w:rsidRDefault="00192E81" w:rsidP="00192E81"/>
    <w:p w14:paraId="07821DB5" w14:textId="77777777" w:rsidR="00192E81" w:rsidRDefault="00192E81" w:rsidP="00192E81"/>
    <w:p w14:paraId="5732BF92" w14:textId="77777777" w:rsidR="00192E81" w:rsidRPr="00E274C8" w:rsidRDefault="00192E81" w:rsidP="00192E81">
      <w:pPr>
        <w:shd w:val="clear" w:color="auto" w:fill="F2F2F2" w:themeFill="background1" w:themeFillShade="F2"/>
        <w:rPr>
          <w:b/>
          <w:sz w:val="20"/>
          <w:szCs w:val="20"/>
        </w:rPr>
      </w:pPr>
      <w:r>
        <w:rPr>
          <w:b/>
          <w:sz w:val="20"/>
          <w:szCs w:val="20"/>
        </w:rPr>
        <w:t xml:space="preserve">Proposal C-4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50EC2991" w14:textId="77777777" w:rsidR="00192E81" w:rsidRPr="00E274C8" w:rsidRDefault="00192E81" w:rsidP="00192E81">
      <w:pPr>
        <w:shd w:val="clear" w:color="auto" w:fill="F2F2F2" w:themeFill="background1" w:themeFillShade="F2"/>
        <w:rPr>
          <w:b/>
          <w:sz w:val="20"/>
          <w:szCs w:val="20"/>
        </w:rPr>
      </w:pPr>
      <w:r w:rsidRPr="00E274C8">
        <w:rPr>
          <w:b/>
          <w:sz w:val="20"/>
          <w:szCs w:val="20"/>
        </w:rPr>
        <w:t>Article XIV - No Positive Rights</w:t>
      </w:r>
    </w:p>
    <w:p w14:paraId="0F037E3D" w14:textId="77777777" w:rsidR="00192E81" w:rsidRDefault="00192E81" w:rsidP="00192E81">
      <w:pPr>
        <w:shd w:val="clear" w:color="auto" w:fill="F2F2F2" w:themeFill="background1" w:themeFillShade="F2"/>
      </w:pPr>
      <w:r>
        <w:lastRenderedPageBreak/>
        <w:t>I believe this article is a contradiction. Users that have special permissions on the blockchain do have positive rights - for example, arbitrators have the right to impose penalties on others. The article itself doesn't serve any specific purpose and can only be used to dispute other governance documents. I suggest removing this article.</w:t>
      </w:r>
    </w:p>
    <w:p w14:paraId="140EA67B" w14:textId="77777777" w:rsidR="00192E81" w:rsidRDefault="00192E81" w:rsidP="00192E81"/>
    <w:p w14:paraId="111578A1"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Reply C-4 (1) [From:</w:t>
      </w:r>
      <w:r w:rsidRPr="004166CF">
        <w:rPr>
          <w:color w:val="0070C0"/>
          <w:sz w:val="20"/>
          <w:szCs w:val="20"/>
        </w:rPr>
        <w:t xml:space="preserve"> Thomas Cox</w:t>
      </w:r>
      <w:r w:rsidRPr="004166CF">
        <w:rPr>
          <w:b/>
          <w:color w:val="0070C0"/>
          <w:sz w:val="20"/>
          <w:szCs w:val="20"/>
        </w:rPr>
        <w:t>] GMT+8, 23 May</w:t>
      </w:r>
    </w:p>
    <w:p w14:paraId="7FC177F3" w14:textId="77777777" w:rsidR="00192E81" w:rsidRPr="004166CF" w:rsidRDefault="00192E81" w:rsidP="00192E81">
      <w:pPr>
        <w:shd w:val="clear" w:color="auto" w:fill="DAEEF3" w:themeFill="accent5" w:themeFillTint="33"/>
        <w:ind w:left="420"/>
        <w:rPr>
          <w:color w:val="0070C0"/>
        </w:rPr>
      </w:pPr>
      <w:r w:rsidRPr="004166CF">
        <w:rPr>
          <w:color w:val="0070C0"/>
        </w:rPr>
        <w:t>This is a misunderstanding of the word ‘right’ vs the concept of ‘authority’ -- you may have a ‘right’ to free speech but no authority to command that your words be printed; the arbitrator has the authority of their office to impose penalties if they follow the Rules of Dispute Resolution, but that authority was given to the arbitrator by the parties in dispute, when they agreed to use arbitration and when they accepted the given arbitration forum and/or arbitrator.</w:t>
      </w:r>
    </w:p>
    <w:p w14:paraId="3C239FB6" w14:textId="77777777" w:rsidR="00192E81" w:rsidRPr="004166CF" w:rsidRDefault="00192E81" w:rsidP="00192E81">
      <w:pPr>
        <w:shd w:val="clear" w:color="auto" w:fill="DAEEF3" w:themeFill="accent5" w:themeFillTint="33"/>
        <w:ind w:left="420"/>
        <w:rPr>
          <w:color w:val="0070C0"/>
        </w:rPr>
      </w:pPr>
      <w:r w:rsidRPr="004166CF">
        <w:rPr>
          <w:color w:val="0070C0"/>
        </w:rPr>
        <w:t>The Arbitrator has no ‘right’ to impose penalties separate from the context of the specific case they’ve been assigned to, and the word ‘right’ is inaccurate to describe the power and authority of imposing penalties.</w:t>
      </w:r>
    </w:p>
    <w:p w14:paraId="3DB2DB50" w14:textId="77777777" w:rsidR="00192E81" w:rsidRPr="004166CF" w:rsidRDefault="00192E81" w:rsidP="00192E81">
      <w:pPr>
        <w:rPr>
          <w:color w:val="0070C0"/>
        </w:rPr>
      </w:pPr>
    </w:p>
    <w:p w14:paraId="11946FDF"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Reply C-4 (2)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r w:rsidRPr="004166CF">
        <w:rPr>
          <w:b/>
          <w:color w:val="0070C0"/>
          <w:sz w:val="20"/>
          <w:szCs w:val="20"/>
        </w:rPr>
        <w:t>] 14:23 GMT+8, 24 May</w:t>
      </w:r>
    </w:p>
    <w:p w14:paraId="06946F65" w14:textId="7A54DD67" w:rsidR="00192E81" w:rsidRDefault="00192E81" w:rsidP="00192E81">
      <w:pPr>
        <w:shd w:val="clear" w:color="auto" w:fill="DAEEF3" w:themeFill="accent5" w:themeFillTint="33"/>
        <w:ind w:left="420"/>
        <w:rPr>
          <w:color w:val="0070C0"/>
        </w:rPr>
      </w:pPr>
      <w:r w:rsidRPr="004166CF">
        <w:rPr>
          <w:color w:val="0070C0"/>
        </w:rPr>
        <w:t>I agree that arbitrators have authority rather than 'rights'. How about BPs? They do have the 'right' to produce blocks, I believe. Also, my overarching point was that this article doesn't serve any specific purpose since the rights are defined in other articles anyway... unless I'm missing it.</w:t>
      </w:r>
    </w:p>
    <w:p w14:paraId="24BEBE8B" w14:textId="77777777" w:rsidR="00F8720C" w:rsidRPr="004166CF" w:rsidRDefault="00F8720C" w:rsidP="00F8720C">
      <w:pPr>
        <w:shd w:val="clear" w:color="auto" w:fill="FFFFFF" w:themeFill="background1"/>
        <w:ind w:left="420"/>
        <w:rPr>
          <w:color w:val="0070C0"/>
        </w:rPr>
      </w:pPr>
      <w:bookmarkStart w:id="2" w:name="_GoBack"/>
    </w:p>
    <w:bookmarkEnd w:id="2"/>
    <w:p w14:paraId="31B29858" w14:textId="77777777" w:rsidR="00192E81" w:rsidRDefault="00192E81" w:rsidP="00192E81">
      <w:pPr>
        <w:shd w:val="clear" w:color="auto" w:fill="F2F2F2" w:themeFill="background1" w:themeFillShade="F2"/>
        <w:rPr>
          <w:b/>
          <w:sz w:val="20"/>
          <w:szCs w:val="20"/>
        </w:rPr>
      </w:pPr>
      <w:r>
        <w:rPr>
          <w:b/>
          <w:sz w:val="20"/>
          <w:szCs w:val="20"/>
        </w:rPr>
        <w:t xml:space="preserve">Proposal C-25 [From: </w:t>
      </w:r>
      <w:r w:rsidRPr="00B75C58">
        <w:rPr>
          <w:sz w:val="20"/>
          <w:szCs w:val="20"/>
        </w:rPr>
        <w:t>Y</w:t>
      </w:r>
      <w:r>
        <w:rPr>
          <w:sz w:val="20"/>
          <w:szCs w:val="20"/>
        </w:rPr>
        <w:t>ves La Rose (EOS Nation)</w:t>
      </w:r>
      <w:r>
        <w:rPr>
          <w:b/>
          <w:sz w:val="20"/>
          <w:szCs w:val="20"/>
        </w:rPr>
        <w:t>] 16:09 GMT+8, 25 May</w:t>
      </w:r>
    </w:p>
    <w:p w14:paraId="2B8B293C"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w:t>
      </w:r>
      <w:r w:rsidRPr="002A0801">
        <w:rPr>
          <w:b/>
          <w:sz w:val="20"/>
          <w:szCs w:val="20"/>
        </w:rPr>
        <w:t xml:space="preserve"> </w:t>
      </w:r>
      <w:r>
        <w:rPr>
          <w:b/>
          <w:sz w:val="20"/>
          <w:szCs w:val="20"/>
        </w:rPr>
        <w:t xml:space="preserve">– Default Arbitration Forum Named </w:t>
      </w:r>
      <w:r w:rsidRPr="00451C17">
        <w:rPr>
          <w:sz w:val="20"/>
          <w:szCs w:val="20"/>
        </w:rPr>
        <w:t>(Discussion, paragraph 3)</w:t>
      </w:r>
    </w:p>
    <w:p w14:paraId="14B99E4B" w14:textId="77777777" w:rsidR="00192E81" w:rsidRDefault="00192E81" w:rsidP="00192E81">
      <w:pPr>
        <w:shd w:val="clear" w:color="auto" w:fill="F2F2F2" w:themeFill="background1" w:themeFillShade="F2"/>
      </w:pPr>
      <w:r w:rsidRPr="00451C17">
        <w:t>Confirm this Forum – in its current state, this Article lacks weight without the presence of the Forum. Uncertainty should be resolved.</w:t>
      </w:r>
    </w:p>
    <w:p w14:paraId="33257A23" w14:textId="77777777" w:rsidR="00192E81" w:rsidRDefault="00192E81" w:rsidP="00192E81"/>
    <w:p w14:paraId="3FCB60AA" w14:textId="77777777" w:rsidR="00192E81" w:rsidRDefault="00192E81" w:rsidP="00192E81">
      <w:pPr>
        <w:shd w:val="clear" w:color="auto" w:fill="F2F2F2" w:themeFill="background1" w:themeFillShade="F2"/>
        <w:rPr>
          <w:b/>
          <w:sz w:val="20"/>
          <w:szCs w:val="20"/>
        </w:rPr>
      </w:pPr>
      <w:r>
        <w:rPr>
          <w:b/>
          <w:sz w:val="20"/>
          <w:szCs w:val="20"/>
        </w:rPr>
        <w:t xml:space="preserve">Proposal C-13 [From: </w:t>
      </w:r>
      <w:r>
        <w:rPr>
          <w:sz w:val="20"/>
          <w:szCs w:val="20"/>
        </w:rPr>
        <w:t>Josh Kauffman (EOS Canada)</w:t>
      </w:r>
      <w:r>
        <w:rPr>
          <w:b/>
          <w:sz w:val="20"/>
          <w:szCs w:val="20"/>
        </w:rPr>
        <w:t>] 0:59 GMT+8, 23 May</w:t>
      </w:r>
    </w:p>
    <w:p w14:paraId="78482C53" w14:textId="77777777" w:rsidR="00192E81" w:rsidRPr="002A0801" w:rsidRDefault="00192E81" w:rsidP="00192E81">
      <w:pPr>
        <w:shd w:val="clear" w:color="auto" w:fill="F2F2F2" w:themeFill="background1" w:themeFillShade="F2"/>
        <w:rPr>
          <w:b/>
          <w:sz w:val="20"/>
          <w:szCs w:val="20"/>
        </w:rPr>
      </w:pPr>
      <w:r w:rsidRPr="002A0801">
        <w:rPr>
          <w:b/>
          <w:sz w:val="20"/>
          <w:szCs w:val="20"/>
        </w:rPr>
        <w:t xml:space="preserve">Article XVI </w:t>
      </w:r>
      <w:r>
        <w:rPr>
          <w:b/>
          <w:sz w:val="20"/>
          <w:szCs w:val="20"/>
        </w:rPr>
        <w:t xml:space="preserve">- </w:t>
      </w:r>
      <w:r w:rsidRPr="002A0801">
        <w:rPr>
          <w:b/>
          <w:sz w:val="20"/>
          <w:szCs w:val="20"/>
        </w:rPr>
        <w:t xml:space="preserve">Amendment </w:t>
      </w:r>
    </w:p>
    <w:p w14:paraId="03D972CD" w14:textId="77777777" w:rsidR="00192E81" w:rsidRDefault="00192E81" w:rsidP="00192E81">
      <w:pPr>
        <w:shd w:val="clear" w:color="auto" w:fill="F2F2F2" w:themeFill="background1" w:themeFillShade="F2"/>
      </w:pPr>
      <w:r>
        <w:t xml:space="preserve">If we're holding the BP Agreement and the Arb Agreement to the same standards as the Const. articles, then why are we breaking them out into separate docs? I thought the point was to make it easier to change and amend things as needed. This negates that. </w:t>
      </w:r>
    </w:p>
    <w:p w14:paraId="4815E5AF" w14:textId="77777777" w:rsidR="00192E81" w:rsidRDefault="00192E81" w:rsidP="00192E81">
      <w:pPr>
        <w:shd w:val="clear" w:color="auto" w:fill="F2F2F2" w:themeFill="background1" w:themeFillShade="F2"/>
      </w:pPr>
      <w: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p>
    <w:p w14:paraId="0B1941CB" w14:textId="77777777" w:rsidR="00192E81" w:rsidRDefault="00192E81" w:rsidP="00192E81"/>
    <w:p w14:paraId="62FDCCB4"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C-13 (1) [From:</w:t>
      </w:r>
      <w:r w:rsidRPr="004166CF">
        <w:rPr>
          <w:color w:val="0070C0"/>
          <w:sz w:val="20"/>
          <w:szCs w:val="20"/>
        </w:rPr>
        <w:t xml:space="preserve"> Thomas Cox</w:t>
      </w:r>
      <w:r w:rsidRPr="004166CF">
        <w:rPr>
          <w:b/>
          <w:color w:val="0070C0"/>
          <w:sz w:val="20"/>
          <w:szCs w:val="20"/>
        </w:rPr>
        <w:t>] GMT+8, 23 May</w:t>
      </w:r>
    </w:p>
    <w:p w14:paraId="3DA30BED"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(To the Part: </w:t>
      </w:r>
      <w:r w:rsidRPr="004166CF">
        <w:rPr>
          <w:i/>
          <w:color w:val="0070C0"/>
        </w:rPr>
        <w:t>If we're holding the BP Agreement and the Arb Agreement to the same standards as the Const. articles, then why are we breaking them out into separate docs? I thought the point was to make it easier to change and amend things as needed. This negates that.</w:t>
      </w:r>
      <w:r w:rsidRPr="004166CF">
        <w:rPr>
          <w:color w:val="0070C0"/>
        </w:rPr>
        <w:t>)</w:t>
      </w:r>
    </w:p>
    <w:p w14:paraId="330D6A93" w14:textId="77777777" w:rsidR="00192E81" w:rsidRPr="004166CF" w:rsidRDefault="00192E81" w:rsidP="00192E81">
      <w:pPr>
        <w:shd w:val="clear" w:color="auto" w:fill="DAEEF3" w:themeFill="accent5" w:themeFillTint="33"/>
        <w:ind w:left="420"/>
        <w:rPr>
          <w:color w:val="0070C0"/>
        </w:rPr>
      </w:pPr>
      <w:r w:rsidRPr="004166CF">
        <w:rPr>
          <w:color w:val="0070C0"/>
        </w:rPr>
        <w:t>The documents are equal in stature but differ in content. The BP Agreement binds BPs only. The approach of having a constitution augmented with specific documents is a common and long-standing design approach, though you may personally be unfamiliar with it.</w:t>
      </w:r>
    </w:p>
    <w:p w14:paraId="24BE5D53" w14:textId="77777777" w:rsidR="00192E81" w:rsidRPr="004166CF" w:rsidRDefault="00192E81" w:rsidP="00192E81">
      <w:pPr>
        <w:ind w:left="420"/>
        <w:rPr>
          <w:color w:val="0070C0"/>
        </w:rPr>
      </w:pPr>
    </w:p>
    <w:p w14:paraId="360EFD6A"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C-13 (2) [From:</w:t>
      </w:r>
      <w:r w:rsidRPr="004166CF">
        <w:rPr>
          <w:color w:val="0070C0"/>
          <w:sz w:val="20"/>
          <w:szCs w:val="20"/>
        </w:rPr>
        <w:t xml:space="preserve"> Thomas Cox</w:t>
      </w:r>
      <w:r w:rsidRPr="004166CF">
        <w:rPr>
          <w:b/>
          <w:color w:val="0070C0"/>
          <w:sz w:val="20"/>
          <w:szCs w:val="20"/>
        </w:rPr>
        <w:t>] GMT+8, 23 May</w:t>
      </w:r>
    </w:p>
    <w:p w14:paraId="781C9130"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(To the Part: </w:t>
      </w:r>
      <w:r w:rsidRPr="004166CF">
        <w:rPr>
          <w:i/>
          <w:color w:val="0070C0"/>
        </w:rP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r w:rsidRPr="004166CF">
        <w:rPr>
          <w:color w:val="0070C0"/>
        </w:rPr>
        <w:t>)</w:t>
      </w:r>
    </w:p>
    <w:p w14:paraId="7AFADBCA"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There must be limits on amendments to prevent spam. If you wish to suggest a different approach, please do. </w:t>
      </w:r>
      <w:r w:rsidRPr="004166CF">
        <w:rPr>
          <w:color w:val="0070C0"/>
        </w:rPr>
        <w:lastRenderedPageBreak/>
        <w:t xml:space="preserve">If an amendment is popular it should be trivial to collect donations to cover the filing fee. Do not waste the voters’ time with trivia or with amendments you’re not willing to back with cash, and that nobody else likes enough to support with cash. Otherwise, we get </w:t>
      </w:r>
      <w:proofErr w:type="spellStart"/>
      <w:r w:rsidRPr="004166CF">
        <w:rPr>
          <w:color w:val="0070C0"/>
        </w:rPr>
        <w:t>Boaty</w:t>
      </w:r>
      <w:proofErr w:type="spellEnd"/>
      <w:r w:rsidRPr="004166CF">
        <w:rPr>
          <w:color w:val="0070C0"/>
        </w:rPr>
        <w:t xml:space="preserve"> </w:t>
      </w:r>
      <w:proofErr w:type="spellStart"/>
      <w:r w:rsidRPr="004166CF">
        <w:rPr>
          <w:color w:val="0070C0"/>
        </w:rPr>
        <w:t>McBoatface</w:t>
      </w:r>
      <w:proofErr w:type="spellEnd"/>
      <w:r w:rsidRPr="004166CF">
        <w:rPr>
          <w:color w:val="0070C0"/>
        </w:rPr>
        <w:t>.</w:t>
      </w:r>
    </w:p>
    <w:p w14:paraId="04CED03E" w14:textId="77777777" w:rsidR="00192E81" w:rsidRDefault="00192E81" w:rsidP="00192E81">
      <w:pPr>
        <w:rPr>
          <w:b/>
          <w:color w:val="FF0000"/>
          <w:sz w:val="20"/>
          <w:szCs w:val="20"/>
        </w:rPr>
      </w:pPr>
    </w:p>
    <w:p w14:paraId="0D1797BE" w14:textId="77777777" w:rsidR="00192E81" w:rsidRPr="00A71CA1" w:rsidRDefault="00192E81" w:rsidP="00192E81">
      <w:pPr>
        <w:shd w:val="clear" w:color="auto" w:fill="DAEEF3" w:themeFill="accent5" w:themeFillTint="33"/>
        <w:ind w:left="420"/>
        <w:rPr>
          <w:color w:val="0070C0"/>
        </w:rPr>
      </w:pPr>
      <w:r w:rsidRPr="00A71CA1">
        <w:rPr>
          <w:b/>
          <w:color w:val="0070C0"/>
          <w:sz w:val="20"/>
          <w:szCs w:val="20"/>
        </w:rPr>
        <w:t>Reply C-13 (3) [From:</w:t>
      </w:r>
      <w:r w:rsidRPr="00A71CA1">
        <w:rPr>
          <w:color w:val="0070C0"/>
          <w:sz w:val="20"/>
          <w:szCs w:val="20"/>
        </w:rPr>
        <w:t xml:space="preserve"> Josh Kauffman</w:t>
      </w:r>
      <w:r w:rsidRPr="00A71CA1">
        <w:rPr>
          <w:b/>
          <w:color w:val="0070C0"/>
          <w:sz w:val="20"/>
          <w:szCs w:val="20"/>
        </w:rPr>
        <w:t>] 9:29 GMT+8, 25 May</w:t>
      </w:r>
    </w:p>
    <w:p w14:paraId="5D2516DC"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(To Reply C-13(1))</w:t>
      </w:r>
    </w:p>
    <w:p w14:paraId="72EAD0A8"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Correct, unfamiliar. Understood and stand down.</w:t>
      </w:r>
    </w:p>
    <w:p w14:paraId="3553BBF6" w14:textId="77777777" w:rsidR="00192E81" w:rsidRDefault="00192E81" w:rsidP="00192E81">
      <w:pPr>
        <w:rPr>
          <w:b/>
          <w:color w:val="FF0000"/>
          <w:sz w:val="20"/>
          <w:szCs w:val="20"/>
        </w:rPr>
      </w:pPr>
    </w:p>
    <w:p w14:paraId="685E9AAA" w14:textId="77777777" w:rsidR="00192E81" w:rsidRPr="00A71CA1" w:rsidRDefault="00192E81" w:rsidP="00192E81">
      <w:pPr>
        <w:shd w:val="clear" w:color="auto" w:fill="DAEEF3" w:themeFill="accent5" w:themeFillTint="33"/>
        <w:ind w:left="420"/>
        <w:rPr>
          <w:color w:val="0070C0"/>
        </w:rPr>
      </w:pPr>
      <w:r w:rsidRPr="00A71CA1">
        <w:rPr>
          <w:b/>
          <w:color w:val="0070C0"/>
          <w:sz w:val="20"/>
          <w:szCs w:val="20"/>
        </w:rPr>
        <w:t>Reply C-13 (4) [From:</w:t>
      </w:r>
      <w:r w:rsidRPr="00A71CA1">
        <w:rPr>
          <w:color w:val="0070C0"/>
          <w:sz w:val="20"/>
          <w:szCs w:val="20"/>
        </w:rPr>
        <w:t xml:space="preserve"> Josh Kauffman</w:t>
      </w:r>
      <w:r w:rsidRPr="00A71CA1">
        <w:rPr>
          <w:b/>
          <w:color w:val="0070C0"/>
          <w:sz w:val="20"/>
          <w:szCs w:val="20"/>
        </w:rPr>
        <w:t>] 9:31 GMT+8, 25 May</w:t>
      </w:r>
    </w:p>
    <w:p w14:paraId="106064D8"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(To Reply C-13(2))</w:t>
      </w:r>
    </w:p>
    <w:p w14:paraId="5D097A53"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I'm totally for the filing fee, but just don't understand the fact that only 900 of the 1000 EOS gets returned if it passes. If it passes, that means it was a public good, but that one individual who did they good job to propose it now has to pay? And seek WP funding to make them whole? I may be missing something still?</w:t>
      </w:r>
    </w:p>
    <w:p w14:paraId="4FA6A369" w14:textId="77777777" w:rsidR="00192E81" w:rsidRDefault="00192E81" w:rsidP="00192E81">
      <w:pPr>
        <w:rPr>
          <w:b/>
          <w:color w:val="FF0000"/>
          <w:sz w:val="20"/>
          <w:szCs w:val="20"/>
        </w:rPr>
      </w:pPr>
    </w:p>
    <w:p w14:paraId="46D7C424" w14:textId="77777777" w:rsidR="00192E81" w:rsidRDefault="00192E81" w:rsidP="00192E81">
      <w:pPr>
        <w:rPr>
          <w:b/>
          <w:color w:val="FF0000"/>
          <w:sz w:val="20"/>
          <w:szCs w:val="20"/>
        </w:rPr>
      </w:pPr>
    </w:p>
    <w:p w14:paraId="706EC1C5" w14:textId="77777777" w:rsidR="00F41131" w:rsidRPr="00091955" w:rsidRDefault="00F41131" w:rsidP="00192E81">
      <w:pPr>
        <w:rPr>
          <w:b/>
          <w:color w:val="FF0000"/>
          <w:sz w:val="20"/>
          <w:szCs w:val="20"/>
        </w:rPr>
      </w:pPr>
    </w:p>
    <w:p w14:paraId="5E8C807A" w14:textId="77777777" w:rsidR="00192E81" w:rsidRDefault="00192E81" w:rsidP="00192E81">
      <w:pPr>
        <w:shd w:val="clear" w:color="auto" w:fill="F2F2F2" w:themeFill="background1" w:themeFillShade="F2"/>
        <w:rPr>
          <w:b/>
          <w:sz w:val="20"/>
          <w:szCs w:val="20"/>
        </w:rPr>
      </w:pPr>
      <w:r>
        <w:rPr>
          <w:b/>
          <w:sz w:val="20"/>
          <w:szCs w:val="20"/>
        </w:rPr>
        <w:t xml:space="preserve">Proposal C-26 [From: </w:t>
      </w:r>
      <w:r w:rsidRPr="00B75C58">
        <w:rPr>
          <w:sz w:val="20"/>
          <w:szCs w:val="20"/>
        </w:rPr>
        <w:t>Y</w:t>
      </w:r>
      <w:r>
        <w:rPr>
          <w:sz w:val="20"/>
          <w:szCs w:val="20"/>
        </w:rPr>
        <w:t>ves La Rose (EOS Nation)</w:t>
      </w:r>
      <w:r>
        <w:rPr>
          <w:b/>
          <w:sz w:val="20"/>
          <w:szCs w:val="20"/>
        </w:rPr>
        <w:t>] 16:09 GMT+8, 25 May</w:t>
      </w:r>
    </w:p>
    <w:p w14:paraId="4F29BBA2"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XVI</w:t>
      </w:r>
      <w:r w:rsidRPr="002A0801">
        <w:rPr>
          <w:b/>
          <w:sz w:val="20"/>
          <w:szCs w:val="20"/>
        </w:rPr>
        <w:t xml:space="preserve"> </w:t>
      </w:r>
      <w:r>
        <w:rPr>
          <w:b/>
          <w:sz w:val="20"/>
          <w:szCs w:val="20"/>
        </w:rPr>
        <w:t xml:space="preserve">– </w:t>
      </w:r>
      <w:r w:rsidRPr="002A0801">
        <w:rPr>
          <w:b/>
          <w:sz w:val="20"/>
          <w:szCs w:val="20"/>
        </w:rPr>
        <w:t>Amendment</w:t>
      </w:r>
      <w:r w:rsidRPr="00451C17">
        <w:rPr>
          <w:sz w:val="20"/>
          <w:szCs w:val="20"/>
        </w:rPr>
        <w:t xml:space="preserve"> (Discussion)</w:t>
      </w:r>
    </w:p>
    <w:p w14:paraId="7958C6E3" w14:textId="52F59AF0" w:rsidR="00192E81" w:rsidRDefault="00192E81" w:rsidP="00F41131">
      <w:pPr>
        <w:shd w:val="clear" w:color="auto" w:fill="F2F2F2" w:themeFill="background1" w:themeFillShade="F2"/>
      </w:pPr>
      <w:r w:rsidRPr="00451C17">
        <w:t xml:space="preserve">Does the 1,000 EOS token deposit apply </w:t>
      </w:r>
      <w:r w:rsidR="00F41131">
        <w:t>to BPs as well, please clarify.</w:t>
      </w:r>
    </w:p>
    <w:p w14:paraId="5DD2F357" w14:textId="77777777" w:rsidR="00192E81" w:rsidRDefault="00192E81" w:rsidP="00192E81">
      <w:pPr>
        <w:rPr>
          <w:color w:val="FF0000"/>
        </w:rPr>
      </w:pPr>
    </w:p>
    <w:p w14:paraId="3345C4C0" w14:textId="77777777" w:rsidR="00F41131" w:rsidRDefault="00F41131" w:rsidP="00192E81">
      <w:pPr>
        <w:rPr>
          <w:color w:val="FF0000"/>
        </w:rPr>
      </w:pPr>
    </w:p>
    <w:p w14:paraId="00CE3AA2" w14:textId="77777777" w:rsidR="00192E81" w:rsidRDefault="00192E81" w:rsidP="00192E81">
      <w:pPr>
        <w:shd w:val="clear" w:color="auto" w:fill="F2F2F2" w:themeFill="background1" w:themeFillShade="F2"/>
        <w:rPr>
          <w:b/>
          <w:sz w:val="20"/>
          <w:szCs w:val="20"/>
        </w:rPr>
      </w:pPr>
      <w:r>
        <w:rPr>
          <w:b/>
          <w:sz w:val="20"/>
          <w:szCs w:val="20"/>
        </w:rPr>
        <w:t xml:space="preserve">Proposal C-27 [From: </w:t>
      </w:r>
      <w:r w:rsidRPr="00B75C58">
        <w:rPr>
          <w:sz w:val="20"/>
          <w:szCs w:val="20"/>
        </w:rPr>
        <w:t>Y</w:t>
      </w:r>
      <w:r>
        <w:rPr>
          <w:sz w:val="20"/>
          <w:szCs w:val="20"/>
        </w:rPr>
        <w:t>ves La Rose (EOS Nation)</w:t>
      </w:r>
      <w:r>
        <w:rPr>
          <w:b/>
          <w:sz w:val="20"/>
          <w:szCs w:val="20"/>
        </w:rPr>
        <w:t>] 16:09 GMT+8, 25 May</w:t>
      </w:r>
    </w:p>
    <w:p w14:paraId="02AC0D28"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XVII</w:t>
      </w:r>
      <w:r w:rsidRPr="002A0801">
        <w:rPr>
          <w:b/>
          <w:sz w:val="20"/>
          <w:szCs w:val="20"/>
        </w:rPr>
        <w:t xml:space="preserve"> </w:t>
      </w:r>
      <w:r>
        <w:rPr>
          <w:b/>
          <w:sz w:val="20"/>
          <w:szCs w:val="20"/>
        </w:rPr>
        <w:t xml:space="preserve">– Choice of Law </w:t>
      </w:r>
    </w:p>
    <w:p w14:paraId="1D8162C5" w14:textId="77777777" w:rsidR="00192E81" w:rsidRPr="00451C17" w:rsidRDefault="00192E81" w:rsidP="00192E81">
      <w:pPr>
        <w:shd w:val="clear" w:color="auto" w:fill="F2F2F2" w:themeFill="background1" w:themeFillShade="F2"/>
      </w:pPr>
      <w:r w:rsidRPr="00451C17">
        <w:t>Confirm that we have indeed chosen Malta.</w:t>
      </w:r>
    </w:p>
    <w:p w14:paraId="1D2D2F30" w14:textId="77777777" w:rsidR="00D60B73" w:rsidRDefault="00D60B73">
      <w:pPr>
        <w:widowControl/>
        <w:jc w:val="left"/>
        <w:rPr>
          <w:b/>
          <w:sz w:val="24"/>
          <w:szCs w:val="24"/>
        </w:rPr>
      </w:pPr>
    </w:p>
    <w:p w14:paraId="1699D23E" w14:textId="77777777" w:rsidR="00F41131" w:rsidRDefault="00F41131">
      <w:pPr>
        <w:widowControl/>
        <w:jc w:val="left"/>
        <w:rPr>
          <w:b/>
          <w:sz w:val="24"/>
          <w:szCs w:val="24"/>
        </w:rPr>
      </w:pPr>
    </w:p>
    <w:p w14:paraId="53E5C7C0" w14:textId="77777777" w:rsidR="004D455E" w:rsidRDefault="004D455E" w:rsidP="004D455E">
      <w:pPr>
        <w:shd w:val="clear" w:color="auto" w:fill="F2F2F2" w:themeFill="background1" w:themeFillShade="F2"/>
        <w:rPr>
          <w:color w:val="FF0000"/>
        </w:rPr>
      </w:pPr>
      <w:r>
        <w:rPr>
          <w:b/>
          <w:sz w:val="20"/>
          <w:szCs w:val="20"/>
        </w:rPr>
        <w:t>Proposal C-14[From: Mao</w:t>
      </w:r>
      <w:r>
        <w:rPr>
          <w:sz w:val="20"/>
          <w:szCs w:val="20"/>
        </w:rPr>
        <w:t xml:space="preserve"> (EOSREAL)</w:t>
      </w:r>
      <w:r>
        <w:rPr>
          <w:b/>
          <w:sz w:val="20"/>
          <w:szCs w:val="20"/>
        </w:rPr>
        <w:t>] 16:00 GMT+8, 24 May</w:t>
      </w:r>
    </w:p>
    <w:p w14:paraId="312CE100" w14:textId="77777777" w:rsidR="004D455E" w:rsidRPr="002A0801" w:rsidRDefault="004D455E" w:rsidP="004D455E">
      <w:pPr>
        <w:shd w:val="clear" w:color="auto" w:fill="F2F2F2" w:themeFill="background1" w:themeFillShade="F2"/>
        <w:rPr>
          <w:b/>
          <w:sz w:val="20"/>
          <w:szCs w:val="20"/>
        </w:rPr>
      </w:pPr>
      <w:r w:rsidRPr="002A0801">
        <w:rPr>
          <w:b/>
          <w:sz w:val="20"/>
          <w:szCs w:val="20"/>
        </w:rPr>
        <w:t>Article XVI</w:t>
      </w:r>
      <w:r>
        <w:rPr>
          <w:b/>
          <w:sz w:val="20"/>
          <w:szCs w:val="20"/>
        </w:rPr>
        <w:t>I</w:t>
      </w:r>
      <w:r w:rsidRPr="002A0801">
        <w:rPr>
          <w:b/>
          <w:sz w:val="20"/>
          <w:szCs w:val="20"/>
        </w:rPr>
        <w:t xml:space="preserve"> </w:t>
      </w:r>
      <w:r>
        <w:rPr>
          <w:b/>
          <w:sz w:val="20"/>
          <w:szCs w:val="20"/>
        </w:rPr>
        <w:t>– Choice of Law</w:t>
      </w:r>
    </w:p>
    <w:p w14:paraId="21C08515" w14:textId="77777777" w:rsidR="004D455E" w:rsidRPr="0088784A" w:rsidRDefault="004D455E" w:rsidP="004D455E">
      <w:pPr>
        <w:shd w:val="clear" w:color="auto" w:fill="F2F2F2" w:themeFill="background1" w:themeFillShade="F2"/>
      </w:pPr>
      <w:r>
        <w:t>Shall we change the “Malta” to “Republic of Malta” to make it more formal?</w:t>
      </w:r>
    </w:p>
    <w:p w14:paraId="6FF28C8E" w14:textId="77777777" w:rsidR="00060976" w:rsidRDefault="00060976">
      <w:pPr>
        <w:widowControl/>
        <w:jc w:val="left"/>
        <w:rPr>
          <w:b/>
          <w:sz w:val="24"/>
          <w:szCs w:val="24"/>
        </w:rPr>
      </w:pPr>
    </w:p>
    <w:p w14:paraId="78B84555" w14:textId="77777777" w:rsidR="00060976" w:rsidRDefault="00060976">
      <w:pPr>
        <w:widowControl/>
        <w:jc w:val="left"/>
        <w:rPr>
          <w:b/>
          <w:sz w:val="24"/>
          <w:szCs w:val="24"/>
        </w:rPr>
      </w:pPr>
    </w:p>
    <w:p w14:paraId="0C05DB6C" w14:textId="470728E2" w:rsidR="007E1EE9" w:rsidRDefault="007E1EE9">
      <w:pPr>
        <w:widowControl/>
        <w:jc w:val="left"/>
        <w:rPr>
          <w:b/>
          <w:sz w:val="24"/>
          <w:szCs w:val="24"/>
        </w:rPr>
      </w:pPr>
      <w:r>
        <w:rPr>
          <w:b/>
          <w:sz w:val="24"/>
          <w:szCs w:val="24"/>
        </w:rPr>
        <w:br w:type="page"/>
      </w:r>
    </w:p>
    <w:p w14:paraId="78A93358" w14:textId="6AD52D6A" w:rsidR="007E1EE9" w:rsidRDefault="007E1EE9" w:rsidP="007E1EE9">
      <w:pPr>
        <w:pBdr>
          <w:bottom w:val="single" w:sz="6" w:space="1" w:color="auto"/>
        </w:pBdr>
        <w:rPr>
          <w:b/>
          <w:sz w:val="24"/>
          <w:szCs w:val="24"/>
        </w:rPr>
      </w:pPr>
      <w:r>
        <w:rPr>
          <w:b/>
          <w:sz w:val="24"/>
          <w:szCs w:val="24"/>
        </w:rPr>
        <w:lastRenderedPageBreak/>
        <w:t>Solved Feedback</w:t>
      </w:r>
    </w:p>
    <w:p w14:paraId="777C5A82" w14:textId="15E7CEC9" w:rsidR="007E1EE9" w:rsidRDefault="007E1EE9" w:rsidP="006C59CA">
      <w:pPr>
        <w:rPr>
          <w:color w:val="FF0000"/>
        </w:rPr>
      </w:pPr>
    </w:p>
    <w:p w14:paraId="5E2BF978" w14:textId="77777777" w:rsidR="00060976" w:rsidRDefault="00060976" w:rsidP="00060976">
      <w:pPr>
        <w:shd w:val="clear" w:color="auto" w:fill="F2F2F2" w:themeFill="background1" w:themeFillShade="F2"/>
        <w:rPr>
          <w:b/>
          <w:sz w:val="20"/>
          <w:szCs w:val="20"/>
        </w:rPr>
      </w:pPr>
      <w:r>
        <w:rPr>
          <w:b/>
          <w:sz w:val="20"/>
          <w:szCs w:val="20"/>
        </w:rPr>
        <w:t xml:space="preserve">Proposal C-5 [From: </w:t>
      </w:r>
      <w:r>
        <w:rPr>
          <w:sz w:val="20"/>
          <w:szCs w:val="20"/>
        </w:rPr>
        <w:t>Josh Kauffman (EOS Canada)</w:t>
      </w:r>
      <w:r>
        <w:rPr>
          <w:b/>
          <w:sz w:val="20"/>
          <w:szCs w:val="20"/>
        </w:rPr>
        <w:t>] 0:21 GMT+8, 23 May</w:t>
      </w:r>
    </w:p>
    <w:p w14:paraId="580E6901" w14:textId="77777777" w:rsidR="00060976" w:rsidRDefault="00060976" w:rsidP="00060976">
      <w:pPr>
        <w:shd w:val="clear" w:color="auto" w:fill="F2F2F2" w:themeFill="background1" w:themeFillShade="F2"/>
      </w:pPr>
      <w:r w:rsidRPr="00E274C8">
        <w:rPr>
          <w:b/>
          <w:sz w:val="20"/>
          <w:szCs w:val="20"/>
        </w:rPr>
        <w:t>Article I</w:t>
      </w:r>
      <w:r>
        <w:rPr>
          <w:b/>
          <w:sz w:val="20"/>
          <w:szCs w:val="20"/>
        </w:rPr>
        <w:t>I – Property Rights</w:t>
      </w:r>
    </w:p>
    <w:p w14:paraId="3BDF213B" w14:textId="77777777" w:rsidR="00060976" w:rsidRDefault="00060976" w:rsidP="00060976">
      <w:pPr>
        <w:shd w:val="clear" w:color="auto" w:fill="F2F2F2" w:themeFill="background1" w:themeFillShade="F2"/>
      </w:pPr>
      <w:r>
        <w:t xml:space="preserve">I agree that the word sacred should be changed. I also think that it should include that the utility of the property cannot be </w:t>
      </w:r>
      <w:proofErr w:type="spellStart"/>
      <w:r>
        <w:t>userped</w:t>
      </w:r>
      <w:proofErr w:type="spellEnd"/>
      <w:r>
        <w:t xml:space="preserve"> either. Example: If an exchange is holding custody of a token, and they use that token to vote in whichever way that they see fit, they have not had the property change hands. but they have violated its right to be voted by the actual owner of the token. </w:t>
      </w:r>
    </w:p>
    <w:p w14:paraId="7A0AB46A" w14:textId="77777777" w:rsidR="00060976" w:rsidRDefault="00060976" w:rsidP="00060976">
      <w:pPr>
        <w:shd w:val="clear" w:color="auto" w:fill="F2F2F2" w:themeFill="background1" w:themeFillShade="F2"/>
      </w:pPr>
      <w:r>
        <w:t>I would also change "or by a lawful Arbitrator's order" to something along the lines of: "by a valid ruling by an Arbitrator, in accordance with Articles 9 and 10"</w:t>
      </w:r>
    </w:p>
    <w:p w14:paraId="07B83A80" w14:textId="77777777" w:rsidR="00060976" w:rsidRDefault="00060976" w:rsidP="00060976"/>
    <w:p w14:paraId="41A8FADF" w14:textId="77777777" w:rsidR="00060976" w:rsidRPr="004166CF" w:rsidRDefault="00060976" w:rsidP="00060976">
      <w:pPr>
        <w:shd w:val="clear" w:color="auto" w:fill="DAEEF3" w:themeFill="accent5" w:themeFillTint="33"/>
        <w:ind w:left="420"/>
        <w:rPr>
          <w:color w:val="0070C0"/>
          <w:sz w:val="20"/>
          <w:szCs w:val="20"/>
        </w:rPr>
      </w:pPr>
      <w:r w:rsidRPr="004166CF">
        <w:rPr>
          <w:b/>
          <w:color w:val="0070C0"/>
          <w:sz w:val="20"/>
          <w:szCs w:val="20"/>
        </w:rPr>
        <w:t>Reply C-5 (1) [From:</w:t>
      </w:r>
      <w:r w:rsidRPr="004166CF">
        <w:rPr>
          <w:color w:val="0070C0"/>
          <w:sz w:val="20"/>
          <w:szCs w:val="20"/>
        </w:rPr>
        <w:t xml:space="preserve"> Thomas Cox</w:t>
      </w:r>
      <w:r w:rsidRPr="004166CF">
        <w:rPr>
          <w:b/>
          <w:color w:val="0070C0"/>
          <w:sz w:val="20"/>
          <w:szCs w:val="20"/>
        </w:rPr>
        <w:t>] GMT+8, 23 May</w:t>
      </w:r>
    </w:p>
    <w:p w14:paraId="0AAD0399"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I agree that the word sacred should be changed.</w:t>
      </w:r>
      <w:r w:rsidRPr="004166CF">
        <w:rPr>
          <w:color w:val="0070C0"/>
        </w:rPr>
        <w:t>)</w:t>
      </w:r>
    </w:p>
    <w:p w14:paraId="2A6FBC1B" w14:textId="77777777" w:rsidR="00060976" w:rsidRPr="004166CF" w:rsidRDefault="00060976" w:rsidP="00060976">
      <w:pPr>
        <w:shd w:val="clear" w:color="auto" w:fill="DAEEF3" w:themeFill="accent5" w:themeFillTint="33"/>
        <w:ind w:left="420"/>
        <w:rPr>
          <w:color w:val="0070C0"/>
        </w:rPr>
      </w:pPr>
      <w:r w:rsidRPr="004166CF">
        <w:rPr>
          <w:color w:val="0070C0"/>
        </w:rPr>
        <w:t>This was changed some time ago. Please refer to the version of the Constitution that’s in GitHub at</w:t>
      </w:r>
    </w:p>
    <w:p w14:paraId="1B902224" w14:textId="77777777" w:rsidR="00060976" w:rsidRPr="00820841" w:rsidRDefault="0050399B" w:rsidP="00060976">
      <w:pPr>
        <w:shd w:val="clear" w:color="auto" w:fill="DAEEF3" w:themeFill="accent5" w:themeFillTint="33"/>
        <w:ind w:left="420"/>
        <w:rPr>
          <w:color w:val="FF0000"/>
        </w:rPr>
      </w:pPr>
      <w:hyperlink r:id="rId10" w:history="1">
        <w:r w:rsidR="00060976" w:rsidRPr="00E642CD">
          <w:rPr>
            <w:rStyle w:val="a3"/>
          </w:rPr>
          <w:t>https://github.com/EOSIO/eos/tree/master/governance</w:t>
        </w:r>
      </w:hyperlink>
    </w:p>
    <w:p w14:paraId="037A79C0" w14:textId="77777777" w:rsidR="00060976" w:rsidRPr="004166CF" w:rsidRDefault="00060976" w:rsidP="00060976">
      <w:pPr>
        <w:shd w:val="clear" w:color="auto" w:fill="DAEEF3" w:themeFill="accent5" w:themeFillTint="33"/>
        <w:ind w:left="420"/>
        <w:rPr>
          <w:color w:val="0070C0"/>
        </w:rPr>
      </w:pPr>
      <w:r w:rsidRPr="004166CF">
        <w:rPr>
          <w:color w:val="0070C0"/>
        </w:rPr>
        <w:t>Which is the most recent reference copy.</w:t>
      </w:r>
    </w:p>
    <w:p w14:paraId="0C9D76D9" w14:textId="77777777" w:rsidR="00060976" w:rsidRPr="004166CF" w:rsidRDefault="00060976" w:rsidP="00060976">
      <w:pPr>
        <w:ind w:left="420"/>
        <w:rPr>
          <w:color w:val="0070C0"/>
        </w:rPr>
      </w:pPr>
    </w:p>
    <w:p w14:paraId="0FE509DF" w14:textId="77777777" w:rsidR="00060976" w:rsidRPr="004166CF" w:rsidRDefault="00060976" w:rsidP="00060976">
      <w:pPr>
        <w:shd w:val="clear" w:color="auto" w:fill="DAEEF3" w:themeFill="accent5" w:themeFillTint="33"/>
        <w:ind w:left="420"/>
        <w:rPr>
          <w:color w:val="0070C0"/>
          <w:sz w:val="20"/>
          <w:szCs w:val="20"/>
        </w:rPr>
      </w:pPr>
      <w:r w:rsidRPr="004166CF">
        <w:rPr>
          <w:b/>
          <w:color w:val="0070C0"/>
          <w:sz w:val="20"/>
          <w:szCs w:val="20"/>
        </w:rPr>
        <w:t>Reply C-5 (2) [From:</w:t>
      </w:r>
      <w:r w:rsidRPr="004166CF">
        <w:rPr>
          <w:color w:val="0070C0"/>
          <w:sz w:val="20"/>
          <w:szCs w:val="20"/>
        </w:rPr>
        <w:t xml:space="preserve"> Thomas Cox</w:t>
      </w:r>
      <w:r w:rsidRPr="004166CF">
        <w:rPr>
          <w:b/>
          <w:color w:val="0070C0"/>
          <w:sz w:val="20"/>
          <w:szCs w:val="20"/>
        </w:rPr>
        <w:t>] GMT+8, 23 May</w:t>
      </w:r>
    </w:p>
    <w:p w14:paraId="60B87BD6"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 xml:space="preserve">I also think that it should include that the utility of the property cannot be </w:t>
      </w:r>
      <w:proofErr w:type="spellStart"/>
      <w:r w:rsidRPr="004166CF">
        <w:rPr>
          <w:i/>
          <w:color w:val="0070C0"/>
        </w:rPr>
        <w:t>userped</w:t>
      </w:r>
      <w:proofErr w:type="spellEnd"/>
      <w:r w:rsidRPr="004166CF">
        <w:rPr>
          <w:i/>
          <w:color w:val="0070C0"/>
        </w:rPr>
        <w:t xml:space="preserve"> either. Example: If an exchange is holding custody of a token, and they use that token to vote in whichever way that they see fit, they have not had the property change hands. but they have violated its right to be voted by the actual owner of the token</w:t>
      </w:r>
      <w:r w:rsidRPr="004166CF">
        <w:rPr>
          <w:color w:val="0070C0"/>
        </w:rPr>
        <w:t>)</w:t>
      </w:r>
    </w:p>
    <w:p w14:paraId="2073BA0E" w14:textId="77777777" w:rsidR="00060976" w:rsidRPr="004166CF" w:rsidRDefault="00060976" w:rsidP="00060976">
      <w:pPr>
        <w:shd w:val="clear" w:color="auto" w:fill="DAEEF3" w:themeFill="accent5" w:themeFillTint="33"/>
        <w:ind w:left="420"/>
        <w:rPr>
          <w:color w:val="0070C0"/>
        </w:rPr>
      </w:pPr>
      <w:r w:rsidRPr="004166CF">
        <w:rPr>
          <w:color w:val="0070C0"/>
        </w:rPr>
        <w:t>Voting power of a token is restricted by the VOTEPRODUCER Ricardian Contract:</w:t>
      </w:r>
    </w:p>
    <w:p w14:paraId="12B5617D" w14:textId="77777777" w:rsidR="00060976" w:rsidRPr="004E3CD0" w:rsidRDefault="0050399B" w:rsidP="00060976">
      <w:pPr>
        <w:shd w:val="clear" w:color="auto" w:fill="DAEEF3" w:themeFill="accent5" w:themeFillTint="33"/>
        <w:ind w:left="420"/>
        <w:rPr>
          <w:color w:val="FF0000"/>
        </w:rPr>
      </w:pPr>
      <w:hyperlink r:id="rId11" w:history="1">
        <w:r w:rsidR="00060976" w:rsidRPr="00E642CD">
          <w:rPr>
            <w:rStyle w:val="a3"/>
          </w:rPr>
          <w:t>https://github.com/EOSIO/eos/blob/master/contracts/eosio.system/eosio.system.voteproducer-rc.md</w:t>
        </w:r>
      </w:hyperlink>
      <w:r w:rsidR="00060976">
        <w:rPr>
          <w:color w:val="FF0000"/>
        </w:rPr>
        <w:t xml:space="preserve"> </w:t>
      </w:r>
    </w:p>
    <w:p w14:paraId="5369A6F1" w14:textId="77777777" w:rsidR="00060976" w:rsidRPr="004166CF" w:rsidRDefault="00060976" w:rsidP="00060976">
      <w:pPr>
        <w:shd w:val="clear" w:color="auto" w:fill="DAEEF3" w:themeFill="accent5" w:themeFillTint="33"/>
        <w:ind w:left="420"/>
        <w:rPr>
          <w:color w:val="0070C0"/>
        </w:rPr>
      </w:pPr>
      <w:r w:rsidRPr="004166CF">
        <w:rPr>
          <w:color w:val="0070C0"/>
        </w:rPr>
        <w:t>I’d prefer not to clutter the Constitution with every implication of a general rule.</w:t>
      </w:r>
    </w:p>
    <w:p w14:paraId="21662330" w14:textId="77777777" w:rsidR="00060976" w:rsidRPr="004166CF" w:rsidRDefault="00060976" w:rsidP="00060976">
      <w:pPr>
        <w:rPr>
          <w:color w:val="0070C0"/>
        </w:rPr>
      </w:pPr>
    </w:p>
    <w:p w14:paraId="16E8CC53"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C-5 (3) [From:</w:t>
      </w:r>
      <w:r w:rsidRPr="004166CF">
        <w:rPr>
          <w:color w:val="0070C0"/>
          <w:sz w:val="20"/>
          <w:szCs w:val="20"/>
        </w:rPr>
        <w:t xml:space="preserve"> Thomas Cox</w:t>
      </w:r>
      <w:r w:rsidRPr="004166CF">
        <w:rPr>
          <w:b/>
          <w:color w:val="0070C0"/>
          <w:sz w:val="20"/>
          <w:szCs w:val="20"/>
        </w:rPr>
        <w:t>] GMT+8, 23 May</w:t>
      </w:r>
    </w:p>
    <w:p w14:paraId="7BF341A6"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I would also change "</w:t>
      </w:r>
      <w:r>
        <w:rPr>
          <w:i/>
          <w:color w:val="0070C0"/>
        </w:rPr>
        <w:t>o</w:t>
      </w:r>
      <w:r w:rsidRPr="004166CF">
        <w:rPr>
          <w:i/>
          <w:color w:val="0070C0"/>
        </w:rPr>
        <w:t>r by a lawful Arbitrator's order" to something along the lines of: "by a valid ruling by an Arbitrator, in accordance with Articles 9 and 10"</w:t>
      </w:r>
      <w:r w:rsidRPr="004166CF">
        <w:rPr>
          <w:color w:val="0070C0"/>
        </w:rPr>
        <w:t>)</w:t>
      </w:r>
    </w:p>
    <w:p w14:paraId="3E2A71AB" w14:textId="77777777" w:rsidR="00060976" w:rsidRPr="004166CF" w:rsidRDefault="00060976" w:rsidP="00060976">
      <w:pPr>
        <w:shd w:val="clear" w:color="auto" w:fill="DAEEF3" w:themeFill="accent5" w:themeFillTint="33"/>
        <w:ind w:left="420"/>
        <w:rPr>
          <w:color w:val="0070C0"/>
        </w:rPr>
      </w:pPr>
      <w:r w:rsidRPr="004166CF">
        <w:rPr>
          <w:color w:val="0070C0"/>
        </w:rPr>
        <w:t>No objection.</w:t>
      </w:r>
    </w:p>
    <w:p w14:paraId="26235BDB" w14:textId="77777777" w:rsidR="00F41131" w:rsidRDefault="00F41131" w:rsidP="006C59CA">
      <w:pPr>
        <w:rPr>
          <w:color w:val="FF0000"/>
        </w:rPr>
      </w:pPr>
    </w:p>
    <w:p w14:paraId="76CA677D" w14:textId="77777777" w:rsidR="009B06BA" w:rsidRDefault="009B06BA" w:rsidP="009B06BA">
      <w:pPr>
        <w:shd w:val="clear" w:color="auto" w:fill="F2F2F2" w:themeFill="background1" w:themeFillShade="F2"/>
        <w:rPr>
          <w:b/>
          <w:sz w:val="20"/>
          <w:szCs w:val="20"/>
        </w:rPr>
      </w:pPr>
      <w:r>
        <w:rPr>
          <w:b/>
          <w:sz w:val="20"/>
          <w:szCs w:val="20"/>
        </w:rPr>
        <w:t xml:space="preserve">Proposal C-6 [From: </w:t>
      </w:r>
      <w:r>
        <w:rPr>
          <w:sz w:val="20"/>
          <w:szCs w:val="20"/>
        </w:rPr>
        <w:t>Josh Kauffman (EOS Canada)</w:t>
      </w:r>
      <w:r>
        <w:rPr>
          <w:b/>
          <w:sz w:val="20"/>
          <w:szCs w:val="20"/>
        </w:rPr>
        <w:t>] 0:22 GMT+8, 23 May</w:t>
      </w:r>
    </w:p>
    <w:p w14:paraId="4DF11BD3" w14:textId="77777777" w:rsidR="009B06BA" w:rsidRDefault="009B06BA" w:rsidP="009B06BA">
      <w:pPr>
        <w:shd w:val="clear" w:color="auto" w:fill="F2F2F2" w:themeFill="background1" w:themeFillShade="F2"/>
      </w:pPr>
      <w:r w:rsidRPr="00E274C8">
        <w:rPr>
          <w:b/>
          <w:sz w:val="20"/>
          <w:szCs w:val="20"/>
        </w:rPr>
        <w:t>Article I</w:t>
      </w:r>
      <w:r>
        <w:rPr>
          <w:b/>
          <w:sz w:val="20"/>
          <w:szCs w:val="20"/>
        </w:rPr>
        <w:t>II – Arbitration</w:t>
      </w:r>
    </w:p>
    <w:p w14:paraId="35C53968" w14:textId="77777777" w:rsidR="009B06BA" w:rsidRDefault="009B06BA" w:rsidP="009B06BA">
      <w:pPr>
        <w:shd w:val="clear" w:color="auto" w:fill="F2F2F2" w:themeFill="background1" w:themeFillShade="F2"/>
      </w:pPr>
      <w:r w:rsidRPr="007846D6">
        <w:t>I think something along the lines of "If a dispute between 2 or more members of the EOS blockchain cannot reach an agreed resolution on their own, those members agree to binding arbitration through one of the Arbitration Forums recognized by the EOS platform." Trying to use this as a chance to show that they should be resolving themselves, and then Arbitration should be last resort.</w:t>
      </w:r>
    </w:p>
    <w:p w14:paraId="6A3816C2" w14:textId="77777777" w:rsidR="009B06BA" w:rsidRPr="00734D69" w:rsidRDefault="009B06BA" w:rsidP="009B06BA"/>
    <w:p w14:paraId="04CDF15D" w14:textId="77777777" w:rsidR="009B06BA" w:rsidRPr="002A0801" w:rsidRDefault="009B06BA" w:rsidP="009B06BA">
      <w:pPr>
        <w:shd w:val="clear" w:color="auto" w:fill="DAEEF3" w:themeFill="accent5" w:themeFillTint="33"/>
        <w:ind w:left="420"/>
        <w:rPr>
          <w:b/>
          <w:color w:val="0070C0"/>
          <w:sz w:val="20"/>
          <w:szCs w:val="20"/>
        </w:rPr>
      </w:pPr>
      <w:r w:rsidRPr="002A0801">
        <w:rPr>
          <w:b/>
          <w:color w:val="0070C0"/>
          <w:sz w:val="20"/>
          <w:szCs w:val="20"/>
        </w:rPr>
        <w:t xml:space="preserve">Reply C-6 (1) [From: </w:t>
      </w:r>
      <w:r w:rsidRPr="002A0801">
        <w:rPr>
          <w:color w:val="0070C0"/>
          <w:sz w:val="20"/>
          <w:szCs w:val="20"/>
        </w:rPr>
        <w:t>Mao (EOSREAL)</w:t>
      </w:r>
      <w:r w:rsidRPr="002A0801">
        <w:rPr>
          <w:b/>
          <w:color w:val="0070C0"/>
          <w:sz w:val="20"/>
          <w:szCs w:val="20"/>
        </w:rPr>
        <w:t>] 13:00 GMT+8, 23 May</w:t>
      </w:r>
    </w:p>
    <w:p w14:paraId="6BB12AF0" w14:textId="77777777" w:rsidR="009B06BA" w:rsidRDefault="009B06BA" w:rsidP="009B06BA">
      <w:pPr>
        <w:shd w:val="clear" w:color="auto" w:fill="DAEEF3" w:themeFill="accent5" w:themeFillTint="33"/>
        <w:ind w:left="420"/>
        <w:rPr>
          <w:color w:val="0070C0"/>
        </w:rPr>
      </w:pPr>
      <w:r w:rsidRPr="00734D69">
        <w:rPr>
          <w:color w:val="0070C0"/>
        </w:rPr>
        <w:t>Always encourage them solve between themselves, before bringing to arbitrator.</w:t>
      </w:r>
    </w:p>
    <w:p w14:paraId="700A8A51" w14:textId="77777777" w:rsidR="009B06BA" w:rsidRDefault="009B06BA" w:rsidP="009B06BA">
      <w:pPr>
        <w:ind w:left="420"/>
        <w:rPr>
          <w:color w:val="0070C0"/>
        </w:rPr>
      </w:pPr>
    </w:p>
    <w:p w14:paraId="5F692662" w14:textId="77777777" w:rsidR="009B06BA" w:rsidRPr="004166CF" w:rsidRDefault="009B06BA" w:rsidP="009B06BA">
      <w:pPr>
        <w:shd w:val="clear" w:color="auto" w:fill="DAEEF3" w:themeFill="accent5" w:themeFillTint="33"/>
        <w:ind w:left="420"/>
        <w:rPr>
          <w:b/>
          <w:color w:val="0070C0"/>
          <w:sz w:val="20"/>
          <w:szCs w:val="20"/>
        </w:rPr>
      </w:pPr>
      <w:r w:rsidRPr="004166CF">
        <w:rPr>
          <w:b/>
          <w:color w:val="0070C0"/>
          <w:sz w:val="20"/>
          <w:szCs w:val="20"/>
        </w:rPr>
        <w:t>Reply C-6 (2) [From:</w:t>
      </w:r>
      <w:r w:rsidRPr="004166CF">
        <w:rPr>
          <w:color w:val="0070C0"/>
          <w:sz w:val="20"/>
          <w:szCs w:val="20"/>
        </w:rPr>
        <w:t xml:space="preserve"> Thomas Cox</w:t>
      </w:r>
      <w:r w:rsidRPr="004166CF">
        <w:rPr>
          <w:b/>
          <w:color w:val="0070C0"/>
          <w:sz w:val="20"/>
          <w:szCs w:val="20"/>
        </w:rPr>
        <w:t>] GMT+8, 23 May</w:t>
      </w:r>
    </w:p>
    <w:p w14:paraId="4056DB96" w14:textId="6660BF34" w:rsidR="004157E5" w:rsidRPr="00060976" w:rsidRDefault="009B06BA" w:rsidP="00060976">
      <w:pPr>
        <w:shd w:val="clear" w:color="auto" w:fill="DAEEF3" w:themeFill="accent5" w:themeFillTint="33"/>
        <w:ind w:left="420"/>
        <w:rPr>
          <w:color w:val="0070C0"/>
        </w:rPr>
      </w:pPr>
      <w:r w:rsidRPr="004166CF">
        <w:rPr>
          <w:color w:val="0070C0"/>
        </w:rPr>
        <w:t>If they resolve their issues before invoking arbitration, there is no dispute from the viewpoint of the larger chain, society, and arbitrators.</w:t>
      </w:r>
    </w:p>
    <w:p w14:paraId="05B37372" w14:textId="77777777" w:rsidR="00060976" w:rsidRDefault="00060976" w:rsidP="00060976">
      <w:pPr>
        <w:shd w:val="clear" w:color="auto" w:fill="F2F2F2" w:themeFill="background1" w:themeFillShade="F2"/>
        <w:rPr>
          <w:b/>
          <w:sz w:val="20"/>
          <w:szCs w:val="20"/>
        </w:rPr>
      </w:pPr>
      <w:r>
        <w:rPr>
          <w:b/>
          <w:sz w:val="20"/>
          <w:szCs w:val="20"/>
        </w:rPr>
        <w:lastRenderedPageBreak/>
        <w:t xml:space="preserve">Proposal C-8 [From: </w:t>
      </w:r>
      <w:r>
        <w:rPr>
          <w:sz w:val="20"/>
          <w:szCs w:val="20"/>
        </w:rPr>
        <w:t xml:space="preserve">Adam </w:t>
      </w:r>
      <w:proofErr w:type="spellStart"/>
      <w:r>
        <w:rPr>
          <w:sz w:val="20"/>
          <w:szCs w:val="20"/>
        </w:rPr>
        <w:t>Zientarski</w:t>
      </w:r>
      <w:proofErr w:type="spellEnd"/>
      <w:r>
        <w:rPr>
          <w:sz w:val="20"/>
          <w:szCs w:val="20"/>
        </w:rPr>
        <w:t xml:space="preserve"> (EOS Detroit)</w:t>
      </w:r>
      <w:r>
        <w:rPr>
          <w:b/>
          <w:sz w:val="20"/>
          <w:szCs w:val="20"/>
        </w:rPr>
        <w:t>] 23:19 GMT+8, 22 May</w:t>
      </w:r>
    </w:p>
    <w:p w14:paraId="506090B7" w14:textId="77777777" w:rsidR="00060976" w:rsidRPr="00E274C8" w:rsidRDefault="00060976" w:rsidP="00060976">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239C8E14" w14:textId="77777777" w:rsidR="00060976" w:rsidRDefault="00060976" w:rsidP="00060976">
      <w:pPr>
        <w:shd w:val="clear" w:color="auto" w:fill="F2F2F2" w:themeFill="background1" w:themeFillShade="F2"/>
      </w:pPr>
      <w:r w:rsidRPr="007846D6">
        <w:t xml:space="preserve">Has there been any further discussion around </w:t>
      </w:r>
      <w:proofErr w:type="spellStart"/>
      <w:r w:rsidRPr="007846D6">
        <w:t>eosDAC</w:t>
      </w:r>
      <w:proofErr w:type="spellEnd"/>
      <w:r w:rsidRPr="007846D6">
        <w:t xml:space="preserve"> and whether this is vote buying or not? The reason I ask is because they gave away something with value, and if you look at communities, like the EOS Reddit community, there are many who want them to become a BP because of the expected increase in the price of their </w:t>
      </w:r>
      <w:proofErr w:type="spellStart"/>
      <w:r w:rsidRPr="007846D6">
        <w:t>eosDAC</w:t>
      </w:r>
      <w:proofErr w:type="spellEnd"/>
      <w:r w:rsidRPr="007846D6">
        <w:t>.</w:t>
      </w:r>
      <w:r>
        <w:t xml:space="preserve"> </w:t>
      </w:r>
      <w:r w:rsidRPr="007846D6">
        <w:t>I've been out of the discussion around this trying to keep up with everything but was wondering if someone knew what the general sentiment was.</w:t>
      </w:r>
      <w:r>
        <w:t xml:space="preserve"> </w:t>
      </w:r>
      <w:r w:rsidRPr="007846D6">
        <w:t>It's a monetary incentive though</w:t>
      </w:r>
      <w:r>
        <w:t xml:space="preserve">. </w:t>
      </w:r>
      <w:r w:rsidRPr="007846D6">
        <w:t xml:space="preserve">It's </w:t>
      </w:r>
      <w:proofErr w:type="gramStart"/>
      <w:r w:rsidRPr="007846D6">
        <w:t>really not</w:t>
      </w:r>
      <w:proofErr w:type="gramEnd"/>
      <w:r w:rsidRPr="007846D6">
        <w:t xml:space="preserve"> any different than standing outside of a voting location in person and handing out money to people who are walking by to go vote</w:t>
      </w:r>
      <w:r>
        <w:t>.</w:t>
      </w:r>
      <w:r w:rsidRPr="007846D6">
        <w:t xml:space="preserve"> </w:t>
      </w:r>
    </w:p>
    <w:p w14:paraId="480367B0" w14:textId="77777777" w:rsidR="00060976" w:rsidRDefault="00060976" w:rsidP="00060976">
      <w:pPr>
        <w:shd w:val="clear" w:color="auto" w:fill="F2F2F2" w:themeFill="background1" w:themeFillShade="F2"/>
      </w:pPr>
      <w:r w:rsidRPr="007846D6">
        <w:t>I mean more of the concern though is I guess why we're having this discussion. If we decide that it's okay, we might want to change the way that's worded.</w:t>
      </w:r>
      <w:r>
        <w:t xml:space="preserve"> </w:t>
      </w:r>
      <w:r w:rsidRPr="007846D6">
        <w:t>I mean, there's a lot of discussion around whether it's okay or not, but if we're going under the assumption that it's okay, I think the way it's written contradicts it.</w:t>
      </w:r>
    </w:p>
    <w:p w14:paraId="45AD9D49" w14:textId="77777777" w:rsidR="00060976" w:rsidRDefault="00060976" w:rsidP="00060976">
      <w:pPr>
        <w:ind w:left="420"/>
        <w:rPr>
          <w:b/>
          <w:color w:val="FF0000"/>
          <w:sz w:val="20"/>
          <w:szCs w:val="20"/>
        </w:rPr>
      </w:pPr>
    </w:p>
    <w:p w14:paraId="3077C4E6"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C-8 (1) [From:</w:t>
      </w:r>
      <w:r w:rsidRPr="004166CF">
        <w:rPr>
          <w:color w:val="0070C0"/>
          <w:sz w:val="20"/>
          <w:szCs w:val="20"/>
        </w:rPr>
        <w:t xml:space="preserve"> Thomas Cox</w:t>
      </w:r>
      <w:r w:rsidRPr="004166CF">
        <w:rPr>
          <w:b/>
          <w:color w:val="0070C0"/>
          <w:sz w:val="20"/>
          <w:szCs w:val="20"/>
        </w:rPr>
        <w:t>] GMT+8, 23 May</w:t>
      </w:r>
    </w:p>
    <w:p w14:paraId="7DC97B0D"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The rules of what is, and is not, a ‘quid pro quo’ (or in some regions of the world ‘do </w:t>
      </w:r>
      <w:proofErr w:type="spellStart"/>
      <w:r w:rsidRPr="004166CF">
        <w:rPr>
          <w:color w:val="0070C0"/>
        </w:rPr>
        <w:t>ut</w:t>
      </w:r>
      <w:proofErr w:type="spellEnd"/>
      <w:r w:rsidRPr="004166CF">
        <w:rPr>
          <w:color w:val="0070C0"/>
        </w:rPr>
        <w:t xml:space="preserve"> des’) are fairly clear out in the world: there must be a conditional giving of value in exchange for the vote, such that another person who did not vote in the desired way did not receive the value, when the two people are otherwise indistinguishable.</w:t>
      </w:r>
    </w:p>
    <w:p w14:paraId="35829736" w14:textId="77777777" w:rsidR="00060976" w:rsidRPr="004166CF" w:rsidRDefault="00060976" w:rsidP="00060976">
      <w:pPr>
        <w:shd w:val="clear" w:color="auto" w:fill="DAEEF3" w:themeFill="accent5" w:themeFillTint="33"/>
        <w:ind w:left="420"/>
        <w:rPr>
          <w:color w:val="0070C0"/>
        </w:rPr>
      </w:pPr>
      <w:r w:rsidRPr="004166CF">
        <w:rPr>
          <w:color w:val="0070C0"/>
        </w:rPr>
        <w:t>So if two people own EOSDAC tokens and one of them voted for EOSDAC as a BP and the other did not, the test would be, do both token holders receive ‘dividends’ by virtue of being shareholders, or does only the one who voted for EOSDAC get the ‘dividend’ by virtue of voting the desired way? If you get paid as a token-holder regardless of how you vote, it would be a permissible form of dividend. If you get paid only when you vote a given way, it’s an illegal vote-buying effort.</w:t>
      </w:r>
    </w:p>
    <w:p w14:paraId="6DEFC543" w14:textId="77777777" w:rsidR="00060976" w:rsidRPr="00060976" w:rsidRDefault="00060976" w:rsidP="00060976">
      <w:pPr>
        <w:shd w:val="clear" w:color="auto" w:fill="DAEEF3" w:themeFill="accent5" w:themeFillTint="33"/>
        <w:ind w:left="420"/>
        <w:rPr>
          <w:color w:val="0070C0"/>
        </w:rPr>
      </w:pPr>
      <w:r w:rsidRPr="004166CF">
        <w:rPr>
          <w:color w:val="0070C0"/>
        </w:rPr>
        <w:t>The mere existence of the dividend for ALL token holders of EOSDAC is insufficient to be a bribe, although it certainly is a security, and does come close to the line of what is acceptable.</w:t>
      </w:r>
    </w:p>
    <w:p w14:paraId="226F8298" w14:textId="77777777" w:rsidR="00060976" w:rsidRDefault="00060976" w:rsidP="00060976"/>
    <w:p w14:paraId="2AF1C063" w14:textId="77777777" w:rsidR="00060976" w:rsidRPr="00A71CA1" w:rsidRDefault="00060976" w:rsidP="00A71CA1">
      <w:pPr>
        <w:shd w:val="clear" w:color="auto" w:fill="DAEEF3" w:themeFill="accent5" w:themeFillTint="33"/>
        <w:ind w:left="420"/>
        <w:rPr>
          <w:color w:val="0070C0"/>
        </w:rPr>
      </w:pPr>
      <w:r w:rsidRPr="00A71CA1">
        <w:rPr>
          <w:b/>
          <w:color w:val="0070C0"/>
          <w:sz w:val="20"/>
          <w:szCs w:val="20"/>
        </w:rPr>
        <w:t>Reply C-8 (2) [From:</w:t>
      </w:r>
      <w:r w:rsidRPr="00A71CA1">
        <w:rPr>
          <w:color w:val="0070C0"/>
          <w:sz w:val="20"/>
          <w:szCs w:val="20"/>
        </w:rPr>
        <w:t xml:space="preserve"> Josh Kauffman</w:t>
      </w:r>
      <w:r w:rsidRPr="00A71CA1">
        <w:rPr>
          <w:b/>
          <w:color w:val="0070C0"/>
          <w:sz w:val="20"/>
          <w:szCs w:val="20"/>
        </w:rPr>
        <w:t>] 8:43 GMT+8, 25 May</w:t>
      </w:r>
    </w:p>
    <w:p w14:paraId="176E4E2A" w14:textId="77777777" w:rsidR="00060976" w:rsidRPr="00A71CA1" w:rsidRDefault="00060976" w:rsidP="00A71CA1">
      <w:pPr>
        <w:shd w:val="clear" w:color="auto" w:fill="DAEEF3" w:themeFill="accent5" w:themeFillTint="33"/>
        <w:ind w:left="420"/>
        <w:rPr>
          <w:color w:val="0070C0"/>
        </w:rPr>
      </w:pPr>
      <w:r w:rsidRPr="00A71CA1">
        <w:rPr>
          <w:color w:val="0070C0"/>
        </w:rPr>
        <w:t>I agree with Thomas here. I also think this isn't the forum for this. Down the line once DACs have been explored, there will probably need to be some sort of guidelines/best practices laid out, but that's a long ways away.</w:t>
      </w:r>
    </w:p>
    <w:p w14:paraId="26EDE329" w14:textId="289414C5" w:rsidR="00060976" w:rsidRDefault="00060976" w:rsidP="006C59CA">
      <w:pPr>
        <w:rPr>
          <w:color w:val="FF0000"/>
        </w:rPr>
      </w:pPr>
    </w:p>
    <w:p w14:paraId="53ED8C1A" w14:textId="77777777" w:rsidR="00060976" w:rsidRDefault="00060976" w:rsidP="006C59CA">
      <w:pPr>
        <w:rPr>
          <w:color w:val="FF0000"/>
        </w:rPr>
      </w:pPr>
    </w:p>
    <w:p w14:paraId="60F8A213" w14:textId="77777777" w:rsidR="00060976" w:rsidRDefault="00060976" w:rsidP="00060976">
      <w:pPr>
        <w:shd w:val="clear" w:color="auto" w:fill="F2F2F2" w:themeFill="background1" w:themeFillShade="F2"/>
        <w:rPr>
          <w:b/>
          <w:sz w:val="20"/>
          <w:szCs w:val="20"/>
        </w:rPr>
      </w:pPr>
      <w:r>
        <w:rPr>
          <w:b/>
          <w:sz w:val="20"/>
          <w:szCs w:val="20"/>
        </w:rPr>
        <w:t xml:space="preserve">Proposal C-7 [From: </w:t>
      </w:r>
      <w:r>
        <w:rPr>
          <w:sz w:val="20"/>
          <w:szCs w:val="20"/>
        </w:rPr>
        <w:t>Josh Kauffman (EOS Canada)</w:t>
      </w:r>
      <w:r>
        <w:rPr>
          <w:b/>
          <w:sz w:val="20"/>
          <w:szCs w:val="20"/>
        </w:rPr>
        <w:t>] 0:25 GMT+8, 23 May</w:t>
      </w:r>
    </w:p>
    <w:p w14:paraId="3D6EAEC2" w14:textId="77777777" w:rsidR="00060976" w:rsidRPr="007846D6" w:rsidRDefault="00060976" w:rsidP="00060976">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5A332BFB" w14:textId="77777777" w:rsidR="00060976" w:rsidRDefault="00060976" w:rsidP="00060976">
      <w:pPr>
        <w:shd w:val="clear" w:color="auto" w:fill="F2F2F2" w:themeFill="background1" w:themeFillShade="F2"/>
      </w:pPr>
      <w:r w:rsidRPr="007846D6">
        <w:t>The phrase "anything of value" should be qualified in some</w:t>
      </w:r>
      <w:r>
        <w:t xml:space="preserve"> </w:t>
      </w:r>
      <w:r w:rsidRPr="007846D6">
        <w:t xml:space="preserve">way. If someone offers me access to an exclusive </w:t>
      </w:r>
      <w:proofErr w:type="spellStart"/>
      <w:r w:rsidRPr="007846D6">
        <w:t>dApp</w:t>
      </w:r>
      <w:proofErr w:type="spellEnd"/>
      <w:r w:rsidRPr="007846D6">
        <w:t>, or a private tool, some may argue that there is no value attached as it could not be bought with money. So value should be understood as money, access, exposure, etc. Remove the possibility for someone to argue what is of value and not.</w:t>
      </w:r>
    </w:p>
    <w:p w14:paraId="782B1E69" w14:textId="77777777" w:rsidR="00060976" w:rsidRDefault="00060976" w:rsidP="00060976"/>
    <w:p w14:paraId="293AA75E"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C-7 (1) [From:</w:t>
      </w:r>
      <w:r w:rsidRPr="004166CF">
        <w:rPr>
          <w:color w:val="0070C0"/>
          <w:sz w:val="20"/>
          <w:szCs w:val="20"/>
        </w:rPr>
        <w:t xml:space="preserve"> Thomas Cox</w:t>
      </w:r>
      <w:r w:rsidRPr="004166CF">
        <w:rPr>
          <w:b/>
          <w:color w:val="0070C0"/>
          <w:sz w:val="20"/>
          <w:szCs w:val="20"/>
        </w:rPr>
        <w:t>] GMT+8, 23 May</w:t>
      </w:r>
    </w:p>
    <w:p w14:paraId="3894302B" w14:textId="5B24A6AC" w:rsidR="00060976" w:rsidRPr="00060976" w:rsidRDefault="00060976" w:rsidP="00060976">
      <w:pPr>
        <w:shd w:val="clear" w:color="auto" w:fill="DAEEF3" w:themeFill="accent5" w:themeFillTint="33"/>
        <w:ind w:left="420"/>
        <w:rPr>
          <w:color w:val="0070C0"/>
        </w:rPr>
      </w:pPr>
      <w:r w:rsidRPr="004166CF">
        <w:rPr>
          <w:color w:val="0070C0"/>
        </w:rPr>
        <w:t>Leaving it open to interpretation is an important strategy -- a too-specific list of ‘what is value’ invites people to skirt the intention by walking around the letter of the law. Better to state the class of things by the function and let the facts of the specific case play out. There can and should be non-Constitutional guidance of what we as a community accept as ‘not enough value to sway a vote’ i.e. giving away t-shirts and hats at an event, or hosting refreshments, should be acceptable activity.</w:t>
      </w:r>
    </w:p>
    <w:p w14:paraId="2808C0B5" w14:textId="77777777" w:rsidR="00060976" w:rsidRPr="00A71CA1" w:rsidRDefault="00060976" w:rsidP="00A71CA1">
      <w:pPr>
        <w:shd w:val="clear" w:color="auto" w:fill="DAEEF3" w:themeFill="accent5" w:themeFillTint="33"/>
        <w:ind w:left="420"/>
        <w:rPr>
          <w:b/>
          <w:color w:val="0070C0"/>
          <w:sz w:val="20"/>
          <w:szCs w:val="20"/>
        </w:rPr>
      </w:pPr>
      <w:r w:rsidRPr="00A71CA1">
        <w:rPr>
          <w:b/>
          <w:color w:val="0070C0"/>
          <w:sz w:val="20"/>
          <w:szCs w:val="20"/>
        </w:rPr>
        <w:lastRenderedPageBreak/>
        <w:t>Reply C-7 (2) [From:</w:t>
      </w:r>
      <w:r w:rsidRPr="00A71CA1">
        <w:rPr>
          <w:color w:val="0070C0"/>
          <w:sz w:val="20"/>
          <w:szCs w:val="20"/>
        </w:rPr>
        <w:t xml:space="preserve"> Josh Kauffman</w:t>
      </w:r>
      <w:r w:rsidRPr="00A71CA1">
        <w:rPr>
          <w:b/>
          <w:color w:val="0070C0"/>
          <w:sz w:val="20"/>
          <w:szCs w:val="20"/>
        </w:rPr>
        <w:t>] 8:32 GMT+8, 25 May</w:t>
      </w:r>
    </w:p>
    <w:p w14:paraId="72D5A67C" w14:textId="77777777" w:rsidR="00060976" w:rsidRPr="00A71CA1" w:rsidRDefault="00060976" w:rsidP="00A71CA1">
      <w:pPr>
        <w:shd w:val="clear" w:color="auto" w:fill="DAEEF3" w:themeFill="accent5" w:themeFillTint="33"/>
        <w:ind w:left="420"/>
        <w:rPr>
          <w:color w:val="0070C0"/>
        </w:rPr>
      </w:pPr>
      <w:r w:rsidRPr="00A71CA1">
        <w:rPr>
          <w:color w:val="0070C0"/>
        </w:rPr>
        <w:t>Understood and I agree with your reasoning. Take them as they come.</w:t>
      </w:r>
    </w:p>
    <w:p w14:paraId="4E0DE267" w14:textId="4FE705CB" w:rsidR="00060976" w:rsidRDefault="00060976" w:rsidP="006C59CA">
      <w:pPr>
        <w:rPr>
          <w:color w:val="FF0000"/>
        </w:rPr>
      </w:pPr>
    </w:p>
    <w:p w14:paraId="6CD617B5" w14:textId="77777777" w:rsidR="008A1A9F" w:rsidRDefault="008A1A9F" w:rsidP="006C59CA">
      <w:pPr>
        <w:rPr>
          <w:color w:val="FF0000"/>
        </w:rPr>
      </w:pPr>
    </w:p>
    <w:p w14:paraId="0F3524BB" w14:textId="77777777" w:rsidR="008A1A9F" w:rsidRDefault="008A1A9F" w:rsidP="008A1A9F">
      <w:pPr>
        <w:shd w:val="clear" w:color="auto" w:fill="F2F2F2" w:themeFill="background1" w:themeFillShade="F2"/>
        <w:rPr>
          <w:b/>
          <w:sz w:val="20"/>
          <w:szCs w:val="20"/>
        </w:rPr>
      </w:pPr>
      <w:r>
        <w:rPr>
          <w:b/>
          <w:sz w:val="20"/>
          <w:szCs w:val="20"/>
        </w:rPr>
        <w:t xml:space="preserve">Proposal C-15 [From: </w:t>
      </w:r>
      <w:r>
        <w:rPr>
          <w:sz w:val="20"/>
          <w:szCs w:val="20"/>
        </w:rPr>
        <w:t>Mao (EOSREAL)</w:t>
      </w:r>
      <w:r>
        <w:rPr>
          <w:b/>
          <w:sz w:val="20"/>
          <w:szCs w:val="20"/>
        </w:rPr>
        <w:t>] 16:00 GMT+8, 24 May</w:t>
      </w:r>
    </w:p>
    <w:p w14:paraId="04CECD90" w14:textId="77777777" w:rsidR="008A1A9F" w:rsidRPr="007846D6" w:rsidRDefault="008A1A9F" w:rsidP="008A1A9F">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0CB0C690" w14:textId="77777777" w:rsidR="008A1A9F" w:rsidRDefault="008A1A9F" w:rsidP="008A1A9F">
      <w:pPr>
        <w:shd w:val="clear" w:color="auto" w:fill="F2F2F2" w:themeFill="background1" w:themeFillShade="F2"/>
      </w:pPr>
      <w:r>
        <w:t xml:space="preserve">Can we add the </w:t>
      </w:r>
      <w:proofErr w:type="gramStart"/>
      <w:r>
        <w:t>following:</w:t>
      </w:r>
      <w:proofErr w:type="gramEnd"/>
    </w:p>
    <w:p w14:paraId="74BE2D18" w14:textId="77777777" w:rsidR="008A1A9F" w:rsidRDefault="008A1A9F" w:rsidP="008A1A9F">
      <w:pPr>
        <w:shd w:val="clear" w:color="auto" w:fill="F2F2F2" w:themeFill="background1" w:themeFillShade="F2"/>
      </w:pPr>
      <w:r>
        <w:t xml:space="preserve">1. </w:t>
      </w:r>
      <w:r w:rsidRPr="00930EFE">
        <w:t>Exchange can vote exchange’s own</w:t>
      </w:r>
    </w:p>
    <w:p w14:paraId="3ED4E70F" w14:textId="77777777" w:rsidR="008A1A9F" w:rsidRDefault="008A1A9F" w:rsidP="008A1A9F">
      <w:pPr>
        <w:shd w:val="clear" w:color="auto" w:fill="F2F2F2" w:themeFill="background1" w:themeFillShade="F2"/>
      </w:pPr>
      <w:r>
        <w:t>2. Exchange can</w:t>
      </w:r>
      <w:r w:rsidRPr="00930EFE">
        <w:t xml:space="preserve">not vote on behalf of </w:t>
      </w:r>
      <w:r>
        <w:t>its users until a verifiable, non-</w:t>
      </w:r>
      <w:r w:rsidRPr="00930EFE">
        <w:t>manipulative voting proxy established</w:t>
      </w:r>
    </w:p>
    <w:p w14:paraId="08B0EF50" w14:textId="77777777" w:rsidR="008A1A9F" w:rsidRDefault="008A1A9F" w:rsidP="008A1A9F"/>
    <w:p w14:paraId="06D980C5" w14:textId="77777777" w:rsidR="008A1A9F" w:rsidRPr="00A71CA1" w:rsidRDefault="008A1A9F" w:rsidP="00A71CA1">
      <w:pPr>
        <w:shd w:val="clear" w:color="auto" w:fill="DAEEF3" w:themeFill="accent5" w:themeFillTint="33"/>
        <w:ind w:left="420"/>
        <w:rPr>
          <w:color w:val="0070C0"/>
        </w:rPr>
      </w:pPr>
      <w:r w:rsidRPr="00A71CA1">
        <w:rPr>
          <w:b/>
          <w:color w:val="0070C0"/>
          <w:sz w:val="20"/>
          <w:szCs w:val="20"/>
        </w:rPr>
        <w:t>Reply C-15 (1) [From:</w:t>
      </w:r>
      <w:r w:rsidRPr="00A71CA1">
        <w:rPr>
          <w:color w:val="0070C0"/>
          <w:sz w:val="20"/>
          <w:szCs w:val="20"/>
        </w:rPr>
        <w:t xml:space="preserve"> Josh Kauffman</w:t>
      </w:r>
      <w:r w:rsidRPr="00A71CA1">
        <w:rPr>
          <w:b/>
          <w:color w:val="0070C0"/>
          <w:sz w:val="20"/>
          <w:szCs w:val="20"/>
        </w:rPr>
        <w:t>] 8:37 GMT+8, 25 May</w:t>
      </w:r>
    </w:p>
    <w:p w14:paraId="612DBB97" w14:textId="77777777" w:rsidR="008A1A9F" w:rsidRPr="00A71CA1" w:rsidRDefault="008A1A9F" w:rsidP="00A71CA1">
      <w:pPr>
        <w:shd w:val="clear" w:color="auto" w:fill="DAEEF3" w:themeFill="accent5" w:themeFillTint="33"/>
        <w:ind w:left="420"/>
        <w:rPr>
          <w:color w:val="0070C0"/>
        </w:rPr>
      </w:pPr>
      <w:r w:rsidRPr="00A71CA1">
        <w:rPr>
          <w:color w:val="0070C0"/>
        </w:rPr>
        <w:t>To me, if we were to include something like this, it should be rolled out into its own Article. I would suggest something like: "Any entity that assumes custody of another entity/</w:t>
      </w:r>
      <w:proofErr w:type="gramStart"/>
      <w:r w:rsidRPr="00A71CA1">
        <w:rPr>
          <w:color w:val="0070C0"/>
        </w:rPr>
        <w:t>users</w:t>
      </w:r>
      <w:proofErr w:type="gramEnd"/>
      <w:r w:rsidRPr="00A71CA1">
        <w:rPr>
          <w:color w:val="0070C0"/>
        </w:rPr>
        <w:t xml:space="preserve"> tokens, cannot utilize the vote function of those tokens without the explicit and expressed consent of that user." I would personally like to add in something like: "They must also offer the ability to provide custodianship while allowing no votes to be cast by that </w:t>
      </w:r>
      <w:proofErr w:type="gramStart"/>
      <w:r w:rsidRPr="00A71CA1">
        <w:rPr>
          <w:color w:val="0070C0"/>
        </w:rPr>
        <w:t>users</w:t>
      </w:r>
      <w:proofErr w:type="gramEnd"/>
      <w:r w:rsidRPr="00A71CA1">
        <w:rPr>
          <w:color w:val="0070C0"/>
        </w:rPr>
        <w:t xml:space="preserve"> tokens." Although this is a positive right. And probably could be worded better. But this shouldn't be aimed directly at exchanges, but at custodians as a whole.</w:t>
      </w:r>
    </w:p>
    <w:p w14:paraId="79BE28EE" w14:textId="70987E8D" w:rsidR="008A1A9F" w:rsidRPr="00A71CA1" w:rsidRDefault="008A1A9F" w:rsidP="0097603F">
      <w:pPr>
        <w:shd w:val="clear" w:color="auto" w:fill="DAEEF3" w:themeFill="accent5" w:themeFillTint="33"/>
        <w:ind w:left="420"/>
        <w:rPr>
          <w:color w:val="0070C0"/>
        </w:rPr>
      </w:pPr>
      <w:r w:rsidRPr="00A71CA1">
        <w:rPr>
          <w:color w:val="0070C0"/>
        </w:rPr>
        <w:t xml:space="preserve">Further, I think that Thomas will probably reply that this is covered by another article somehow already, or a </w:t>
      </w:r>
      <w:proofErr w:type="spellStart"/>
      <w:r w:rsidRPr="00A71CA1">
        <w:rPr>
          <w:color w:val="0070C0"/>
        </w:rPr>
        <w:t>ricardian</w:t>
      </w:r>
      <w:proofErr w:type="spellEnd"/>
      <w:r w:rsidRPr="00A71CA1">
        <w:rPr>
          <w:color w:val="0070C0"/>
        </w:rPr>
        <w:t xml:space="preserve"> contract somewhere that I'm not currently aware of, but I do think that the extreme fear that people have about this warrants its own clear article in t</w:t>
      </w:r>
      <w:r w:rsidR="0097603F">
        <w:rPr>
          <w:color w:val="0070C0"/>
        </w:rPr>
        <w:t>he Const.</w:t>
      </w:r>
    </w:p>
    <w:p w14:paraId="3E4245CF" w14:textId="0F7CF7D6" w:rsidR="004157E5" w:rsidRDefault="004157E5" w:rsidP="006C59CA">
      <w:pPr>
        <w:rPr>
          <w:color w:val="FF0000"/>
        </w:rPr>
      </w:pPr>
    </w:p>
    <w:p w14:paraId="3587B767" w14:textId="77777777" w:rsidR="00F41131" w:rsidRDefault="00F41131" w:rsidP="006C59CA">
      <w:pPr>
        <w:rPr>
          <w:color w:val="FF0000"/>
        </w:rPr>
      </w:pPr>
    </w:p>
    <w:p w14:paraId="52356B5B" w14:textId="77777777" w:rsidR="004157E5" w:rsidRDefault="004157E5" w:rsidP="004157E5">
      <w:pPr>
        <w:rPr>
          <w:b/>
          <w:sz w:val="20"/>
          <w:szCs w:val="20"/>
        </w:rPr>
      </w:pPr>
      <w:r>
        <w:rPr>
          <w:b/>
          <w:sz w:val="20"/>
          <w:szCs w:val="20"/>
        </w:rPr>
        <w:t xml:space="preserve">Proposal C-9 [From: </w:t>
      </w:r>
      <w:r>
        <w:rPr>
          <w:sz w:val="20"/>
          <w:szCs w:val="20"/>
        </w:rPr>
        <w:t>Josh Kauffman (EOS Canada)</w:t>
      </w:r>
      <w:r>
        <w:rPr>
          <w:b/>
          <w:sz w:val="20"/>
          <w:szCs w:val="20"/>
        </w:rPr>
        <w:t>] 0:25 GMT+8, 23 May</w:t>
      </w:r>
    </w:p>
    <w:p w14:paraId="666450E2" w14:textId="77777777" w:rsidR="004157E5" w:rsidRPr="002A0801" w:rsidRDefault="004157E5" w:rsidP="004157E5">
      <w:pPr>
        <w:rPr>
          <w:b/>
          <w:sz w:val="20"/>
          <w:szCs w:val="20"/>
        </w:rPr>
      </w:pPr>
      <w:r w:rsidRPr="002A0801">
        <w:rPr>
          <w:b/>
          <w:sz w:val="20"/>
          <w:szCs w:val="20"/>
        </w:rPr>
        <w:t>Article V (No Owner or Fiduciary) + Article VI (10% Ownership Cap)</w:t>
      </w:r>
    </w:p>
    <w:p w14:paraId="317FCB3D" w14:textId="77777777" w:rsidR="004157E5" w:rsidRDefault="004157E5" w:rsidP="004157E5">
      <w:r w:rsidRPr="007846D6">
        <w:t>We should try to combine these two. They are directly related, so we should put them together. Unless there is something I am missing (for why they are currently separated)</w:t>
      </w:r>
    </w:p>
    <w:p w14:paraId="0EA4B489" w14:textId="77777777" w:rsidR="004157E5" w:rsidRDefault="004157E5" w:rsidP="004157E5">
      <w:pPr>
        <w:ind w:left="420"/>
      </w:pPr>
    </w:p>
    <w:p w14:paraId="5FAEA949"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Reply C-9 (1) [From:</w:t>
      </w:r>
      <w:r w:rsidRPr="004166CF">
        <w:rPr>
          <w:color w:val="0070C0"/>
          <w:sz w:val="20"/>
          <w:szCs w:val="20"/>
        </w:rPr>
        <w:t xml:space="preserve"> Thomas Cox</w:t>
      </w:r>
      <w:r w:rsidRPr="004166CF">
        <w:rPr>
          <w:b/>
          <w:color w:val="0070C0"/>
          <w:sz w:val="20"/>
          <w:szCs w:val="20"/>
        </w:rPr>
        <w:t>] GMT+8, 23 May</w:t>
      </w:r>
    </w:p>
    <w:p w14:paraId="4AA1343B" w14:textId="77777777" w:rsidR="004157E5" w:rsidRPr="004166CF" w:rsidRDefault="004157E5" w:rsidP="004157E5">
      <w:pPr>
        <w:shd w:val="clear" w:color="auto" w:fill="DAEEF3" w:themeFill="accent5" w:themeFillTint="33"/>
        <w:ind w:left="420"/>
        <w:rPr>
          <w:color w:val="0070C0"/>
        </w:rPr>
      </w:pPr>
      <w:r w:rsidRPr="004166CF">
        <w:rPr>
          <w:color w:val="0070C0"/>
        </w:rPr>
        <w:t>Separated because it was easier to propose them as separate ideas and have them examined each on their merits. Happy to combine them if the community desires it.</w:t>
      </w:r>
    </w:p>
    <w:p w14:paraId="483C73DB" w14:textId="3CB9767E" w:rsidR="004157E5" w:rsidRDefault="004157E5" w:rsidP="006C59CA">
      <w:pPr>
        <w:rPr>
          <w:color w:val="FF0000"/>
        </w:rPr>
      </w:pPr>
    </w:p>
    <w:p w14:paraId="064AAAEF" w14:textId="7EABA117" w:rsidR="00F356A9" w:rsidRPr="004166CF" w:rsidRDefault="00F356A9" w:rsidP="00F356A9">
      <w:pPr>
        <w:shd w:val="clear" w:color="auto" w:fill="DAEEF3" w:themeFill="accent5" w:themeFillTint="33"/>
        <w:ind w:left="420"/>
        <w:rPr>
          <w:b/>
          <w:color w:val="0070C0"/>
          <w:sz w:val="20"/>
          <w:szCs w:val="20"/>
        </w:rPr>
      </w:pPr>
      <w:r w:rsidRPr="004166CF">
        <w:rPr>
          <w:b/>
          <w:color w:val="0070C0"/>
          <w:sz w:val="20"/>
          <w:szCs w:val="20"/>
        </w:rPr>
        <w:t>Reply C-9 (</w:t>
      </w:r>
      <w:r>
        <w:rPr>
          <w:b/>
          <w:color w:val="0070C0"/>
          <w:sz w:val="20"/>
          <w:szCs w:val="20"/>
        </w:rPr>
        <w:t>2</w:t>
      </w:r>
      <w:r w:rsidRPr="004166CF">
        <w:rPr>
          <w:b/>
          <w:color w:val="0070C0"/>
          <w:sz w:val="20"/>
          <w:szCs w:val="20"/>
        </w:rPr>
        <w:t>) [From:</w:t>
      </w:r>
      <w:r w:rsidRPr="004166CF">
        <w:rPr>
          <w:color w:val="0070C0"/>
          <w:sz w:val="20"/>
          <w:szCs w:val="20"/>
        </w:rPr>
        <w:t xml:space="preserve"> </w:t>
      </w:r>
      <w:proofErr w:type="spellStart"/>
      <w:r>
        <w:rPr>
          <w:color w:val="0070C0"/>
          <w:sz w:val="20"/>
          <w:szCs w:val="20"/>
        </w:rPr>
        <w:t>murali</w:t>
      </w:r>
      <w:proofErr w:type="spellEnd"/>
      <w:r w:rsidRPr="004166CF">
        <w:rPr>
          <w:b/>
          <w:color w:val="0070C0"/>
          <w:sz w:val="20"/>
          <w:szCs w:val="20"/>
        </w:rPr>
        <w:t>] GMT+8, 2</w:t>
      </w:r>
      <w:r>
        <w:rPr>
          <w:b/>
          <w:color w:val="0070C0"/>
          <w:sz w:val="20"/>
          <w:szCs w:val="20"/>
        </w:rPr>
        <w:t>6</w:t>
      </w:r>
      <w:r w:rsidRPr="004166CF">
        <w:rPr>
          <w:b/>
          <w:color w:val="0070C0"/>
          <w:sz w:val="20"/>
          <w:szCs w:val="20"/>
        </w:rPr>
        <w:t xml:space="preserve"> May</w:t>
      </w:r>
    </w:p>
    <w:p w14:paraId="32039079" w14:textId="2CA5CFAE" w:rsidR="00F356A9" w:rsidRPr="004E5A11" w:rsidRDefault="004E5A11" w:rsidP="004E5A11">
      <w:pPr>
        <w:shd w:val="clear" w:color="auto" w:fill="DAEEF3" w:themeFill="accent5" w:themeFillTint="33"/>
        <w:ind w:left="420"/>
        <w:rPr>
          <w:color w:val="0070C0"/>
        </w:rPr>
      </w:pPr>
      <w:r w:rsidRPr="004E5A11">
        <w:rPr>
          <w:color w:val="0070C0"/>
        </w:rPr>
        <w:t>Yes.</w:t>
      </w:r>
    </w:p>
    <w:p w14:paraId="4D246513" w14:textId="77777777" w:rsidR="004157E5" w:rsidRDefault="004157E5" w:rsidP="006C59CA">
      <w:pPr>
        <w:rPr>
          <w:color w:val="FF0000"/>
        </w:rPr>
      </w:pPr>
    </w:p>
    <w:p w14:paraId="4E019BDD" w14:textId="77777777" w:rsidR="004157E5" w:rsidRDefault="004157E5" w:rsidP="004157E5">
      <w:pPr>
        <w:shd w:val="clear" w:color="auto" w:fill="F2F2F2" w:themeFill="background1" w:themeFillShade="F2"/>
        <w:rPr>
          <w:b/>
          <w:sz w:val="20"/>
          <w:szCs w:val="20"/>
        </w:rPr>
      </w:pPr>
      <w:r>
        <w:rPr>
          <w:b/>
          <w:sz w:val="20"/>
          <w:szCs w:val="20"/>
        </w:rPr>
        <w:t xml:space="preserve">Proposal C-3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2EC53A9D" w14:textId="77777777" w:rsidR="004157E5" w:rsidRPr="00E274C8" w:rsidRDefault="004157E5" w:rsidP="004157E5">
      <w:pPr>
        <w:shd w:val="clear" w:color="auto" w:fill="F2F2F2" w:themeFill="background1" w:themeFillShade="F2"/>
        <w:rPr>
          <w:b/>
          <w:sz w:val="20"/>
          <w:szCs w:val="20"/>
        </w:rPr>
      </w:pPr>
      <w:r w:rsidRPr="00E274C8">
        <w:rPr>
          <w:b/>
          <w:sz w:val="20"/>
          <w:szCs w:val="20"/>
        </w:rPr>
        <w:t>Article VII - Agreement to Penalties</w:t>
      </w:r>
    </w:p>
    <w:p w14:paraId="5F665DE5" w14:textId="77777777" w:rsidR="004157E5" w:rsidRDefault="004157E5" w:rsidP="004157E5">
      <w:pPr>
        <w:shd w:val="clear" w:color="auto" w:fill="F2F2F2" w:themeFill="background1" w:themeFillShade="F2"/>
        <w:spacing w:after="120"/>
      </w:pPr>
      <w:r>
        <w:t>I would suggest giving more clarity to this text, stating explicitly that members agree to suffer the penalties. Suggestion for new text:</w:t>
      </w:r>
    </w:p>
    <w:p w14:paraId="752CF141" w14:textId="77777777" w:rsidR="004157E5" w:rsidRDefault="004157E5" w:rsidP="004157E5">
      <w:pPr>
        <w:shd w:val="clear" w:color="auto" w:fill="F2F2F2" w:themeFill="background1" w:themeFillShade="F2"/>
      </w:pPr>
      <w:r>
        <w:t>Each Member agrees to conform to penalties imposed upon them for violations of the Constitution or any other governing documents relevant to their role. These penalties may include, but are not limited to, fines, account freezing, and reversal of transactions.</w:t>
      </w:r>
    </w:p>
    <w:p w14:paraId="58304D5D" w14:textId="77777777" w:rsidR="004157E5" w:rsidRDefault="004157E5" w:rsidP="004157E5"/>
    <w:p w14:paraId="5014C146"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Reply C-3 (1) [From:</w:t>
      </w:r>
      <w:r w:rsidRPr="004166CF">
        <w:rPr>
          <w:color w:val="0070C0"/>
          <w:sz w:val="20"/>
          <w:szCs w:val="20"/>
        </w:rPr>
        <w:t xml:space="preserve"> Thomas Cox</w:t>
      </w:r>
      <w:r w:rsidRPr="004166CF">
        <w:rPr>
          <w:b/>
          <w:color w:val="0070C0"/>
          <w:sz w:val="20"/>
          <w:szCs w:val="20"/>
        </w:rPr>
        <w:t>] GMT+8, 23 May</w:t>
      </w:r>
    </w:p>
    <w:p w14:paraId="47478820" w14:textId="77777777" w:rsidR="004157E5" w:rsidRPr="004166CF" w:rsidRDefault="004157E5" w:rsidP="004157E5">
      <w:pPr>
        <w:shd w:val="clear" w:color="auto" w:fill="DAEEF3" w:themeFill="accent5" w:themeFillTint="33"/>
        <w:ind w:left="420"/>
        <w:rPr>
          <w:color w:val="0070C0"/>
        </w:rPr>
      </w:pPr>
      <w:r w:rsidRPr="004166CF">
        <w:rPr>
          <w:color w:val="0070C0"/>
        </w:rPr>
        <w:t>I like this but would use ‘submit’ in place of ‘conform’.</w:t>
      </w:r>
    </w:p>
    <w:p w14:paraId="00E05809" w14:textId="399DFA8E" w:rsidR="004157E5" w:rsidRDefault="004157E5" w:rsidP="006C59CA">
      <w:pPr>
        <w:rPr>
          <w:color w:val="FF0000"/>
        </w:rPr>
      </w:pPr>
    </w:p>
    <w:p w14:paraId="7CA1F6A5" w14:textId="77777777" w:rsidR="004157E5" w:rsidRDefault="004157E5" w:rsidP="006C59CA">
      <w:pPr>
        <w:rPr>
          <w:color w:val="FF0000"/>
        </w:rPr>
      </w:pPr>
    </w:p>
    <w:p w14:paraId="1FCE78EE" w14:textId="77777777" w:rsidR="004157E5" w:rsidRDefault="004157E5" w:rsidP="004157E5">
      <w:pPr>
        <w:shd w:val="clear" w:color="auto" w:fill="F2F2F2" w:themeFill="background1" w:themeFillShade="F2"/>
        <w:rPr>
          <w:b/>
          <w:sz w:val="20"/>
          <w:szCs w:val="20"/>
        </w:rPr>
      </w:pPr>
      <w:r>
        <w:rPr>
          <w:b/>
          <w:sz w:val="20"/>
          <w:szCs w:val="20"/>
        </w:rPr>
        <w:t xml:space="preserve">Proposal C-10 [From: </w:t>
      </w:r>
      <w:r>
        <w:rPr>
          <w:sz w:val="20"/>
          <w:szCs w:val="20"/>
        </w:rPr>
        <w:t>Josh Kauffman (EOS Canada)</w:t>
      </w:r>
      <w:r>
        <w:rPr>
          <w:b/>
          <w:sz w:val="20"/>
          <w:szCs w:val="20"/>
        </w:rPr>
        <w:t>] 0:28 GMT+8, 23 May</w:t>
      </w:r>
    </w:p>
    <w:p w14:paraId="4F020F43" w14:textId="77777777" w:rsidR="004157E5" w:rsidRPr="002A0801" w:rsidRDefault="004157E5" w:rsidP="004157E5">
      <w:pPr>
        <w:shd w:val="clear" w:color="auto" w:fill="F2F2F2" w:themeFill="background1" w:themeFillShade="F2"/>
        <w:rPr>
          <w:b/>
          <w:sz w:val="20"/>
          <w:szCs w:val="20"/>
        </w:rPr>
      </w:pPr>
      <w:r w:rsidRPr="002A0801">
        <w:rPr>
          <w:b/>
          <w:sz w:val="20"/>
          <w:szCs w:val="20"/>
        </w:rPr>
        <w:t>Article VII - Agreement to Penalties</w:t>
      </w:r>
    </w:p>
    <w:p w14:paraId="1D105E26" w14:textId="77777777" w:rsidR="004157E5" w:rsidRDefault="004157E5" w:rsidP="004157E5">
      <w:pPr>
        <w:shd w:val="clear" w:color="auto" w:fill="F2F2F2" w:themeFill="background1" w:themeFillShade="F2"/>
      </w:pPr>
      <w:r w:rsidRPr="00CC2291">
        <w:t xml:space="preserve">This can be </w:t>
      </w:r>
      <w:proofErr w:type="spellStart"/>
      <w:r w:rsidRPr="00CC2291">
        <w:t>roled</w:t>
      </w:r>
      <w:proofErr w:type="spellEnd"/>
      <w:r w:rsidRPr="00CC2291">
        <w:t xml:space="preserve"> into one of the Arbitration articles I think. We should also figure out a way to combine all articles that deal with </w:t>
      </w:r>
      <w:proofErr w:type="spellStart"/>
      <w:r w:rsidRPr="00CC2291">
        <w:t>Arbirtation</w:t>
      </w:r>
      <w:proofErr w:type="spellEnd"/>
      <w:r w:rsidRPr="00CC2291">
        <w:t>.</w:t>
      </w:r>
    </w:p>
    <w:p w14:paraId="17F8A55C" w14:textId="77777777" w:rsidR="004157E5" w:rsidRDefault="004157E5" w:rsidP="004157E5"/>
    <w:p w14:paraId="38EC6DD3" w14:textId="77777777" w:rsidR="004157E5" w:rsidRPr="004166CF" w:rsidRDefault="004157E5" w:rsidP="004157E5">
      <w:pPr>
        <w:shd w:val="clear" w:color="auto" w:fill="DAEEF3" w:themeFill="accent5" w:themeFillTint="33"/>
        <w:ind w:left="420"/>
        <w:rPr>
          <w:color w:val="0070C0"/>
          <w:sz w:val="20"/>
          <w:szCs w:val="20"/>
        </w:rPr>
      </w:pPr>
      <w:r w:rsidRPr="004166CF">
        <w:rPr>
          <w:b/>
          <w:color w:val="0070C0"/>
          <w:sz w:val="20"/>
          <w:szCs w:val="20"/>
        </w:rPr>
        <w:t>Reply C-10 (1) [From:</w:t>
      </w:r>
      <w:r w:rsidRPr="004166CF">
        <w:rPr>
          <w:color w:val="0070C0"/>
          <w:sz w:val="20"/>
          <w:szCs w:val="20"/>
        </w:rPr>
        <w:t xml:space="preserve"> Thomas Cox</w:t>
      </w:r>
      <w:r w:rsidRPr="004166CF">
        <w:rPr>
          <w:b/>
          <w:color w:val="0070C0"/>
          <w:sz w:val="20"/>
          <w:szCs w:val="20"/>
        </w:rPr>
        <w:t>] GMT+8, 23 May</w:t>
      </w:r>
    </w:p>
    <w:p w14:paraId="613E025B" w14:textId="7599592A" w:rsidR="004157E5" w:rsidRDefault="004157E5" w:rsidP="004157E5">
      <w:pPr>
        <w:shd w:val="clear" w:color="auto" w:fill="DAEEF3" w:themeFill="accent5" w:themeFillTint="33"/>
        <w:ind w:left="420"/>
        <w:rPr>
          <w:color w:val="0070C0"/>
        </w:rPr>
      </w:pPr>
      <w:r w:rsidRPr="004166CF">
        <w:rPr>
          <w:color w:val="0070C0"/>
        </w:rPr>
        <w:t>The Arb articles are separate for the same reasons given previously regarding another topic -- to ease the discussion of the separate elements. Combining the Arb articles is acceptable to me.</w:t>
      </w:r>
    </w:p>
    <w:p w14:paraId="16FE9A78" w14:textId="77777777" w:rsidR="00793FC0" w:rsidRPr="004166CF" w:rsidRDefault="00793FC0" w:rsidP="00793FC0">
      <w:pPr>
        <w:shd w:val="clear" w:color="auto" w:fill="FFFFFF" w:themeFill="background1"/>
        <w:ind w:left="420"/>
        <w:rPr>
          <w:color w:val="0070C0"/>
        </w:rPr>
      </w:pPr>
    </w:p>
    <w:p w14:paraId="09BE97A1" w14:textId="60211918" w:rsidR="00793FC0" w:rsidRPr="004166CF" w:rsidRDefault="00793FC0" w:rsidP="00793FC0">
      <w:pPr>
        <w:shd w:val="clear" w:color="auto" w:fill="DAEEF3" w:themeFill="accent5" w:themeFillTint="33"/>
        <w:ind w:left="420"/>
        <w:rPr>
          <w:color w:val="0070C0"/>
          <w:sz w:val="20"/>
          <w:szCs w:val="20"/>
        </w:rPr>
      </w:pPr>
      <w:r w:rsidRPr="004166CF">
        <w:rPr>
          <w:b/>
          <w:color w:val="0070C0"/>
          <w:sz w:val="20"/>
          <w:szCs w:val="20"/>
        </w:rPr>
        <w:t>Reply C-10 (</w:t>
      </w:r>
      <w:r>
        <w:rPr>
          <w:b/>
          <w:color w:val="0070C0"/>
          <w:sz w:val="20"/>
          <w:szCs w:val="20"/>
        </w:rPr>
        <w:t>2</w:t>
      </w:r>
      <w:r w:rsidRPr="004166CF">
        <w:rPr>
          <w:b/>
          <w:color w:val="0070C0"/>
          <w:sz w:val="20"/>
          <w:szCs w:val="20"/>
        </w:rPr>
        <w:t>) [From:</w:t>
      </w:r>
      <w:r w:rsidRPr="004166CF">
        <w:rPr>
          <w:color w:val="0070C0"/>
          <w:sz w:val="20"/>
          <w:szCs w:val="20"/>
        </w:rPr>
        <w:t xml:space="preserve"> </w:t>
      </w:r>
      <w:proofErr w:type="spellStart"/>
      <w:r w:rsidR="00CF0ECD">
        <w:rPr>
          <w:color w:val="0070C0"/>
          <w:sz w:val="20"/>
          <w:szCs w:val="20"/>
        </w:rPr>
        <w:t>murali</w:t>
      </w:r>
      <w:proofErr w:type="spellEnd"/>
      <w:r w:rsidRPr="004166CF">
        <w:rPr>
          <w:b/>
          <w:color w:val="0070C0"/>
          <w:sz w:val="20"/>
          <w:szCs w:val="20"/>
        </w:rPr>
        <w:t>] GMT+8, 2</w:t>
      </w:r>
      <w:r w:rsidR="00CF0ECD">
        <w:rPr>
          <w:b/>
          <w:color w:val="0070C0"/>
          <w:sz w:val="20"/>
          <w:szCs w:val="20"/>
        </w:rPr>
        <w:t>6</w:t>
      </w:r>
      <w:r w:rsidRPr="004166CF">
        <w:rPr>
          <w:b/>
          <w:color w:val="0070C0"/>
          <w:sz w:val="20"/>
          <w:szCs w:val="20"/>
        </w:rPr>
        <w:t xml:space="preserve"> May</w:t>
      </w:r>
    </w:p>
    <w:p w14:paraId="308F6FBE" w14:textId="28161655" w:rsidR="00793FC0" w:rsidRDefault="0040093B" w:rsidP="0040093B">
      <w:pPr>
        <w:shd w:val="clear" w:color="auto" w:fill="DAEEF3" w:themeFill="accent5" w:themeFillTint="33"/>
        <w:ind w:left="420"/>
        <w:rPr>
          <w:b/>
          <w:sz w:val="20"/>
          <w:szCs w:val="20"/>
        </w:rPr>
      </w:pPr>
      <w:r w:rsidRPr="0040093B">
        <w:rPr>
          <w:color w:val="0070C0"/>
        </w:rPr>
        <w:t>Article VII should be left on its own and not combined with arbitration articles.</w:t>
      </w:r>
    </w:p>
    <w:p w14:paraId="0E34EF56" w14:textId="54C3519F" w:rsidR="004157E5" w:rsidRDefault="004157E5" w:rsidP="006C59CA">
      <w:pPr>
        <w:rPr>
          <w:color w:val="FF0000"/>
        </w:rPr>
      </w:pPr>
    </w:p>
    <w:p w14:paraId="6DB29170" w14:textId="77777777" w:rsidR="00192E81" w:rsidRDefault="00192E81" w:rsidP="006C59CA">
      <w:pPr>
        <w:rPr>
          <w:color w:val="FF0000"/>
        </w:rPr>
      </w:pPr>
    </w:p>
    <w:p w14:paraId="1EC68884" w14:textId="77777777" w:rsidR="00192E81" w:rsidRDefault="00192E81" w:rsidP="00192E81">
      <w:pPr>
        <w:shd w:val="clear" w:color="auto" w:fill="F2F2F2" w:themeFill="background1" w:themeFillShade="F2"/>
        <w:rPr>
          <w:b/>
          <w:sz w:val="20"/>
          <w:szCs w:val="20"/>
        </w:rPr>
      </w:pPr>
      <w:r>
        <w:rPr>
          <w:b/>
          <w:sz w:val="20"/>
          <w:szCs w:val="20"/>
        </w:rPr>
        <w:t xml:space="preserve">Proposal C-17 [From: </w:t>
      </w:r>
      <w:r w:rsidRPr="00B75C58">
        <w:rPr>
          <w:sz w:val="20"/>
          <w:szCs w:val="20"/>
        </w:rPr>
        <w:t>Y</w:t>
      </w:r>
      <w:r>
        <w:rPr>
          <w:sz w:val="20"/>
          <w:szCs w:val="20"/>
        </w:rPr>
        <w:t>ves La Rose (EOS Nation)</w:t>
      </w:r>
      <w:r>
        <w:rPr>
          <w:b/>
          <w:sz w:val="20"/>
          <w:szCs w:val="20"/>
        </w:rPr>
        <w:t>] 16:09 GMT+8, 25 May</w:t>
      </w:r>
    </w:p>
    <w:p w14:paraId="416FE587"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w:t>
      </w:r>
      <w:r w:rsidRPr="002A0801">
        <w:rPr>
          <w:b/>
          <w:sz w:val="20"/>
          <w:szCs w:val="20"/>
        </w:rPr>
        <w:t xml:space="preserve"> </w:t>
      </w:r>
      <w:r>
        <w:rPr>
          <w:b/>
          <w:sz w:val="20"/>
          <w:szCs w:val="20"/>
        </w:rPr>
        <w:t>– Agreement to Penalties (</w:t>
      </w:r>
      <w:r w:rsidRPr="00B75C58">
        <w:t>Discussion, paragraph 2</w:t>
      </w:r>
      <w:r>
        <w:t>)</w:t>
      </w:r>
    </w:p>
    <w:p w14:paraId="7CC54102" w14:textId="77777777" w:rsidR="00192E81" w:rsidRPr="00B75C58" w:rsidRDefault="00192E81" w:rsidP="00192E81">
      <w:pPr>
        <w:shd w:val="clear" w:color="auto" w:fill="F2F2F2" w:themeFill="background1" w:themeFillShade="F2"/>
      </w:pPr>
      <w:r w:rsidRPr="00B75C58">
        <w:t>This document should be written, and/or this paragraph should be removed.</w:t>
      </w:r>
    </w:p>
    <w:p w14:paraId="365BE92E" w14:textId="77777777" w:rsidR="00192E81" w:rsidRPr="00B75C58" w:rsidRDefault="00192E81" w:rsidP="00192E81">
      <w:pPr>
        <w:shd w:val="clear" w:color="auto" w:fill="F2F2F2" w:themeFill="background1" w:themeFillShade="F2"/>
      </w:pPr>
      <w:r w:rsidRPr="00B75C58">
        <w:t xml:space="preserve">Should this paragraph be kept, there should be mention of recommendation of having </w:t>
      </w:r>
      <w:proofErr w:type="gramStart"/>
      <w:r w:rsidRPr="00B75C58">
        <w:t>a</w:t>
      </w:r>
      <w:proofErr w:type="gramEnd"/>
      <w:r w:rsidRPr="00B75C58">
        <w:t xml:space="preserve"> EOS Commons Fund project to this effect</w:t>
      </w:r>
    </w:p>
    <w:p w14:paraId="7F0D627F" w14:textId="77777777" w:rsidR="00192E81" w:rsidRDefault="00192E81" w:rsidP="00192E81"/>
    <w:p w14:paraId="3F88ABB5" w14:textId="77777777" w:rsidR="00192E81" w:rsidRDefault="00192E81" w:rsidP="00192E81"/>
    <w:p w14:paraId="7930051C" w14:textId="77777777" w:rsidR="00192E81" w:rsidRDefault="00192E81" w:rsidP="00192E81">
      <w:pPr>
        <w:shd w:val="clear" w:color="auto" w:fill="F2F2F2" w:themeFill="background1" w:themeFillShade="F2"/>
        <w:rPr>
          <w:b/>
          <w:sz w:val="20"/>
          <w:szCs w:val="20"/>
        </w:rPr>
      </w:pPr>
      <w:r>
        <w:rPr>
          <w:b/>
          <w:sz w:val="20"/>
          <w:szCs w:val="20"/>
        </w:rPr>
        <w:t xml:space="preserve">Proposal C-18 [From: </w:t>
      </w:r>
      <w:r w:rsidRPr="00B75C58">
        <w:rPr>
          <w:sz w:val="20"/>
          <w:szCs w:val="20"/>
        </w:rPr>
        <w:t>Y</w:t>
      </w:r>
      <w:r>
        <w:rPr>
          <w:sz w:val="20"/>
          <w:szCs w:val="20"/>
        </w:rPr>
        <w:t>ves La Rose (EOS Nation)</w:t>
      </w:r>
      <w:r>
        <w:rPr>
          <w:b/>
          <w:sz w:val="20"/>
          <w:szCs w:val="20"/>
        </w:rPr>
        <w:t>] 16:09 GMT+8, 25 May</w:t>
      </w:r>
    </w:p>
    <w:p w14:paraId="4240F28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rsidRPr="00B75C58">
        <w:t xml:space="preserve">Discussion, paragraph </w:t>
      </w:r>
      <w:r>
        <w:t>3)</w:t>
      </w:r>
    </w:p>
    <w:p w14:paraId="50A488A5" w14:textId="77777777" w:rsidR="00192E81" w:rsidRDefault="00192E81" w:rsidP="00192E81">
      <w:pPr>
        <w:shd w:val="clear" w:color="auto" w:fill="F2F2F2" w:themeFill="background1" w:themeFillShade="F2"/>
      </w:pPr>
      <w:r w:rsidRPr="009F1ADC">
        <w:t>Remove “There’s nothing wrong with BPs seeking” – replace with “Block Producers seeking to embrace a higher standard than that described in the Block Producer Agreement may do so.”</w:t>
      </w:r>
    </w:p>
    <w:p w14:paraId="531B01D9" w14:textId="77777777" w:rsidR="00192E81" w:rsidRDefault="00192E81" w:rsidP="00192E81"/>
    <w:p w14:paraId="4E22CEDA" w14:textId="77777777" w:rsidR="00192E81" w:rsidRDefault="00192E81" w:rsidP="00192E81"/>
    <w:p w14:paraId="2866660D" w14:textId="77777777" w:rsidR="00192E81" w:rsidRDefault="00192E81" w:rsidP="00192E81">
      <w:pPr>
        <w:shd w:val="clear" w:color="auto" w:fill="F2F2F2" w:themeFill="background1" w:themeFillShade="F2"/>
        <w:rPr>
          <w:b/>
          <w:sz w:val="20"/>
          <w:szCs w:val="20"/>
        </w:rPr>
      </w:pPr>
      <w:r>
        <w:rPr>
          <w:b/>
          <w:sz w:val="20"/>
          <w:szCs w:val="20"/>
        </w:rPr>
        <w:t xml:space="preserve">Proposal C-19 [From: </w:t>
      </w:r>
      <w:r w:rsidRPr="00B75C58">
        <w:rPr>
          <w:sz w:val="20"/>
          <w:szCs w:val="20"/>
        </w:rPr>
        <w:t>Y</w:t>
      </w:r>
      <w:r>
        <w:rPr>
          <w:sz w:val="20"/>
          <w:szCs w:val="20"/>
        </w:rPr>
        <w:t>ves La Rose (EOS Nation)</w:t>
      </w:r>
      <w:r>
        <w:rPr>
          <w:b/>
          <w:sz w:val="20"/>
          <w:szCs w:val="20"/>
        </w:rPr>
        <w:t>] 16:09 GMT+8, 25 May</w:t>
      </w:r>
    </w:p>
    <w:p w14:paraId="7B65C6ED"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rsidRPr="00B75C58">
        <w:t xml:space="preserve">Discussion, paragraph </w:t>
      </w:r>
      <w:r>
        <w:t>4)</w:t>
      </w:r>
    </w:p>
    <w:p w14:paraId="0A8D79DF" w14:textId="77777777" w:rsidR="00192E81" w:rsidRDefault="00192E81" w:rsidP="00192E81">
      <w:pPr>
        <w:shd w:val="clear" w:color="auto" w:fill="F2F2F2" w:themeFill="background1" w:themeFillShade="F2"/>
      </w:pPr>
      <w:r w:rsidRPr="009F1ADC">
        <w:rPr>
          <w:rFonts w:hint="eastAsia"/>
        </w:rPr>
        <w:t>“</w:t>
      </w:r>
      <w:r w:rsidRPr="009F1ADC">
        <w:t>It is likely that…” – Either state it is or it is not, do not leave pending as is.</w:t>
      </w:r>
    </w:p>
    <w:p w14:paraId="70891894" w14:textId="77777777" w:rsidR="00192E81" w:rsidRDefault="00192E81" w:rsidP="00192E81"/>
    <w:p w14:paraId="5680EB49" w14:textId="77777777" w:rsidR="00192E81" w:rsidRDefault="00192E81" w:rsidP="00192E81"/>
    <w:p w14:paraId="2ACF4396" w14:textId="77777777" w:rsidR="00192E81" w:rsidRDefault="00192E81" w:rsidP="00192E81">
      <w:pPr>
        <w:shd w:val="clear" w:color="auto" w:fill="F2F2F2" w:themeFill="background1" w:themeFillShade="F2"/>
        <w:rPr>
          <w:b/>
          <w:sz w:val="20"/>
          <w:szCs w:val="20"/>
        </w:rPr>
      </w:pPr>
      <w:r>
        <w:rPr>
          <w:b/>
          <w:sz w:val="20"/>
          <w:szCs w:val="20"/>
        </w:rPr>
        <w:t xml:space="preserve">Proposal C-20 [From: </w:t>
      </w:r>
      <w:r w:rsidRPr="00B75C58">
        <w:rPr>
          <w:sz w:val="20"/>
          <w:szCs w:val="20"/>
        </w:rPr>
        <w:t>Y</w:t>
      </w:r>
      <w:r>
        <w:rPr>
          <w:sz w:val="20"/>
          <w:szCs w:val="20"/>
        </w:rPr>
        <w:t>ves La Rose (EOS Nation)</w:t>
      </w:r>
      <w:r>
        <w:rPr>
          <w:b/>
          <w:sz w:val="20"/>
          <w:szCs w:val="20"/>
        </w:rPr>
        <w:t>] 16:09 GMT+8, 25 May</w:t>
      </w:r>
    </w:p>
    <w:p w14:paraId="6C6092D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t>Reference)</w:t>
      </w:r>
    </w:p>
    <w:p w14:paraId="4FEDB7D7" w14:textId="77777777" w:rsidR="00192E81" w:rsidRDefault="00192E81" w:rsidP="00192E81">
      <w:pPr>
        <w:shd w:val="clear" w:color="auto" w:fill="F2F2F2" w:themeFill="background1" w:themeFillShade="F2"/>
      </w:pPr>
      <w:r w:rsidRPr="009F1ADC">
        <w:t xml:space="preserve">Why are we including two </w:t>
      </w:r>
      <w:proofErr w:type="gramStart"/>
      <w:r w:rsidRPr="009F1ADC">
        <w:t>example</w:t>
      </w:r>
      <w:proofErr w:type="gramEnd"/>
      <w:r w:rsidRPr="009F1ADC">
        <w:t xml:space="preserve">? </w:t>
      </w:r>
      <w:proofErr w:type="spellStart"/>
      <w:r w:rsidRPr="009F1ADC">
        <w:t>I.e</w:t>
      </w:r>
      <w:proofErr w:type="spellEnd"/>
      <w:r w:rsidRPr="009F1ADC">
        <w:t xml:space="preserve"> EOS New York Code of Conduct and EOS </w:t>
      </w:r>
      <w:proofErr w:type="spellStart"/>
      <w:r w:rsidRPr="009F1ADC">
        <w:t>BlockSmith</w:t>
      </w:r>
      <w:proofErr w:type="spellEnd"/>
      <w:r w:rsidRPr="009F1ADC">
        <w:t xml:space="preserve"> Independence and Integrity Pledge – either state all or state none.</w:t>
      </w:r>
    </w:p>
    <w:p w14:paraId="41125390" w14:textId="77777777" w:rsidR="00192E81" w:rsidRDefault="00192E81" w:rsidP="006C59CA">
      <w:pPr>
        <w:rPr>
          <w:color w:val="FF0000"/>
        </w:rPr>
      </w:pPr>
    </w:p>
    <w:p w14:paraId="641F13B5" w14:textId="1743E385" w:rsidR="004157E5" w:rsidRDefault="004157E5" w:rsidP="006C59CA">
      <w:pPr>
        <w:rPr>
          <w:color w:val="FF0000"/>
        </w:rPr>
      </w:pPr>
    </w:p>
    <w:p w14:paraId="0D123DF5" w14:textId="77777777" w:rsidR="004157E5" w:rsidRDefault="004157E5" w:rsidP="004157E5">
      <w:pPr>
        <w:shd w:val="clear" w:color="auto" w:fill="F2F2F2" w:themeFill="background1" w:themeFillShade="F2"/>
        <w:rPr>
          <w:b/>
          <w:sz w:val="20"/>
          <w:szCs w:val="20"/>
        </w:rPr>
      </w:pPr>
      <w:r>
        <w:rPr>
          <w:b/>
          <w:sz w:val="20"/>
          <w:szCs w:val="20"/>
        </w:rPr>
        <w:t xml:space="preserve">Proposal C-11 [From: </w:t>
      </w:r>
      <w:r>
        <w:rPr>
          <w:sz w:val="20"/>
          <w:szCs w:val="20"/>
        </w:rPr>
        <w:t>Josh Kauffman (EOS Canada)</w:t>
      </w:r>
      <w:r>
        <w:rPr>
          <w:b/>
          <w:sz w:val="20"/>
          <w:szCs w:val="20"/>
        </w:rPr>
        <w:t>] 0:28 GMT+8, 23 May</w:t>
      </w:r>
    </w:p>
    <w:p w14:paraId="0FDF967B" w14:textId="77777777" w:rsidR="004157E5" w:rsidRPr="002A0801" w:rsidRDefault="004157E5" w:rsidP="004157E5">
      <w:pPr>
        <w:shd w:val="clear" w:color="auto" w:fill="F2F2F2" w:themeFill="background1" w:themeFillShade="F2"/>
        <w:rPr>
          <w:b/>
          <w:sz w:val="20"/>
          <w:szCs w:val="20"/>
        </w:rPr>
      </w:pPr>
      <w:r w:rsidRPr="002A0801">
        <w:rPr>
          <w:b/>
          <w:sz w:val="20"/>
          <w:szCs w:val="20"/>
        </w:rPr>
        <w:t>Article IX - Establishes Arbitration Forums</w:t>
      </w:r>
    </w:p>
    <w:p w14:paraId="0F9CA230" w14:textId="77777777" w:rsidR="004157E5" w:rsidRDefault="004157E5" w:rsidP="004157E5">
      <w:pPr>
        <w:shd w:val="clear" w:color="auto" w:fill="F2F2F2" w:themeFill="background1" w:themeFillShade="F2"/>
      </w:pPr>
      <w:r w:rsidRPr="00CC2291">
        <w:t xml:space="preserve">I agree with the sentiment, but one question I have is: If 2 parties want to reach an agreement before going thru Arb process, could they speak to an Arb unofficially, who may be able to offer an opinion/receive a small fee for their thoughts. This may prevent smaller cases that don't need Arb Process, to still get some bit of a helping hand if </w:t>
      </w:r>
      <w:r w:rsidRPr="00CC2291">
        <w:lastRenderedPageBreak/>
        <w:t>needed.</w:t>
      </w:r>
      <w:r>
        <w:t xml:space="preserve"> </w:t>
      </w:r>
      <w:r w:rsidRPr="00CC2291">
        <w:t>But there would probably need to be a public recognition of that Arb who did some 'work on the side' if this were included</w:t>
      </w:r>
      <w:r>
        <w:t>.</w:t>
      </w:r>
    </w:p>
    <w:p w14:paraId="0706B314" w14:textId="77777777" w:rsidR="004157E5" w:rsidRDefault="004157E5" w:rsidP="004157E5"/>
    <w:p w14:paraId="2710BD1D"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 xml:space="preserve">Reply C-11 (1) [From: </w:t>
      </w:r>
      <w:r w:rsidRPr="004166CF">
        <w:rPr>
          <w:color w:val="0070C0"/>
          <w:sz w:val="20"/>
          <w:szCs w:val="20"/>
        </w:rPr>
        <w:t xml:space="preserve">Moti </w:t>
      </w:r>
      <w:proofErr w:type="spellStart"/>
      <w:r w:rsidRPr="004166CF">
        <w:rPr>
          <w:color w:val="0070C0"/>
          <w:sz w:val="20"/>
          <w:szCs w:val="20"/>
        </w:rPr>
        <w:t>Tabulo</w:t>
      </w:r>
      <w:proofErr w:type="spellEnd"/>
      <w:r w:rsidRPr="004166CF">
        <w:rPr>
          <w:b/>
          <w:color w:val="0070C0"/>
          <w:sz w:val="20"/>
          <w:szCs w:val="20"/>
        </w:rPr>
        <w:t>] 8:21 GMT+8, 24 May</w:t>
      </w:r>
    </w:p>
    <w:p w14:paraId="4833D9E0" w14:textId="77777777" w:rsidR="004157E5" w:rsidRPr="004166CF" w:rsidRDefault="004157E5" w:rsidP="004157E5">
      <w:pPr>
        <w:shd w:val="clear" w:color="auto" w:fill="DAEEF3" w:themeFill="accent5" w:themeFillTint="33"/>
        <w:ind w:left="420"/>
        <w:rPr>
          <w:color w:val="0070C0"/>
        </w:rPr>
      </w:pPr>
      <w:r w:rsidRPr="004166CF">
        <w:rPr>
          <w:color w:val="0070C0"/>
        </w:rPr>
        <w:t>There is a formal name for the procedure being suggested which is mediation. This is a voluntary arrangement where a 3rd party (the mediator) helps the 2 parties reach a non-binding agreement.</w:t>
      </w:r>
    </w:p>
    <w:p w14:paraId="083A4623" w14:textId="77777777" w:rsidR="004157E5" w:rsidRPr="004166CF" w:rsidRDefault="004157E5" w:rsidP="004157E5">
      <w:pPr>
        <w:shd w:val="clear" w:color="auto" w:fill="DAEEF3" w:themeFill="accent5" w:themeFillTint="33"/>
        <w:ind w:left="420"/>
        <w:rPr>
          <w:color w:val="0070C0"/>
        </w:rPr>
      </w:pPr>
      <w:r w:rsidRPr="004166CF">
        <w:rPr>
          <w:color w:val="0070C0"/>
        </w:rPr>
        <w:t>There is nothing stopping the parties seeking mediation if they should wish to do so, but currently this is not a service that the Core Arbitration Forum will provide. In practice it is common business sense to try and resolve disputes through dialogue, negotiation and possibly mediation. Arbitration is likely to be a (relatively) long and complex process that should be the last resort.</w:t>
      </w:r>
    </w:p>
    <w:p w14:paraId="3EA16570" w14:textId="77777777" w:rsidR="004157E5" w:rsidRPr="004166CF" w:rsidRDefault="004157E5" w:rsidP="004157E5">
      <w:pPr>
        <w:shd w:val="clear" w:color="auto" w:fill="DAEEF3" w:themeFill="accent5" w:themeFillTint="33"/>
        <w:ind w:left="420"/>
        <w:rPr>
          <w:color w:val="0070C0"/>
        </w:rPr>
      </w:pPr>
      <w:r w:rsidRPr="004166CF">
        <w:rPr>
          <w:color w:val="0070C0"/>
        </w:rPr>
        <w:t>I'd also argue that due to the voluntary, non-binding nature of mediation, it is not something that we should be putting in the Constitution.</w:t>
      </w:r>
    </w:p>
    <w:p w14:paraId="50BD406B" w14:textId="77777777" w:rsidR="004157E5" w:rsidRPr="004166CF" w:rsidRDefault="004157E5" w:rsidP="004157E5">
      <w:pPr>
        <w:ind w:left="420"/>
        <w:rPr>
          <w:color w:val="0070C0"/>
        </w:rPr>
      </w:pPr>
    </w:p>
    <w:p w14:paraId="075D34B2" w14:textId="77777777" w:rsidR="004157E5" w:rsidRPr="004166CF" w:rsidRDefault="004157E5" w:rsidP="004157E5">
      <w:pPr>
        <w:shd w:val="clear" w:color="auto" w:fill="DAEEF3" w:themeFill="accent5" w:themeFillTint="33"/>
        <w:ind w:left="420"/>
        <w:rPr>
          <w:color w:val="0070C0"/>
          <w:sz w:val="20"/>
          <w:szCs w:val="20"/>
        </w:rPr>
      </w:pPr>
      <w:r w:rsidRPr="004166CF">
        <w:rPr>
          <w:b/>
          <w:color w:val="0070C0"/>
          <w:sz w:val="20"/>
          <w:szCs w:val="20"/>
        </w:rPr>
        <w:t>Reply C-11 (2) [From:</w:t>
      </w:r>
      <w:r w:rsidRPr="004166CF">
        <w:rPr>
          <w:color w:val="0070C0"/>
          <w:sz w:val="20"/>
          <w:szCs w:val="20"/>
        </w:rPr>
        <w:t xml:space="preserve"> Thomas Cox</w:t>
      </w:r>
      <w:r w:rsidRPr="004166CF">
        <w:rPr>
          <w:b/>
          <w:color w:val="0070C0"/>
          <w:sz w:val="20"/>
          <w:szCs w:val="20"/>
        </w:rPr>
        <w:t>] GMT+8, 23 May</w:t>
      </w:r>
    </w:p>
    <w:p w14:paraId="1DBB52C1" w14:textId="77777777" w:rsidR="004157E5" w:rsidRPr="004166CF" w:rsidRDefault="004157E5" w:rsidP="004157E5">
      <w:pPr>
        <w:shd w:val="clear" w:color="auto" w:fill="DAEEF3" w:themeFill="accent5" w:themeFillTint="33"/>
        <w:ind w:left="420"/>
        <w:rPr>
          <w:color w:val="0070C0"/>
        </w:rPr>
      </w:pPr>
      <w:r w:rsidRPr="004166CF">
        <w:rPr>
          <w:color w:val="0070C0"/>
        </w:rPr>
        <w:t>Parties are always free -- even after they begin arbitration -- to seek an agreed settlement, and to ask for input from parties they respect. This fact need not be mentioned in the Constitution.</w:t>
      </w:r>
    </w:p>
    <w:p w14:paraId="36627188" w14:textId="77777777" w:rsidR="004157E5" w:rsidRDefault="004157E5" w:rsidP="004157E5">
      <w:pPr>
        <w:rPr>
          <w:color w:val="0070C0"/>
        </w:rPr>
      </w:pPr>
    </w:p>
    <w:p w14:paraId="79AA49D1" w14:textId="77777777" w:rsidR="004157E5" w:rsidRPr="00A71CA1" w:rsidRDefault="004157E5" w:rsidP="00A71CA1">
      <w:pPr>
        <w:shd w:val="clear" w:color="auto" w:fill="DAEEF3" w:themeFill="accent5" w:themeFillTint="33"/>
        <w:ind w:left="420"/>
        <w:rPr>
          <w:color w:val="0070C0"/>
        </w:rPr>
      </w:pPr>
      <w:r w:rsidRPr="00A71CA1">
        <w:rPr>
          <w:b/>
          <w:color w:val="0070C0"/>
          <w:sz w:val="20"/>
          <w:szCs w:val="20"/>
        </w:rPr>
        <w:t>Reply C-11 (3) [From:</w:t>
      </w:r>
      <w:r w:rsidRPr="00A71CA1">
        <w:rPr>
          <w:color w:val="0070C0"/>
          <w:sz w:val="20"/>
          <w:szCs w:val="20"/>
        </w:rPr>
        <w:t xml:space="preserve"> Josh Kauffman</w:t>
      </w:r>
      <w:r w:rsidRPr="00A71CA1">
        <w:rPr>
          <w:b/>
          <w:color w:val="0070C0"/>
          <w:sz w:val="20"/>
          <w:szCs w:val="20"/>
        </w:rPr>
        <w:t>] 9:27 GMT+8, 25 May</w:t>
      </w:r>
    </w:p>
    <w:p w14:paraId="14DEC7D8" w14:textId="77777777" w:rsidR="004157E5" w:rsidRPr="00A71CA1" w:rsidRDefault="004157E5" w:rsidP="00A71CA1">
      <w:pPr>
        <w:shd w:val="clear" w:color="auto" w:fill="DAEEF3" w:themeFill="accent5" w:themeFillTint="33"/>
        <w:ind w:left="420"/>
        <w:rPr>
          <w:color w:val="0070C0"/>
        </w:rPr>
      </w:pPr>
      <w:r w:rsidRPr="00A71CA1">
        <w:rPr>
          <w:color w:val="0070C0"/>
        </w:rPr>
        <w:t>Thank you for clearing that up for me Moti and Thomas</w:t>
      </w:r>
    </w:p>
    <w:p w14:paraId="432786C8" w14:textId="5E6A8DFB" w:rsidR="008A1A9F" w:rsidRDefault="008A1A9F" w:rsidP="006C59CA">
      <w:pPr>
        <w:rPr>
          <w:color w:val="FF0000"/>
        </w:rPr>
      </w:pPr>
    </w:p>
    <w:p w14:paraId="38D5C288" w14:textId="77777777" w:rsidR="008A1A9F" w:rsidRDefault="008A1A9F" w:rsidP="006C59CA">
      <w:pPr>
        <w:rPr>
          <w:color w:val="FF0000"/>
        </w:rPr>
      </w:pPr>
    </w:p>
    <w:p w14:paraId="025F435F" w14:textId="77777777" w:rsidR="004D455E" w:rsidRDefault="004D455E" w:rsidP="004D455E">
      <w:pPr>
        <w:shd w:val="clear" w:color="auto" w:fill="F2F2F2" w:themeFill="background1" w:themeFillShade="F2"/>
        <w:rPr>
          <w:b/>
          <w:sz w:val="20"/>
          <w:szCs w:val="20"/>
        </w:rPr>
      </w:pPr>
      <w:r>
        <w:rPr>
          <w:b/>
          <w:sz w:val="20"/>
          <w:szCs w:val="20"/>
        </w:rPr>
        <w:t xml:space="preserve">Proposal C-12 [From: </w:t>
      </w:r>
      <w:r>
        <w:rPr>
          <w:sz w:val="20"/>
          <w:szCs w:val="20"/>
        </w:rPr>
        <w:t>Josh Kauffman (EOS Canada)</w:t>
      </w:r>
      <w:r>
        <w:rPr>
          <w:b/>
          <w:sz w:val="20"/>
          <w:szCs w:val="20"/>
        </w:rPr>
        <w:t>] 0:59 GMT+8, 23 May</w:t>
      </w:r>
    </w:p>
    <w:p w14:paraId="1BA846EA" w14:textId="77777777" w:rsidR="004D455E" w:rsidRPr="002A0801" w:rsidRDefault="004D455E" w:rsidP="004D455E">
      <w:pPr>
        <w:shd w:val="clear" w:color="auto" w:fill="F2F2F2" w:themeFill="background1" w:themeFillShade="F2"/>
        <w:rPr>
          <w:b/>
          <w:sz w:val="20"/>
          <w:szCs w:val="20"/>
        </w:rPr>
      </w:pPr>
      <w:r w:rsidRPr="002A0801">
        <w:rPr>
          <w:b/>
          <w:sz w:val="20"/>
          <w:szCs w:val="20"/>
        </w:rPr>
        <w:t xml:space="preserve">Article XIV </w:t>
      </w:r>
      <w:r>
        <w:rPr>
          <w:b/>
          <w:sz w:val="20"/>
          <w:szCs w:val="20"/>
        </w:rPr>
        <w:t xml:space="preserve">- </w:t>
      </w:r>
      <w:r w:rsidRPr="002A0801">
        <w:rPr>
          <w:b/>
          <w:sz w:val="20"/>
          <w:szCs w:val="20"/>
        </w:rPr>
        <w:t>No Positive Rights</w:t>
      </w:r>
    </w:p>
    <w:p w14:paraId="21B549B7" w14:textId="77777777" w:rsidR="004D455E" w:rsidRDefault="004D455E" w:rsidP="004D455E">
      <w:pPr>
        <w:shd w:val="clear" w:color="auto" w:fill="F2F2F2" w:themeFill="background1" w:themeFillShade="F2"/>
      </w:pPr>
      <w:r w:rsidRPr="00CC2291">
        <w:t>Don't personally see the need for this to be an article in the Const. This should fall under design principles in my opinion. If, as a community, we want to include and add articles that positive rights, and we all agree, then that is our right. Perhaps we would want to obligate users to have to do something.</w:t>
      </w:r>
    </w:p>
    <w:p w14:paraId="42D9BFA1" w14:textId="77777777" w:rsidR="004D455E" w:rsidRDefault="004D455E" w:rsidP="004D455E"/>
    <w:p w14:paraId="36996EA3" w14:textId="77777777" w:rsidR="004D455E" w:rsidRPr="004166CF" w:rsidRDefault="004D455E" w:rsidP="004D455E">
      <w:pPr>
        <w:shd w:val="clear" w:color="auto" w:fill="DAEEF3" w:themeFill="accent5" w:themeFillTint="33"/>
        <w:ind w:left="420"/>
        <w:rPr>
          <w:color w:val="0070C0"/>
          <w:sz w:val="20"/>
          <w:szCs w:val="20"/>
        </w:rPr>
      </w:pPr>
      <w:r w:rsidRPr="004166CF">
        <w:rPr>
          <w:b/>
          <w:color w:val="0070C0"/>
          <w:sz w:val="20"/>
          <w:szCs w:val="20"/>
        </w:rPr>
        <w:t>Reply C-12 (1) [From:</w:t>
      </w:r>
      <w:r w:rsidRPr="004166CF">
        <w:rPr>
          <w:color w:val="0070C0"/>
          <w:sz w:val="20"/>
          <w:szCs w:val="20"/>
        </w:rPr>
        <w:t xml:space="preserve"> Thomas Cox</w:t>
      </w:r>
      <w:r w:rsidRPr="004166CF">
        <w:rPr>
          <w:b/>
          <w:color w:val="0070C0"/>
          <w:sz w:val="20"/>
          <w:szCs w:val="20"/>
        </w:rPr>
        <w:t>] GMT+8, 23 May</w:t>
      </w:r>
    </w:p>
    <w:p w14:paraId="37363350" w14:textId="77777777" w:rsidR="004D455E" w:rsidRPr="004166CF" w:rsidRDefault="004D455E" w:rsidP="004D455E">
      <w:pPr>
        <w:shd w:val="clear" w:color="auto" w:fill="DAEEF3" w:themeFill="accent5" w:themeFillTint="33"/>
        <w:ind w:left="420"/>
        <w:rPr>
          <w:color w:val="0070C0"/>
        </w:rPr>
      </w:pPr>
      <w:r w:rsidRPr="004166CF">
        <w:rPr>
          <w:color w:val="0070C0"/>
        </w:rPr>
        <w:t>Positive rights create a token that has too many attributes of a security and could transform the EOS token from a utility token to a security. A blanket prohibition in Article XIV on positive rights was intended to help guide understanding of the rest of the document AND prevent the token from becoming a security implicitly.</w:t>
      </w:r>
    </w:p>
    <w:p w14:paraId="355B6492" w14:textId="77777777" w:rsidR="004D455E" w:rsidRDefault="004D455E" w:rsidP="004D455E"/>
    <w:p w14:paraId="0E2E0D15" w14:textId="77777777" w:rsidR="004D455E" w:rsidRPr="00A71CA1" w:rsidRDefault="004D455E" w:rsidP="00A71CA1">
      <w:pPr>
        <w:shd w:val="clear" w:color="auto" w:fill="DAEEF3" w:themeFill="accent5" w:themeFillTint="33"/>
        <w:ind w:left="420"/>
        <w:rPr>
          <w:color w:val="0070C0"/>
        </w:rPr>
      </w:pPr>
      <w:r w:rsidRPr="00A71CA1">
        <w:rPr>
          <w:b/>
          <w:color w:val="0070C0"/>
          <w:sz w:val="20"/>
          <w:szCs w:val="20"/>
        </w:rPr>
        <w:t>Reply C-12 (2) [From:</w:t>
      </w:r>
      <w:r w:rsidRPr="00A71CA1">
        <w:rPr>
          <w:color w:val="0070C0"/>
          <w:sz w:val="20"/>
          <w:szCs w:val="20"/>
        </w:rPr>
        <w:t xml:space="preserve"> Josh Kauffman</w:t>
      </w:r>
      <w:r w:rsidRPr="00A71CA1">
        <w:rPr>
          <w:b/>
          <w:color w:val="0070C0"/>
          <w:sz w:val="20"/>
          <w:szCs w:val="20"/>
        </w:rPr>
        <w:t>] 9:28 GMT+8, 25 May</w:t>
      </w:r>
    </w:p>
    <w:p w14:paraId="17B8A284" w14:textId="77777777" w:rsidR="004D455E" w:rsidRPr="00A71CA1" w:rsidRDefault="004D455E" w:rsidP="00A71CA1">
      <w:pPr>
        <w:shd w:val="clear" w:color="auto" w:fill="DAEEF3" w:themeFill="accent5" w:themeFillTint="33"/>
        <w:ind w:left="420"/>
        <w:rPr>
          <w:color w:val="0070C0"/>
        </w:rPr>
      </w:pPr>
      <w:r w:rsidRPr="00A71CA1">
        <w:rPr>
          <w:color w:val="0070C0"/>
        </w:rPr>
        <w:t>If it helps to acquiesce the SEC, I'm all for it!</w:t>
      </w:r>
    </w:p>
    <w:p w14:paraId="61512E04" w14:textId="0551D89D" w:rsidR="004D455E" w:rsidRDefault="004D455E" w:rsidP="006C59CA">
      <w:pPr>
        <w:rPr>
          <w:color w:val="FF0000"/>
        </w:rPr>
      </w:pPr>
    </w:p>
    <w:p w14:paraId="2FEFA686" w14:textId="15AFEAD9" w:rsidR="004D455E" w:rsidRDefault="004D455E" w:rsidP="006C59CA">
      <w:pPr>
        <w:rPr>
          <w:color w:val="FF0000"/>
        </w:rPr>
      </w:pPr>
    </w:p>
    <w:p w14:paraId="04109A79" w14:textId="3E54E030" w:rsidR="00234D4B" w:rsidRDefault="00234D4B" w:rsidP="00234D4B">
      <w:pPr>
        <w:shd w:val="clear" w:color="auto" w:fill="F2F2F2" w:themeFill="background1" w:themeFillShade="F2"/>
        <w:rPr>
          <w:b/>
          <w:sz w:val="20"/>
          <w:szCs w:val="20"/>
        </w:rPr>
      </w:pPr>
      <w:r>
        <w:rPr>
          <w:b/>
          <w:sz w:val="20"/>
          <w:szCs w:val="20"/>
        </w:rPr>
        <w:t xml:space="preserve">Proposal C-16 [From: </w:t>
      </w:r>
      <w:proofErr w:type="spellStart"/>
      <w:r>
        <w:rPr>
          <w:sz w:val="20"/>
          <w:szCs w:val="20"/>
        </w:rPr>
        <w:t>E</w:t>
      </w:r>
      <w:r w:rsidR="008A1A9F">
        <w:rPr>
          <w:sz w:val="20"/>
          <w:szCs w:val="20"/>
        </w:rPr>
        <w:t>OSAustralia</w:t>
      </w:r>
      <w:proofErr w:type="spellEnd"/>
      <w:r>
        <w:rPr>
          <w:b/>
          <w:sz w:val="20"/>
          <w:szCs w:val="20"/>
        </w:rPr>
        <w:t>] GMT+8, 2</w:t>
      </w:r>
      <w:r w:rsidR="008A1A9F">
        <w:rPr>
          <w:b/>
          <w:sz w:val="20"/>
          <w:szCs w:val="20"/>
        </w:rPr>
        <w:t>4</w:t>
      </w:r>
      <w:r>
        <w:rPr>
          <w:b/>
          <w:sz w:val="20"/>
          <w:szCs w:val="20"/>
        </w:rPr>
        <w:t xml:space="preserve"> May</w:t>
      </w:r>
    </w:p>
    <w:p w14:paraId="18D15463" w14:textId="59296D99" w:rsidR="00060976" w:rsidRPr="008A1A9F" w:rsidRDefault="00060976" w:rsidP="006C59CA"/>
    <w:p w14:paraId="255E7075" w14:textId="495865E1" w:rsidR="008A1A9F" w:rsidRPr="008A1A9F" w:rsidRDefault="008A1A9F" w:rsidP="006C59CA">
      <w:r w:rsidRPr="008A1A9F">
        <w:t>Shall we add "The crypto currency exchange is not allowed to vote on BP" in the constitution or BP agreement. Exchange is too easy to manipulate the voting</w:t>
      </w:r>
    </w:p>
    <w:p w14:paraId="3DD099DA" w14:textId="06AB1DB6" w:rsidR="00060976" w:rsidRDefault="00060976" w:rsidP="006C59CA">
      <w:pPr>
        <w:rPr>
          <w:color w:val="FF0000"/>
        </w:rPr>
      </w:pPr>
    </w:p>
    <w:p w14:paraId="3EFDA6B9" w14:textId="23833F42" w:rsidR="008A1A9F" w:rsidRPr="00A71CA1" w:rsidRDefault="008A1A9F" w:rsidP="00A71CA1">
      <w:pPr>
        <w:shd w:val="clear" w:color="auto" w:fill="DAEEF3" w:themeFill="accent5" w:themeFillTint="33"/>
        <w:ind w:left="420"/>
        <w:rPr>
          <w:b/>
          <w:color w:val="0070C0"/>
          <w:sz w:val="20"/>
          <w:szCs w:val="20"/>
        </w:rPr>
      </w:pPr>
      <w:r w:rsidRPr="00A71CA1">
        <w:rPr>
          <w:b/>
          <w:color w:val="0070C0"/>
          <w:sz w:val="20"/>
          <w:szCs w:val="20"/>
        </w:rPr>
        <w:t>Reply C-16 (1) [From:</w:t>
      </w:r>
      <w:r w:rsidRPr="00A71CA1">
        <w:rPr>
          <w:color w:val="0070C0"/>
          <w:sz w:val="20"/>
          <w:szCs w:val="20"/>
        </w:rPr>
        <w:t xml:space="preserve"> Thomas Cox</w:t>
      </w:r>
      <w:r w:rsidRPr="00A71CA1">
        <w:rPr>
          <w:b/>
          <w:color w:val="0070C0"/>
          <w:sz w:val="20"/>
          <w:szCs w:val="20"/>
        </w:rPr>
        <w:t>] 9:28 GMT+8, 25 May</w:t>
      </w:r>
    </w:p>
    <w:p w14:paraId="4FB099B2" w14:textId="6F649C63" w:rsidR="008A1A9F" w:rsidRPr="00A71CA1" w:rsidRDefault="008A1A9F" w:rsidP="00A71CA1">
      <w:pPr>
        <w:shd w:val="clear" w:color="auto" w:fill="DAEEF3" w:themeFill="accent5" w:themeFillTint="33"/>
        <w:ind w:left="420"/>
        <w:rPr>
          <w:color w:val="0070C0"/>
        </w:rPr>
      </w:pPr>
      <w:r w:rsidRPr="00A71CA1">
        <w:rPr>
          <w:color w:val="0070C0"/>
        </w:rPr>
        <w:t xml:space="preserve">There is a clause covering this case in the </w:t>
      </w:r>
      <w:proofErr w:type="spellStart"/>
      <w:r w:rsidRPr="00A71CA1">
        <w:rPr>
          <w:color w:val="0070C0"/>
        </w:rPr>
        <w:t>voteproducer</w:t>
      </w:r>
      <w:proofErr w:type="spellEnd"/>
      <w:r w:rsidRPr="00A71CA1">
        <w:rPr>
          <w:color w:val="0070C0"/>
        </w:rPr>
        <w:t xml:space="preserve"> Ricardian Contract. Exchanges cannot legally vote without proof that their customer explicitly authorized them to vote on the customer's behalf (which many </w:t>
      </w:r>
      <w:r w:rsidRPr="00A71CA1">
        <w:rPr>
          <w:color w:val="0070C0"/>
        </w:rPr>
        <w:lastRenderedPageBreak/>
        <w:t>are preparing to do, or claim so).</w:t>
      </w:r>
    </w:p>
    <w:p w14:paraId="7D1E9B1E" w14:textId="45051788" w:rsidR="008A1A9F" w:rsidRPr="00A71CA1" w:rsidRDefault="008A1A9F" w:rsidP="00A71CA1">
      <w:pPr>
        <w:shd w:val="clear" w:color="auto" w:fill="DAEEF3" w:themeFill="accent5" w:themeFillTint="33"/>
        <w:ind w:left="420"/>
        <w:rPr>
          <w:color w:val="0070C0"/>
        </w:rPr>
      </w:pPr>
      <w:r w:rsidRPr="00A71CA1">
        <w:rPr>
          <w:color w:val="0070C0"/>
        </w:rPr>
        <w:t>So you can consider this issue resolved, or at least consult that RC and see if its language satisfies your concerns.</w:t>
      </w:r>
    </w:p>
    <w:p w14:paraId="6D9F769A" w14:textId="1995E796" w:rsidR="00060976" w:rsidRDefault="00060976" w:rsidP="006C59CA">
      <w:pPr>
        <w:rPr>
          <w:color w:val="FF0000"/>
        </w:rPr>
      </w:pPr>
    </w:p>
    <w:p w14:paraId="4F37C1B9" w14:textId="77777777" w:rsidR="00060976" w:rsidRDefault="00060976" w:rsidP="006C59CA">
      <w:pPr>
        <w:rPr>
          <w:color w:val="FF0000"/>
        </w:rPr>
      </w:pPr>
    </w:p>
    <w:p w14:paraId="3F98EFB7" w14:textId="77777777" w:rsidR="004D455E" w:rsidRDefault="004D455E" w:rsidP="004D455E">
      <w:pPr>
        <w:shd w:val="clear" w:color="auto" w:fill="F2F2F2" w:themeFill="background1" w:themeFillShade="F2"/>
      </w:pPr>
      <w:r>
        <w:rPr>
          <w:b/>
          <w:sz w:val="20"/>
          <w:szCs w:val="20"/>
        </w:rPr>
        <w:t xml:space="preserve">Proposal O-1 [From: </w:t>
      </w:r>
      <w:r>
        <w:rPr>
          <w:sz w:val="20"/>
          <w:szCs w:val="20"/>
        </w:rPr>
        <w:t>Celu (</w:t>
      </w:r>
      <w:proofErr w:type="spellStart"/>
      <w:r>
        <w:rPr>
          <w:sz w:val="20"/>
          <w:szCs w:val="20"/>
        </w:rPr>
        <w:t>Blockgenic</w:t>
      </w:r>
      <w:proofErr w:type="spellEnd"/>
      <w:r>
        <w:rPr>
          <w:sz w:val="20"/>
          <w:szCs w:val="20"/>
        </w:rPr>
        <w:t>)</w:t>
      </w:r>
      <w:r>
        <w:rPr>
          <w:b/>
          <w:sz w:val="20"/>
          <w:szCs w:val="20"/>
        </w:rPr>
        <w:t>] 20:37 GMT+8, 22 May</w:t>
      </w:r>
    </w:p>
    <w:p w14:paraId="6931259B" w14:textId="77777777" w:rsidR="004D455E" w:rsidRDefault="004D455E" w:rsidP="004D455E">
      <w:pPr>
        <w:shd w:val="clear" w:color="auto" w:fill="F2F2F2" w:themeFill="background1" w:themeFillShade="F2"/>
      </w:pPr>
      <w:r>
        <w:t>L</w:t>
      </w:r>
      <w:r w:rsidRPr="00610F17">
        <w:t xml:space="preserve">ike developer docs do we have a 'go to' repository for getting started on governance? Both for people who want to understand governance in general and for those who want to know the specifics of initiating an actual arbitration. Also a guide focused towards developers on how to put together the </w:t>
      </w:r>
      <w:proofErr w:type="spellStart"/>
      <w:r w:rsidRPr="00610F17">
        <w:t>recardian</w:t>
      </w:r>
      <w:proofErr w:type="spellEnd"/>
      <w:r w:rsidRPr="00610F17">
        <w:t xml:space="preserve"> contract associated with the smart contracts that they might be writing... Possibly an overall governance wiki/guide that could have sections focused for the different target audience</w:t>
      </w:r>
      <w:r>
        <w:t>. So far the different sections/target audience I can think of are,</w:t>
      </w:r>
    </w:p>
    <w:p w14:paraId="1D7C9B41" w14:textId="77777777" w:rsidR="004D455E" w:rsidRDefault="004D455E" w:rsidP="004D455E">
      <w:pPr>
        <w:shd w:val="clear" w:color="auto" w:fill="F2F2F2" w:themeFill="background1" w:themeFillShade="F2"/>
      </w:pPr>
      <w:r>
        <w:t>i) general intro to governance (for total newbies)</w:t>
      </w:r>
    </w:p>
    <w:p w14:paraId="505CCE53" w14:textId="77777777" w:rsidR="004D455E" w:rsidRDefault="004D455E" w:rsidP="004D455E">
      <w:pPr>
        <w:shd w:val="clear" w:color="auto" w:fill="F2F2F2" w:themeFill="background1" w:themeFillShade="F2"/>
      </w:pPr>
      <w:r>
        <w:t>ii) Ricardian contracts for smart contract developers</w:t>
      </w:r>
    </w:p>
    <w:p w14:paraId="13642B75" w14:textId="77777777" w:rsidR="004D455E" w:rsidRDefault="004D455E" w:rsidP="004D455E">
      <w:pPr>
        <w:shd w:val="clear" w:color="auto" w:fill="F2F2F2" w:themeFill="background1" w:themeFillShade="F2"/>
      </w:pPr>
      <w:r>
        <w:t>iii) how to initiate an arbitration (for end users)</w:t>
      </w:r>
    </w:p>
    <w:p w14:paraId="04E3F12A" w14:textId="77777777" w:rsidR="004D455E" w:rsidRDefault="004D455E" w:rsidP="004D455E">
      <w:pPr>
        <w:shd w:val="clear" w:color="auto" w:fill="F2F2F2" w:themeFill="background1" w:themeFillShade="F2"/>
      </w:pPr>
      <w:r>
        <w:t>iv) for bps - how to implement an arbitration ruling</w:t>
      </w:r>
    </w:p>
    <w:p w14:paraId="37A77A93" w14:textId="77777777" w:rsidR="004D455E" w:rsidRDefault="004D455E" w:rsidP="004D455E">
      <w:pPr>
        <w:shd w:val="clear" w:color="auto" w:fill="F2F2F2" w:themeFill="background1" w:themeFillShade="F2"/>
      </w:pPr>
      <w:r w:rsidRPr="00610F17">
        <w:t>Just thinking out loud...of</w:t>
      </w:r>
      <w:r>
        <w:t xml:space="preserve"> </w:t>
      </w:r>
      <w:r w:rsidRPr="00610F17">
        <w:t>course the categories could be organized better but just some initial thoughts...</w:t>
      </w:r>
    </w:p>
    <w:p w14:paraId="2F163A96" w14:textId="77777777" w:rsidR="004D455E" w:rsidRDefault="004D455E" w:rsidP="004D455E">
      <w:pPr>
        <w:ind w:left="420"/>
        <w:rPr>
          <w:b/>
          <w:color w:val="0070C0"/>
        </w:rPr>
      </w:pPr>
    </w:p>
    <w:p w14:paraId="02D25687" w14:textId="77777777" w:rsidR="004D455E" w:rsidRPr="004166CF" w:rsidRDefault="004D455E" w:rsidP="004D455E">
      <w:pPr>
        <w:shd w:val="clear" w:color="auto" w:fill="DAEEF3" w:themeFill="accent5" w:themeFillTint="33"/>
        <w:ind w:left="420"/>
        <w:rPr>
          <w:color w:val="0070C0"/>
          <w:sz w:val="20"/>
          <w:szCs w:val="20"/>
        </w:rPr>
      </w:pPr>
      <w:r w:rsidRPr="004166CF">
        <w:rPr>
          <w:b/>
          <w:color w:val="0070C0"/>
          <w:sz w:val="20"/>
          <w:szCs w:val="20"/>
        </w:rPr>
        <w:t>Reply O-1 (1) [From:</w:t>
      </w:r>
      <w:r w:rsidRPr="004166CF">
        <w:rPr>
          <w:color w:val="0070C0"/>
          <w:sz w:val="20"/>
          <w:szCs w:val="20"/>
        </w:rPr>
        <w:t xml:space="preserve"> Josh Kauffman (EOS Canada)</w:t>
      </w:r>
      <w:r w:rsidRPr="004166CF">
        <w:rPr>
          <w:b/>
          <w:color w:val="0070C0"/>
          <w:sz w:val="20"/>
          <w:szCs w:val="20"/>
        </w:rPr>
        <w:t>] 9:47 GMT+8, 23 May</w:t>
      </w:r>
    </w:p>
    <w:p w14:paraId="5A4E17D6" w14:textId="77777777" w:rsidR="004D455E" w:rsidRPr="004166CF" w:rsidRDefault="004D455E" w:rsidP="004D455E">
      <w:pPr>
        <w:shd w:val="clear" w:color="auto" w:fill="DAEEF3" w:themeFill="accent5" w:themeFillTint="33"/>
        <w:ind w:left="420"/>
        <w:rPr>
          <w:color w:val="0070C0"/>
        </w:rPr>
      </w:pPr>
      <w:r w:rsidRPr="004166CF">
        <w:rPr>
          <w:color w:val="0070C0"/>
        </w:rPr>
        <w:t>I agree there needs to be a guide/wiki for all of this, and MANY more aspects of EOS. I think this will end up falling more under the Worker Proposal system though (which will need its OWN guide too!) But yes, definitely agree that we need to make FAQs, walk-</w:t>
      </w:r>
      <w:proofErr w:type="spellStart"/>
      <w:r w:rsidRPr="004166CF">
        <w:rPr>
          <w:color w:val="0070C0"/>
        </w:rPr>
        <w:t>thrus</w:t>
      </w:r>
      <w:proofErr w:type="spellEnd"/>
      <w:r w:rsidRPr="004166CF">
        <w:rPr>
          <w:color w:val="0070C0"/>
        </w:rPr>
        <w:t>, examples, and easy-to-use dashboards eventually. Key word is 'eventually.' Not enough time to get that out before launch unfortunately.</w:t>
      </w:r>
    </w:p>
    <w:p w14:paraId="00F55FB0" w14:textId="77777777" w:rsidR="004D455E" w:rsidRPr="004166CF" w:rsidRDefault="004D455E" w:rsidP="004D455E">
      <w:pPr>
        <w:ind w:left="420"/>
        <w:rPr>
          <w:color w:val="0070C0"/>
        </w:rPr>
      </w:pPr>
    </w:p>
    <w:p w14:paraId="60649F7A" w14:textId="77777777" w:rsidR="004D455E" w:rsidRPr="004166CF" w:rsidRDefault="004D455E" w:rsidP="004D455E">
      <w:pPr>
        <w:shd w:val="clear" w:color="auto" w:fill="DAEEF3" w:themeFill="accent5" w:themeFillTint="33"/>
        <w:ind w:left="420"/>
        <w:rPr>
          <w:b/>
          <w:color w:val="0070C0"/>
          <w:sz w:val="20"/>
          <w:szCs w:val="20"/>
        </w:rPr>
      </w:pPr>
      <w:r w:rsidRPr="004166CF">
        <w:rPr>
          <w:b/>
          <w:color w:val="0070C0"/>
          <w:sz w:val="20"/>
          <w:szCs w:val="20"/>
        </w:rPr>
        <w:t>Reply O-1 (2) [From:</w:t>
      </w:r>
      <w:r w:rsidRPr="004166CF">
        <w:rPr>
          <w:color w:val="0070C0"/>
          <w:sz w:val="20"/>
          <w:szCs w:val="20"/>
        </w:rPr>
        <w:t xml:space="preserve"> Thomas Cox</w:t>
      </w:r>
      <w:r w:rsidRPr="004166CF">
        <w:rPr>
          <w:b/>
          <w:color w:val="0070C0"/>
          <w:sz w:val="20"/>
          <w:szCs w:val="20"/>
        </w:rPr>
        <w:t>] GMT+8, 23 May</w:t>
      </w:r>
    </w:p>
    <w:p w14:paraId="428D3E39" w14:textId="7B94A7E8" w:rsidR="004D455E" w:rsidRPr="008A1A9F" w:rsidRDefault="004D455E" w:rsidP="008A1A9F">
      <w:pPr>
        <w:shd w:val="clear" w:color="auto" w:fill="DAEEF3" w:themeFill="accent5" w:themeFillTint="33"/>
        <w:ind w:left="420"/>
        <w:rPr>
          <w:color w:val="0070C0"/>
        </w:rPr>
      </w:pPr>
      <w:r w:rsidRPr="004166CF">
        <w:rPr>
          <w:color w:val="0070C0"/>
        </w:rPr>
        <w:t>Love this idea.</w:t>
      </w:r>
    </w:p>
    <w:sectPr w:rsidR="004D455E" w:rsidRPr="008A1A9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CC8EC" w14:textId="77777777" w:rsidR="0050399B" w:rsidRDefault="0050399B" w:rsidP="0035701F">
      <w:r>
        <w:separator/>
      </w:r>
    </w:p>
  </w:endnote>
  <w:endnote w:type="continuationSeparator" w:id="0">
    <w:p w14:paraId="64A32173" w14:textId="77777777" w:rsidR="0050399B" w:rsidRDefault="0050399B" w:rsidP="0035701F">
      <w:r>
        <w:continuationSeparator/>
      </w:r>
    </w:p>
  </w:endnote>
  <w:endnote w:type="continuationNotice" w:id="1">
    <w:p w14:paraId="7ED5C6BD" w14:textId="77777777" w:rsidR="0050399B" w:rsidRDefault="005039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4C7B1" w14:textId="77777777" w:rsidR="0050399B" w:rsidRDefault="0050399B" w:rsidP="0035701F">
      <w:r>
        <w:separator/>
      </w:r>
    </w:p>
  </w:footnote>
  <w:footnote w:type="continuationSeparator" w:id="0">
    <w:p w14:paraId="4339179E" w14:textId="77777777" w:rsidR="0050399B" w:rsidRDefault="0050399B" w:rsidP="0035701F">
      <w:r>
        <w:continuationSeparator/>
      </w:r>
    </w:p>
  </w:footnote>
  <w:footnote w:type="continuationNotice" w:id="1">
    <w:p w14:paraId="79F6B28B" w14:textId="77777777" w:rsidR="0050399B" w:rsidRDefault="005039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E17F1"/>
    <w:multiLevelType w:val="hybridMultilevel"/>
    <w:tmpl w:val="925A1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93B9C"/>
    <w:multiLevelType w:val="hybridMultilevel"/>
    <w:tmpl w:val="2E06E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licia Bao">
    <w15:presenceInfo w15:providerId="None" w15:userId="Felicia B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7C"/>
    <w:rsid w:val="000270F5"/>
    <w:rsid w:val="00053BD2"/>
    <w:rsid w:val="0006075A"/>
    <w:rsid w:val="00060976"/>
    <w:rsid w:val="00084F8C"/>
    <w:rsid w:val="000870CC"/>
    <w:rsid w:val="00091955"/>
    <w:rsid w:val="000C656F"/>
    <w:rsid w:val="000C6ADA"/>
    <w:rsid w:val="001013EE"/>
    <w:rsid w:val="001018A5"/>
    <w:rsid w:val="00110427"/>
    <w:rsid w:val="001154CA"/>
    <w:rsid w:val="00116675"/>
    <w:rsid w:val="00116B3F"/>
    <w:rsid w:val="001356F1"/>
    <w:rsid w:val="00142FC5"/>
    <w:rsid w:val="00146333"/>
    <w:rsid w:val="00153DBF"/>
    <w:rsid w:val="00161003"/>
    <w:rsid w:val="0018277C"/>
    <w:rsid w:val="001837E5"/>
    <w:rsid w:val="00192E81"/>
    <w:rsid w:val="00194845"/>
    <w:rsid w:val="001B090F"/>
    <w:rsid w:val="001B67A0"/>
    <w:rsid w:val="002032F0"/>
    <w:rsid w:val="002067EE"/>
    <w:rsid w:val="002146B4"/>
    <w:rsid w:val="00222B05"/>
    <w:rsid w:val="00234D4B"/>
    <w:rsid w:val="002352D1"/>
    <w:rsid w:val="0023596F"/>
    <w:rsid w:val="00242D52"/>
    <w:rsid w:val="0024334B"/>
    <w:rsid w:val="00280D12"/>
    <w:rsid w:val="00286CD7"/>
    <w:rsid w:val="00295DFF"/>
    <w:rsid w:val="002A0801"/>
    <w:rsid w:val="002A251F"/>
    <w:rsid w:val="002B58FF"/>
    <w:rsid w:val="002D3EFB"/>
    <w:rsid w:val="00320D5F"/>
    <w:rsid w:val="00333F6C"/>
    <w:rsid w:val="00340392"/>
    <w:rsid w:val="003420C7"/>
    <w:rsid w:val="00352423"/>
    <w:rsid w:val="00355052"/>
    <w:rsid w:val="0035701F"/>
    <w:rsid w:val="00364450"/>
    <w:rsid w:val="003838DC"/>
    <w:rsid w:val="00387DFB"/>
    <w:rsid w:val="003A08DE"/>
    <w:rsid w:val="003B12FC"/>
    <w:rsid w:val="003C2499"/>
    <w:rsid w:val="003C6AB7"/>
    <w:rsid w:val="003C78DC"/>
    <w:rsid w:val="003D6595"/>
    <w:rsid w:val="003E16BA"/>
    <w:rsid w:val="003E21EE"/>
    <w:rsid w:val="003F1146"/>
    <w:rsid w:val="003F27ED"/>
    <w:rsid w:val="0040093B"/>
    <w:rsid w:val="004157E5"/>
    <w:rsid w:val="004166CF"/>
    <w:rsid w:val="00425213"/>
    <w:rsid w:val="00451C17"/>
    <w:rsid w:val="00451D26"/>
    <w:rsid w:val="004876E9"/>
    <w:rsid w:val="00491501"/>
    <w:rsid w:val="00493016"/>
    <w:rsid w:val="004939EB"/>
    <w:rsid w:val="004A3E4A"/>
    <w:rsid w:val="004A6CF6"/>
    <w:rsid w:val="004A7FA1"/>
    <w:rsid w:val="004C514C"/>
    <w:rsid w:val="004D455E"/>
    <w:rsid w:val="004E3CD0"/>
    <w:rsid w:val="004E5A11"/>
    <w:rsid w:val="00501F5A"/>
    <w:rsid w:val="00503489"/>
    <w:rsid w:val="0050399B"/>
    <w:rsid w:val="00507E99"/>
    <w:rsid w:val="00510138"/>
    <w:rsid w:val="00512D55"/>
    <w:rsid w:val="00531838"/>
    <w:rsid w:val="00531A4E"/>
    <w:rsid w:val="00534C3E"/>
    <w:rsid w:val="00546958"/>
    <w:rsid w:val="00547F79"/>
    <w:rsid w:val="00552296"/>
    <w:rsid w:val="0056017C"/>
    <w:rsid w:val="00563B34"/>
    <w:rsid w:val="00576425"/>
    <w:rsid w:val="005B2437"/>
    <w:rsid w:val="005C23B9"/>
    <w:rsid w:val="005E1892"/>
    <w:rsid w:val="005E24BC"/>
    <w:rsid w:val="0060138A"/>
    <w:rsid w:val="00610F17"/>
    <w:rsid w:val="00613EA9"/>
    <w:rsid w:val="00620927"/>
    <w:rsid w:val="00625B10"/>
    <w:rsid w:val="0063013E"/>
    <w:rsid w:val="00656001"/>
    <w:rsid w:val="00665FA9"/>
    <w:rsid w:val="006800D2"/>
    <w:rsid w:val="006859E5"/>
    <w:rsid w:val="0068754A"/>
    <w:rsid w:val="006A4BBA"/>
    <w:rsid w:val="006B728C"/>
    <w:rsid w:val="006B7E75"/>
    <w:rsid w:val="006C59CA"/>
    <w:rsid w:val="006E22D8"/>
    <w:rsid w:val="006F338D"/>
    <w:rsid w:val="006F6ADB"/>
    <w:rsid w:val="006F7749"/>
    <w:rsid w:val="00705A4C"/>
    <w:rsid w:val="00705F2D"/>
    <w:rsid w:val="0072231A"/>
    <w:rsid w:val="00730FE0"/>
    <w:rsid w:val="00734D69"/>
    <w:rsid w:val="00741A13"/>
    <w:rsid w:val="00744ABE"/>
    <w:rsid w:val="00754239"/>
    <w:rsid w:val="007846D6"/>
    <w:rsid w:val="007938AD"/>
    <w:rsid w:val="00793FC0"/>
    <w:rsid w:val="007A727D"/>
    <w:rsid w:val="007B26ED"/>
    <w:rsid w:val="007B7D7F"/>
    <w:rsid w:val="007D3745"/>
    <w:rsid w:val="007E1EE9"/>
    <w:rsid w:val="00802AA5"/>
    <w:rsid w:val="008100CC"/>
    <w:rsid w:val="0081201E"/>
    <w:rsid w:val="0081511F"/>
    <w:rsid w:val="00817220"/>
    <w:rsid w:val="00820841"/>
    <w:rsid w:val="00821CC3"/>
    <w:rsid w:val="00832737"/>
    <w:rsid w:val="00833975"/>
    <w:rsid w:val="0085356D"/>
    <w:rsid w:val="0087148E"/>
    <w:rsid w:val="00871EA7"/>
    <w:rsid w:val="0088209E"/>
    <w:rsid w:val="0088784A"/>
    <w:rsid w:val="00895DB9"/>
    <w:rsid w:val="008A1A9F"/>
    <w:rsid w:val="008A422F"/>
    <w:rsid w:val="009060BF"/>
    <w:rsid w:val="00930EFE"/>
    <w:rsid w:val="00940CAC"/>
    <w:rsid w:val="00946D79"/>
    <w:rsid w:val="00961220"/>
    <w:rsid w:val="009634FC"/>
    <w:rsid w:val="00964244"/>
    <w:rsid w:val="009676B3"/>
    <w:rsid w:val="00975BA6"/>
    <w:rsid w:val="0097603F"/>
    <w:rsid w:val="00981A74"/>
    <w:rsid w:val="00992CDA"/>
    <w:rsid w:val="009945B5"/>
    <w:rsid w:val="0099664F"/>
    <w:rsid w:val="00997972"/>
    <w:rsid w:val="009A6D60"/>
    <w:rsid w:val="009B06BA"/>
    <w:rsid w:val="009B1503"/>
    <w:rsid w:val="009D6D81"/>
    <w:rsid w:val="009E64EA"/>
    <w:rsid w:val="009F1ADC"/>
    <w:rsid w:val="009F27A8"/>
    <w:rsid w:val="009F620C"/>
    <w:rsid w:val="009F6F79"/>
    <w:rsid w:val="00A37D8A"/>
    <w:rsid w:val="00A40EF1"/>
    <w:rsid w:val="00A71CA1"/>
    <w:rsid w:val="00AA0E43"/>
    <w:rsid w:val="00AE2E48"/>
    <w:rsid w:val="00AF5F2F"/>
    <w:rsid w:val="00AF7501"/>
    <w:rsid w:val="00B0371B"/>
    <w:rsid w:val="00B13A40"/>
    <w:rsid w:val="00B623E1"/>
    <w:rsid w:val="00B75C58"/>
    <w:rsid w:val="00BA32F1"/>
    <w:rsid w:val="00C02470"/>
    <w:rsid w:val="00C039E3"/>
    <w:rsid w:val="00C07F32"/>
    <w:rsid w:val="00C20D00"/>
    <w:rsid w:val="00C53A8C"/>
    <w:rsid w:val="00C54FB0"/>
    <w:rsid w:val="00C6588B"/>
    <w:rsid w:val="00C776D4"/>
    <w:rsid w:val="00C84226"/>
    <w:rsid w:val="00CC0791"/>
    <w:rsid w:val="00CC2291"/>
    <w:rsid w:val="00CC495D"/>
    <w:rsid w:val="00CD3626"/>
    <w:rsid w:val="00CD3F97"/>
    <w:rsid w:val="00CE0232"/>
    <w:rsid w:val="00CE2ADC"/>
    <w:rsid w:val="00CE7D3E"/>
    <w:rsid w:val="00CF0ECD"/>
    <w:rsid w:val="00CF1A71"/>
    <w:rsid w:val="00D07CF2"/>
    <w:rsid w:val="00D109AE"/>
    <w:rsid w:val="00D31D09"/>
    <w:rsid w:val="00D370B4"/>
    <w:rsid w:val="00D401D3"/>
    <w:rsid w:val="00D46671"/>
    <w:rsid w:val="00D571A6"/>
    <w:rsid w:val="00D60B73"/>
    <w:rsid w:val="00D62BDC"/>
    <w:rsid w:val="00D7149D"/>
    <w:rsid w:val="00D7571E"/>
    <w:rsid w:val="00DA7D7A"/>
    <w:rsid w:val="00DB32E0"/>
    <w:rsid w:val="00DB603C"/>
    <w:rsid w:val="00DB66C3"/>
    <w:rsid w:val="00DC39BB"/>
    <w:rsid w:val="00DF3262"/>
    <w:rsid w:val="00E038D0"/>
    <w:rsid w:val="00E24776"/>
    <w:rsid w:val="00E35F3B"/>
    <w:rsid w:val="00E3730A"/>
    <w:rsid w:val="00E37352"/>
    <w:rsid w:val="00E37890"/>
    <w:rsid w:val="00E64056"/>
    <w:rsid w:val="00E667D3"/>
    <w:rsid w:val="00E723D0"/>
    <w:rsid w:val="00E77A23"/>
    <w:rsid w:val="00E91180"/>
    <w:rsid w:val="00E95776"/>
    <w:rsid w:val="00EA0CC2"/>
    <w:rsid w:val="00EA4FCF"/>
    <w:rsid w:val="00EC41D4"/>
    <w:rsid w:val="00EC5B48"/>
    <w:rsid w:val="00EE48F7"/>
    <w:rsid w:val="00EF2BAA"/>
    <w:rsid w:val="00EF7C7A"/>
    <w:rsid w:val="00F0296F"/>
    <w:rsid w:val="00F23899"/>
    <w:rsid w:val="00F273FB"/>
    <w:rsid w:val="00F356A9"/>
    <w:rsid w:val="00F40ED5"/>
    <w:rsid w:val="00F41131"/>
    <w:rsid w:val="00F42225"/>
    <w:rsid w:val="00F61D25"/>
    <w:rsid w:val="00F67173"/>
    <w:rsid w:val="00F721B2"/>
    <w:rsid w:val="00F72B39"/>
    <w:rsid w:val="00F73BBE"/>
    <w:rsid w:val="00F8720C"/>
    <w:rsid w:val="00FC5A98"/>
    <w:rsid w:val="00F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E4CBE1"/>
  <w15:docId w15:val="{8A0CAFE1-55D4-4560-AAC8-5B4D1C6A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5701F"/>
    <w:pPr>
      <w:tabs>
        <w:tab w:val="center" w:pos="4320"/>
        <w:tab w:val="right" w:pos="8640"/>
      </w:tabs>
    </w:pPr>
  </w:style>
  <w:style w:type="character" w:customStyle="1" w:styleId="a6">
    <w:name w:val="页眉 字符"/>
    <w:basedOn w:val="a0"/>
    <w:link w:val="a5"/>
    <w:uiPriority w:val="99"/>
    <w:rsid w:val="0035701F"/>
  </w:style>
  <w:style w:type="paragraph" w:styleId="a7">
    <w:name w:val="footer"/>
    <w:basedOn w:val="a"/>
    <w:link w:val="a8"/>
    <w:uiPriority w:val="99"/>
    <w:unhideWhenUsed/>
    <w:rsid w:val="0035701F"/>
    <w:pPr>
      <w:tabs>
        <w:tab w:val="center" w:pos="4320"/>
        <w:tab w:val="right" w:pos="8640"/>
      </w:tabs>
    </w:pPr>
  </w:style>
  <w:style w:type="character" w:customStyle="1" w:styleId="a8">
    <w:name w:val="页脚 字符"/>
    <w:basedOn w:val="a0"/>
    <w:link w:val="a7"/>
    <w:uiPriority w:val="99"/>
    <w:rsid w:val="0035701F"/>
  </w:style>
  <w:style w:type="character" w:customStyle="1" w:styleId="1">
    <w:name w:val="未处理的提及1"/>
    <w:basedOn w:val="a0"/>
    <w:uiPriority w:val="99"/>
    <w:semiHidden/>
    <w:unhideWhenUsed/>
    <w:rsid w:val="00820841"/>
    <w:rPr>
      <w:color w:val="808080"/>
      <w:shd w:val="clear" w:color="auto" w:fill="E6E6E6"/>
    </w:rPr>
  </w:style>
  <w:style w:type="paragraph" w:styleId="a9">
    <w:name w:val="List Paragraph"/>
    <w:basedOn w:val="a"/>
    <w:uiPriority w:val="34"/>
    <w:qFormat/>
    <w:rsid w:val="00817220"/>
    <w:pPr>
      <w:ind w:left="720"/>
      <w:contextualSpacing/>
    </w:pPr>
  </w:style>
  <w:style w:type="character" w:styleId="aa">
    <w:name w:val="Unresolved Mention"/>
    <w:basedOn w:val="a0"/>
    <w:uiPriority w:val="99"/>
    <w:semiHidden/>
    <w:unhideWhenUsed/>
    <w:rsid w:val="00DB32E0"/>
    <w:rPr>
      <w:color w:val="808080"/>
      <w:shd w:val="clear" w:color="auto" w:fill="E6E6E6"/>
    </w:rPr>
  </w:style>
  <w:style w:type="paragraph" w:styleId="ab">
    <w:name w:val="Revision"/>
    <w:hidden/>
    <w:uiPriority w:val="99"/>
    <w:semiHidden/>
    <w:rsid w:val="007B26ED"/>
  </w:style>
  <w:style w:type="paragraph" w:styleId="ac">
    <w:name w:val="Balloon Text"/>
    <w:basedOn w:val="a"/>
    <w:link w:val="ad"/>
    <w:uiPriority w:val="99"/>
    <w:semiHidden/>
    <w:unhideWhenUsed/>
    <w:rsid w:val="007B26ED"/>
    <w:rPr>
      <w:rFonts w:ascii="Microsoft YaHei UI" w:eastAsia="Microsoft YaHei UI"/>
    </w:rPr>
  </w:style>
  <w:style w:type="character" w:customStyle="1" w:styleId="ad">
    <w:name w:val="批注框文本 字符"/>
    <w:basedOn w:val="a0"/>
    <w:link w:val="ac"/>
    <w:uiPriority w:val="99"/>
    <w:semiHidden/>
    <w:rsid w:val="007B26ED"/>
    <w:rPr>
      <w:rFonts w:ascii="Microsoft YaHei UI" w:eastAsia="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61071">
      <w:bodyDiv w:val="1"/>
      <w:marLeft w:val="0"/>
      <w:marRight w:val="0"/>
      <w:marTop w:val="0"/>
      <w:marBottom w:val="0"/>
      <w:divBdr>
        <w:top w:val="none" w:sz="0" w:space="0" w:color="auto"/>
        <w:left w:val="none" w:sz="0" w:space="0" w:color="auto"/>
        <w:bottom w:val="none" w:sz="0" w:space="0" w:color="auto"/>
        <w:right w:val="none" w:sz="0" w:space="0" w:color="auto"/>
      </w:divBdr>
    </w:div>
    <w:div w:id="275018274">
      <w:bodyDiv w:val="1"/>
      <w:marLeft w:val="0"/>
      <w:marRight w:val="0"/>
      <w:marTop w:val="0"/>
      <w:marBottom w:val="0"/>
      <w:divBdr>
        <w:top w:val="none" w:sz="0" w:space="0" w:color="auto"/>
        <w:left w:val="none" w:sz="0" w:space="0" w:color="auto"/>
        <w:bottom w:val="none" w:sz="0" w:space="0" w:color="auto"/>
        <w:right w:val="none" w:sz="0" w:space="0" w:color="auto"/>
      </w:divBdr>
    </w:div>
    <w:div w:id="298845889">
      <w:bodyDiv w:val="1"/>
      <w:marLeft w:val="0"/>
      <w:marRight w:val="0"/>
      <w:marTop w:val="0"/>
      <w:marBottom w:val="0"/>
      <w:divBdr>
        <w:top w:val="none" w:sz="0" w:space="0" w:color="auto"/>
        <w:left w:val="none" w:sz="0" w:space="0" w:color="auto"/>
        <w:bottom w:val="none" w:sz="0" w:space="0" w:color="auto"/>
        <w:right w:val="none" w:sz="0" w:space="0" w:color="auto"/>
      </w:divBdr>
    </w:div>
    <w:div w:id="319428727">
      <w:bodyDiv w:val="1"/>
      <w:marLeft w:val="0"/>
      <w:marRight w:val="0"/>
      <w:marTop w:val="0"/>
      <w:marBottom w:val="0"/>
      <w:divBdr>
        <w:top w:val="none" w:sz="0" w:space="0" w:color="auto"/>
        <w:left w:val="none" w:sz="0" w:space="0" w:color="auto"/>
        <w:bottom w:val="none" w:sz="0" w:space="0" w:color="auto"/>
        <w:right w:val="none" w:sz="0" w:space="0" w:color="auto"/>
      </w:divBdr>
    </w:div>
    <w:div w:id="348870295">
      <w:bodyDiv w:val="1"/>
      <w:marLeft w:val="0"/>
      <w:marRight w:val="0"/>
      <w:marTop w:val="0"/>
      <w:marBottom w:val="0"/>
      <w:divBdr>
        <w:top w:val="none" w:sz="0" w:space="0" w:color="auto"/>
        <w:left w:val="none" w:sz="0" w:space="0" w:color="auto"/>
        <w:bottom w:val="none" w:sz="0" w:space="0" w:color="auto"/>
        <w:right w:val="none" w:sz="0" w:space="0" w:color="auto"/>
      </w:divBdr>
    </w:div>
    <w:div w:id="409929453">
      <w:bodyDiv w:val="1"/>
      <w:marLeft w:val="0"/>
      <w:marRight w:val="0"/>
      <w:marTop w:val="0"/>
      <w:marBottom w:val="0"/>
      <w:divBdr>
        <w:top w:val="none" w:sz="0" w:space="0" w:color="auto"/>
        <w:left w:val="none" w:sz="0" w:space="0" w:color="auto"/>
        <w:bottom w:val="none" w:sz="0" w:space="0" w:color="auto"/>
        <w:right w:val="none" w:sz="0" w:space="0" w:color="auto"/>
      </w:divBdr>
    </w:div>
    <w:div w:id="664164275">
      <w:bodyDiv w:val="1"/>
      <w:marLeft w:val="0"/>
      <w:marRight w:val="0"/>
      <w:marTop w:val="0"/>
      <w:marBottom w:val="0"/>
      <w:divBdr>
        <w:top w:val="none" w:sz="0" w:space="0" w:color="auto"/>
        <w:left w:val="none" w:sz="0" w:space="0" w:color="auto"/>
        <w:bottom w:val="none" w:sz="0" w:space="0" w:color="auto"/>
        <w:right w:val="none" w:sz="0" w:space="0" w:color="auto"/>
      </w:divBdr>
    </w:div>
    <w:div w:id="827866495">
      <w:bodyDiv w:val="1"/>
      <w:marLeft w:val="0"/>
      <w:marRight w:val="0"/>
      <w:marTop w:val="0"/>
      <w:marBottom w:val="0"/>
      <w:divBdr>
        <w:top w:val="none" w:sz="0" w:space="0" w:color="auto"/>
        <w:left w:val="none" w:sz="0" w:space="0" w:color="auto"/>
        <w:bottom w:val="none" w:sz="0" w:space="0" w:color="auto"/>
        <w:right w:val="none" w:sz="0" w:space="0" w:color="auto"/>
      </w:divBdr>
    </w:div>
    <w:div w:id="1026638593">
      <w:bodyDiv w:val="1"/>
      <w:marLeft w:val="0"/>
      <w:marRight w:val="0"/>
      <w:marTop w:val="0"/>
      <w:marBottom w:val="0"/>
      <w:divBdr>
        <w:top w:val="none" w:sz="0" w:space="0" w:color="auto"/>
        <w:left w:val="none" w:sz="0" w:space="0" w:color="auto"/>
        <w:bottom w:val="none" w:sz="0" w:space="0" w:color="auto"/>
        <w:right w:val="none" w:sz="0" w:space="0" w:color="auto"/>
      </w:divBdr>
    </w:div>
    <w:div w:id="1041326283">
      <w:bodyDiv w:val="1"/>
      <w:marLeft w:val="0"/>
      <w:marRight w:val="0"/>
      <w:marTop w:val="0"/>
      <w:marBottom w:val="0"/>
      <w:divBdr>
        <w:top w:val="none" w:sz="0" w:space="0" w:color="auto"/>
        <w:left w:val="none" w:sz="0" w:space="0" w:color="auto"/>
        <w:bottom w:val="none" w:sz="0" w:space="0" w:color="auto"/>
        <w:right w:val="none" w:sz="0" w:space="0" w:color="auto"/>
      </w:divBdr>
    </w:div>
    <w:div w:id="1114784959">
      <w:bodyDiv w:val="1"/>
      <w:marLeft w:val="0"/>
      <w:marRight w:val="0"/>
      <w:marTop w:val="0"/>
      <w:marBottom w:val="0"/>
      <w:divBdr>
        <w:top w:val="none" w:sz="0" w:space="0" w:color="auto"/>
        <w:left w:val="none" w:sz="0" w:space="0" w:color="auto"/>
        <w:bottom w:val="none" w:sz="0" w:space="0" w:color="auto"/>
        <w:right w:val="none" w:sz="0" w:space="0" w:color="auto"/>
      </w:divBdr>
    </w:div>
    <w:div w:id="1150485160">
      <w:bodyDiv w:val="1"/>
      <w:marLeft w:val="0"/>
      <w:marRight w:val="0"/>
      <w:marTop w:val="0"/>
      <w:marBottom w:val="0"/>
      <w:divBdr>
        <w:top w:val="none" w:sz="0" w:space="0" w:color="auto"/>
        <w:left w:val="none" w:sz="0" w:space="0" w:color="auto"/>
        <w:bottom w:val="none" w:sz="0" w:space="0" w:color="auto"/>
        <w:right w:val="none" w:sz="0" w:space="0" w:color="auto"/>
      </w:divBdr>
    </w:div>
    <w:div w:id="1154759239">
      <w:bodyDiv w:val="1"/>
      <w:marLeft w:val="0"/>
      <w:marRight w:val="0"/>
      <w:marTop w:val="0"/>
      <w:marBottom w:val="0"/>
      <w:divBdr>
        <w:top w:val="none" w:sz="0" w:space="0" w:color="auto"/>
        <w:left w:val="none" w:sz="0" w:space="0" w:color="auto"/>
        <w:bottom w:val="none" w:sz="0" w:space="0" w:color="auto"/>
        <w:right w:val="none" w:sz="0" w:space="0" w:color="auto"/>
      </w:divBdr>
    </w:div>
    <w:div w:id="1208447680">
      <w:bodyDiv w:val="1"/>
      <w:marLeft w:val="0"/>
      <w:marRight w:val="0"/>
      <w:marTop w:val="0"/>
      <w:marBottom w:val="0"/>
      <w:divBdr>
        <w:top w:val="none" w:sz="0" w:space="0" w:color="auto"/>
        <w:left w:val="none" w:sz="0" w:space="0" w:color="auto"/>
        <w:bottom w:val="none" w:sz="0" w:space="0" w:color="auto"/>
        <w:right w:val="none" w:sz="0" w:space="0" w:color="auto"/>
      </w:divBdr>
      <w:divsChild>
        <w:div w:id="591935689">
          <w:marLeft w:val="0"/>
          <w:marRight w:val="0"/>
          <w:marTop w:val="0"/>
          <w:marBottom w:val="0"/>
          <w:divBdr>
            <w:top w:val="none" w:sz="0" w:space="0" w:color="auto"/>
            <w:left w:val="none" w:sz="0" w:space="0" w:color="auto"/>
            <w:bottom w:val="none" w:sz="0" w:space="0" w:color="auto"/>
            <w:right w:val="none" w:sz="0" w:space="0" w:color="auto"/>
          </w:divBdr>
        </w:div>
        <w:div w:id="403070510">
          <w:marLeft w:val="0"/>
          <w:marRight w:val="0"/>
          <w:marTop w:val="0"/>
          <w:marBottom w:val="0"/>
          <w:divBdr>
            <w:top w:val="none" w:sz="0" w:space="0" w:color="auto"/>
            <w:left w:val="none" w:sz="0" w:space="0" w:color="auto"/>
            <w:bottom w:val="none" w:sz="0" w:space="0" w:color="auto"/>
            <w:right w:val="none" w:sz="0" w:space="0" w:color="auto"/>
          </w:divBdr>
        </w:div>
        <w:div w:id="735591174">
          <w:marLeft w:val="0"/>
          <w:marRight w:val="0"/>
          <w:marTop w:val="0"/>
          <w:marBottom w:val="0"/>
          <w:divBdr>
            <w:top w:val="none" w:sz="0" w:space="0" w:color="auto"/>
            <w:left w:val="none" w:sz="0" w:space="0" w:color="auto"/>
            <w:bottom w:val="none" w:sz="0" w:space="0" w:color="auto"/>
            <w:right w:val="none" w:sz="0" w:space="0" w:color="auto"/>
          </w:divBdr>
        </w:div>
        <w:div w:id="1921983626">
          <w:marLeft w:val="0"/>
          <w:marRight w:val="0"/>
          <w:marTop w:val="0"/>
          <w:marBottom w:val="0"/>
          <w:divBdr>
            <w:top w:val="none" w:sz="0" w:space="0" w:color="auto"/>
            <w:left w:val="none" w:sz="0" w:space="0" w:color="auto"/>
            <w:bottom w:val="none" w:sz="0" w:space="0" w:color="auto"/>
            <w:right w:val="none" w:sz="0" w:space="0" w:color="auto"/>
          </w:divBdr>
        </w:div>
        <w:div w:id="1444807288">
          <w:marLeft w:val="0"/>
          <w:marRight w:val="0"/>
          <w:marTop w:val="0"/>
          <w:marBottom w:val="0"/>
          <w:divBdr>
            <w:top w:val="none" w:sz="0" w:space="0" w:color="auto"/>
            <w:left w:val="none" w:sz="0" w:space="0" w:color="auto"/>
            <w:bottom w:val="none" w:sz="0" w:space="0" w:color="auto"/>
            <w:right w:val="none" w:sz="0" w:space="0" w:color="auto"/>
          </w:divBdr>
        </w:div>
      </w:divsChild>
    </w:div>
    <w:div w:id="1368681559">
      <w:bodyDiv w:val="1"/>
      <w:marLeft w:val="0"/>
      <w:marRight w:val="0"/>
      <w:marTop w:val="0"/>
      <w:marBottom w:val="0"/>
      <w:divBdr>
        <w:top w:val="none" w:sz="0" w:space="0" w:color="auto"/>
        <w:left w:val="none" w:sz="0" w:space="0" w:color="auto"/>
        <w:bottom w:val="none" w:sz="0" w:space="0" w:color="auto"/>
        <w:right w:val="none" w:sz="0" w:space="0" w:color="auto"/>
      </w:divBdr>
    </w:div>
    <w:div w:id="1449355533">
      <w:bodyDiv w:val="1"/>
      <w:marLeft w:val="0"/>
      <w:marRight w:val="0"/>
      <w:marTop w:val="0"/>
      <w:marBottom w:val="0"/>
      <w:divBdr>
        <w:top w:val="none" w:sz="0" w:space="0" w:color="auto"/>
        <w:left w:val="none" w:sz="0" w:space="0" w:color="auto"/>
        <w:bottom w:val="none" w:sz="0" w:space="0" w:color="auto"/>
        <w:right w:val="none" w:sz="0" w:space="0" w:color="auto"/>
      </w:divBdr>
    </w:div>
    <w:div w:id="1649096039">
      <w:bodyDiv w:val="1"/>
      <w:marLeft w:val="0"/>
      <w:marRight w:val="0"/>
      <w:marTop w:val="0"/>
      <w:marBottom w:val="0"/>
      <w:divBdr>
        <w:top w:val="none" w:sz="0" w:space="0" w:color="auto"/>
        <w:left w:val="none" w:sz="0" w:space="0" w:color="auto"/>
        <w:bottom w:val="none" w:sz="0" w:space="0" w:color="auto"/>
        <w:right w:val="none" w:sz="0" w:space="0" w:color="auto"/>
      </w:divBdr>
    </w:div>
    <w:div w:id="1664624707">
      <w:bodyDiv w:val="1"/>
      <w:marLeft w:val="0"/>
      <w:marRight w:val="0"/>
      <w:marTop w:val="0"/>
      <w:marBottom w:val="0"/>
      <w:divBdr>
        <w:top w:val="none" w:sz="0" w:space="0" w:color="auto"/>
        <w:left w:val="none" w:sz="0" w:space="0" w:color="auto"/>
        <w:bottom w:val="none" w:sz="0" w:space="0" w:color="auto"/>
        <w:right w:val="none" w:sz="0" w:space="0" w:color="auto"/>
      </w:divBdr>
    </w:div>
    <w:div w:id="1694189419">
      <w:bodyDiv w:val="1"/>
      <w:marLeft w:val="0"/>
      <w:marRight w:val="0"/>
      <w:marTop w:val="0"/>
      <w:marBottom w:val="0"/>
      <w:divBdr>
        <w:top w:val="none" w:sz="0" w:space="0" w:color="auto"/>
        <w:left w:val="none" w:sz="0" w:space="0" w:color="auto"/>
        <w:bottom w:val="none" w:sz="0" w:space="0" w:color="auto"/>
        <w:right w:val="none" w:sz="0" w:space="0" w:color="auto"/>
      </w:divBdr>
    </w:div>
    <w:div w:id="1755397270">
      <w:bodyDiv w:val="1"/>
      <w:marLeft w:val="0"/>
      <w:marRight w:val="0"/>
      <w:marTop w:val="0"/>
      <w:marBottom w:val="0"/>
      <w:divBdr>
        <w:top w:val="none" w:sz="0" w:space="0" w:color="auto"/>
        <w:left w:val="none" w:sz="0" w:space="0" w:color="auto"/>
        <w:bottom w:val="none" w:sz="0" w:space="0" w:color="auto"/>
        <w:right w:val="none" w:sz="0" w:space="0" w:color="auto"/>
      </w:divBdr>
    </w:div>
    <w:div w:id="1797261247">
      <w:bodyDiv w:val="1"/>
      <w:marLeft w:val="0"/>
      <w:marRight w:val="0"/>
      <w:marTop w:val="0"/>
      <w:marBottom w:val="0"/>
      <w:divBdr>
        <w:top w:val="none" w:sz="0" w:space="0" w:color="auto"/>
        <w:left w:val="none" w:sz="0" w:space="0" w:color="auto"/>
        <w:bottom w:val="none" w:sz="0" w:space="0" w:color="auto"/>
        <w:right w:val="none" w:sz="0" w:space="0" w:color="auto"/>
      </w:divBdr>
    </w:div>
    <w:div w:id="1857230243">
      <w:bodyDiv w:val="1"/>
      <w:marLeft w:val="0"/>
      <w:marRight w:val="0"/>
      <w:marTop w:val="0"/>
      <w:marBottom w:val="0"/>
      <w:divBdr>
        <w:top w:val="none" w:sz="0" w:space="0" w:color="auto"/>
        <w:left w:val="none" w:sz="0" w:space="0" w:color="auto"/>
        <w:bottom w:val="none" w:sz="0" w:space="0" w:color="auto"/>
        <w:right w:val="none" w:sz="0" w:space="0" w:color="auto"/>
      </w:divBdr>
    </w:div>
    <w:div w:id="1943956813">
      <w:bodyDiv w:val="1"/>
      <w:marLeft w:val="0"/>
      <w:marRight w:val="0"/>
      <w:marTop w:val="0"/>
      <w:marBottom w:val="0"/>
      <w:divBdr>
        <w:top w:val="none" w:sz="0" w:space="0" w:color="auto"/>
        <w:left w:val="none" w:sz="0" w:space="0" w:color="auto"/>
        <w:bottom w:val="none" w:sz="0" w:space="0" w:color="auto"/>
        <w:right w:val="none" w:sz="0" w:space="0" w:color="auto"/>
      </w:divBdr>
    </w:div>
    <w:div w:id="19595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OSIO/Documentation/blob/master/TechnicalWhitePaper.md#recovery-from-stolen-keys"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OSIO/eos/blob/master/contracts/eosio.system/eosio.system.voteproducer-rc.md" TargetMode="External"/><Relationship Id="rId5" Type="http://schemas.openxmlformats.org/officeDocument/2006/relationships/webSettings" Target="webSettings.xml"/><Relationship Id="rId10" Type="http://schemas.openxmlformats.org/officeDocument/2006/relationships/hyperlink" Target="https://github.com/EOSIO/eos/tree/master/governance" TargetMode="External"/><Relationship Id="rId4" Type="http://schemas.openxmlformats.org/officeDocument/2006/relationships/settings" Target="settings.xml"/><Relationship Id="rId9" Type="http://schemas.openxmlformats.org/officeDocument/2006/relationships/hyperlink" Target="http://wiki.cacert.org/AssuranceHandbook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27149-64E4-427D-95D4-49B7D17B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10450</Words>
  <Characters>59570</Characters>
  <Application>Microsoft Office Word</Application>
  <DocSecurity>0</DocSecurity>
  <Lines>496</Lines>
  <Paragraphs>139</Paragraphs>
  <ScaleCrop>false</ScaleCrop>
  <Company>Microsoft</Company>
  <LinksUpToDate>false</LinksUpToDate>
  <CharactersWithSpaces>69881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 Bao</dc:creator>
  <cp:lastModifiedBy>Felicia Bao</cp:lastModifiedBy>
  <cp:revision>2</cp:revision>
  <dcterms:created xsi:type="dcterms:W3CDTF">2018-05-28T11:52:00Z</dcterms:created>
  <dcterms:modified xsi:type="dcterms:W3CDTF">2018-05-28T11:52:00Z</dcterms:modified>
</cp:coreProperties>
</file>