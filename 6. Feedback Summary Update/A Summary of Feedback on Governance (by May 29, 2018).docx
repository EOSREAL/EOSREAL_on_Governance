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4CBE1" w14:textId="24CE06AA" w:rsidR="0056017C" w:rsidRPr="007E1EE9" w:rsidRDefault="0056017C" w:rsidP="0056017C">
      <w:pPr>
        <w:jc w:val="center"/>
        <w:rPr>
          <w:b/>
          <w:sz w:val="24"/>
          <w:szCs w:val="24"/>
        </w:rPr>
      </w:pPr>
      <w:r w:rsidRPr="007E1EE9">
        <w:rPr>
          <w:b/>
          <w:sz w:val="24"/>
          <w:szCs w:val="24"/>
        </w:rPr>
        <w:t>A Summary of Feedback on Governance (by 1</w:t>
      </w:r>
      <w:r w:rsidR="007D3745">
        <w:rPr>
          <w:b/>
          <w:sz w:val="24"/>
          <w:szCs w:val="24"/>
        </w:rPr>
        <w:t>7</w:t>
      </w:r>
      <w:r w:rsidRPr="007E1EE9">
        <w:rPr>
          <w:b/>
          <w:sz w:val="24"/>
          <w:szCs w:val="24"/>
        </w:rPr>
        <w:t>:</w:t>
      </w:r>
      <w:r w:rsidR="00C02470" w:rsidRPr="007E1EE9">
        <w:rPr>
          <w:b/>
          <w:sz w:val="24"/>
          <w:szCs w:val="24"/>
        </w:rPr>
        <w:t>00</w:t>
      </w:r>
      <w:r w:rsidRPr="007E1EE9">
        <w:rPr>
          <w:b/>
          <w:sz w:val="24"/>
          <w:szCs w:val="24"/>
        </w:rPr>
        <w:t xml:space="preserve"> GMT +8, May 2</w:t>
      </w:r>
      <w:r w:rsidR="00F54130">
        <w:rPr>
          <w:b/>
          <w:sz w:val="24"/>
          <w:szCs w:val="24"/>
        </w:rPr>
        <w:t>9</w:t>
      </w:r>
      <w:r w:rsidRPr="007E1EE9">
        <w:rPr>
          <w:b/>
          <w:sz w:val="24"/>
          <w:szCs w:val="24"/>
        </w:rPr>
        <w:t>, 2018)</w:t>
      </w:r>
    </w:p>
    <w:p w14:paraId="2BED5930" w14:textId="77777777" w:rsidR="007E1EE9" w:rsidRDefault="007E1EE9" w:rsidP="0056017C">
      <w:pPr>
        <w:rPr>
          <w:b/>
          <w:sz w:val="20"/>
          <w:szCs w:val="20"/>
        </w:rPr>
      </w:pPr>
    </w:p>
    <w:p w14:paraId="4AE4CBE3" w14:textId="77777777" w:rsidR="00610F17" w:rsidRDefault="00610F17" w:rsidP="0056017C">
      <w:pPr>
        <w:rPr>
          <w:b/>
          <w:sz w:val="20"/>
          <w:szCs w:val="20"/>
        </w:rPr>
      </w:pPr>
      <w:r>
        <w:rPr>
          <w:b/>
          <w:sz w:val="20"/>
          <w:szCs w:val="20"/>
        </w:rPr>
        <w:t xml:space="preserve">Files are ordered. The capital letter stands for the topic: </w:t>
      </w:r>
    </w:p>
    <w:p w14:paraId="4AE4CBE4" w14:textId="77777777" w:rsidR="00610F17" w:rsidRDefault="00610F17" w:rsidP="0056017C">
      <w:pPr>
        <w:rPr>
          <w:sz w:val="20"/>
          <w:szCs w:val="20"/>
        </w:rPr>
      </w:pPr>
      <w:r w:rsidRPr="00610F17">
        <w:rPr>
          <w:sz w:val="20"/>
          <w:szCs w:val="20"/>
        </w:rPr>
        <w:t>A = Arbitration, B = BP Agreement, C = Constitution</w:t>
      </w:r>
      <w:r>
        <w:rPr>
          <w:sz w:val="20"/>
          <w:szCs w:val="20"/>
        </w:rPr>
        <w:t>, O = Other Suggestions</w:t>
      </w:r>
    </w:p>
    <w:p w14:paraId="402881AB" w14:textId="4B835C61" w:rsidR="00C6588B" w:rsidRDefault="00610F17" w:rsidP="00512D55">
      <w:pPr>
        <w:rPr>
          <w:b/>
          <w:sz w:val="20"/>
          <w:szCs w:val="20"/>
        </w:rPr>
      </w:pPr>
      <w:r w:rsidRPr="00610F17">
        <w:rPr>
          <w:b/>
          <w:sz w:val="20"/>
          <w:szCs w:val="20"/>
        </w:rPr>
        <w:t>The number is only for convenience when you refer to a specific feedback</w:t>
      </w:r>
    </w:p>
    <w:p w14:paraId="4E403C62" w14:textId="77777777" w:rsidR="007E1EE9" w:rsidRPr="00512D55" w:rsidRDefault="007E1EE9" w:rsidP="00512D55">
      <w:pPr>
        <w:rPr>
          <w:b/>
          <w:sz w:val="20"/>
          <w:szCs w:val="20"/>
        </w:rPr>
      </w:pPr>
    </w:p>
    <w:tbl>
      <w:tblPr>
        <w:tblStyle w:val="a4"/>
        <w:tblW w:w="8459" w:type="dxa"/>
        <w:tblLook w:val="04A0" w:firstRow="1" w:lastRow="0" w:firstColumn="1" w:lastColumn="0" w:noHBand="0" w:noVBand="1"/>
      </w:tblPr>
      <w:tblGrid>
        <w:gridCol w:w="4740"/>
        <w:gridCol w:w="1131"/>
        <w:gridCol w:w="856"/>
        <w:gridCol w:w="871"/>
        <w:gridCol w:w="861"/>
      </w:tblGrid>
      <w:tr w:rsidR="009634FC" w14:paraId="4AE4CBEA" w14:textId="35D8675B" w:rsidTr="009A6D60">
        <w:trPr>
          <w:trHeight w:val="227"/>
        </w:trPr>
        <w:tc>
          <w:tcPr>
            <w:tcW w:w="4740" w:type="dxa"/>
            <w:shd w:val="clear" w:color="auto" w:fill="B6DDE8" w:themeFill="accent5" w:themeFillTint="66"/>
          </w:tcPr>
          <w:p w14:paraId="4AE4CBE7" w14:textId="77777777" w:rsidR="009634FC" w:rsidRPr="00512D55" w:rsidRDefault="009634FC" w:rsidP="00512D55">
            <w:r>
              <w:t>Section</w:t>
            </w:r>
          </w:p>
        </w:tc>
        <w:tc>
          <w:tcPr>
            <w:tcW w:w="1131" w:type="dxa"/>
            <w:shd w:val="clear" w:color="auto" w:fill="B6DDE8" w:themeFill="accent5" w:themeFillTint="66"/>
          </w:tcPr>
          <w:p w14:paraId="4AE4CBE8" w14:textId="77777777" w:rsidR="009634FC" w:rsidRPr="00512D55" w:rsidRDefault="009634FC" w:rsidP="00512D55">
            <w:pPr>
              <w:jc w:val="center"/>
            </w:pPr>
            <w:r>
              <w:t>Feedback #</w:t>
            </w:r>
          </w:p>
        </w:tc>
        <w:tc>
          <w:tcPr>
            <w:tcW w:w="856" w:type="dxa"/>
            <w:shd w:val="clear" w:color="auto" w:fill="B6DDE8" w:themeFill="accent5" w:themeFillTint="66"/>
          </w:tcPr>
          <w:p w14:paraId="5AAAE8E8" w14:textId="64AE65A7" w:rsidR="009634FC" w:rsidRDefault="00665FA9" w:rsidP="00512D55">
            <w:pPr>
              <w:jc w:val="center"/>
            </w:pPr>
            <w:r>
              <w:t>New</w:t>
            </w:r>
          </w:p>
        </w:tc>
        <w:tc>
          <w:tcPr>
            <w:tcW w:w="871" w:type="dxa"/>
            <w:shd w:val="clear" w:color="auto" w:fill="B6DDE8" w:themeFill="accent5" w:themeFillTint="66"/>
          </w:tcPr>
          <w:p w14:paraId="4AE4CBE9" w14:textId="5948D89D" w:rsidR="009634FC" w:rsidRPr="00512D55" w:rsidRDefault="009634FC" w:rsidP="00512D55">
            <w:pPr>
              <w:jc w:val="center"/>
            </w:pPr>
            <w:r>
              <w:t>Reply #</w:t>
            </w:r>
          </w:p>
        </w:tc>
        <w:tc>
          <w:tcPr>
            <w:tcW w:w="861" w:type="dxa"/>
            <w:shd w:val="clear" w:color="auto" w:fill="B6DDE8" w:themeFill="accent5" w:themeFillTint="66"/>
          </w:tcPr>
          <w:p w14:paraId="4A01E6D9" w14:textId="66569710" w:rsidR="009634FC" w:rsidRDefault="00665FA9" w:rsidP="00512D55">
            <w:pPr>
              <w:jc w:val="center"/>
            </w:pPr>
            <w:r>
              <w:t>New</w:t>
            </w:r>
          </w:p>
        </w:tc>
      </w:tr>
      <w:tr w:rsidR="009634FC" w14:paraId="4AE4CBEE" w14:textId="01C81042" w:rsidTr="009A6D60">
        <w:trPr>
          <w:trHeight w:val="227"/>
        </w:trPr>
        <w:tc>
          <w:tcPr>
            <w:tcW w:w="4740" w:type="dxa"/>
            <w:shd w:val="clear" w:color="auto" w:fill="F2F2F2" w:themeFill="background1" w:themeFillShade="F2"/>
          </w:tcPr>
          <w:p w14:paraId="4AE4CBEB" w14:textId="77777777" w:rsidR="009634FC" w:rsidRPr="003F27ED" w:rsidRDefault="009634FC" w:rsidP="00512D55">
            <w:pPr>
              <w:rPr>
                <w:b/>
              </w:rPr>
            </w:pPr>
            <w:r w:rsidRPr="003F27ED">
              <w:rPr>
                <w:b/>
              </w:rPr>
              <w:t>Arbitration</w:t>
            </w:r>
          </w:p>
        </w:tc>
        <w:tc>
          <w:tcPr>
            <w:tcW w:w="1131" w:type="dxa"/>
            <w:shd w:val="clear" w:color="auto" w:fill="F2F2F2" w:themeFill="background1" w:themeFillShade="F2"/>
          </w:tcPr>
          <w:p w14:paraId="4AE4CBEC" w14:textId="0B03FB8F" w:rsidR="009634FC" w:rsidRPr="003F27ED" w:rsidRDefault="002D1052" w:rsidP="00512D55">
            <w:pPr>
              <w:jc w:val="center"/>
              <w:rPr>
                <w:b/>
              </w:rPr>
            </w:pPr>
            <w:r>
              <w:rPr>
                <w:b/>
              </w:rPr>
              <w:t>24</w:t>
            </w:r>
          </w:p>
        </w:tc>
        <w:tc>
          <w:tcPr>
            <w:tcW w:w="856" w:type="dxa"/>
            <w:shd w:val="clear" w:color="auto" w:fill="F2F2F2" w:themeFill="background1" w:themeFillShade="F2"/>
          </w:tcPr>
          <w:p w14:paraId="79858689" w14:textId="60F93060" w:rsidR="009634FC" w:rsidRPr="003F27ED" w:rsidRDefault="00507A62" w:rsidP="00512D55">
            <w:pPr>
              <w:jc w:val="center"/>
              <w:rPr>
                <w:b/>
              </w:rPr>
            </w:pPr>
            <w:r>
              <w:rPr>
                <w:b/>
              </w:rPr>
              <w:t>2</w:t>
            </w:r>
          </w:p>
        </w:tc>
        <w:tc>
          <w:tcPr>
            <w:tcW w:w="871" w:type="dxa"/>
            <w:shd w:val="clear" w:color="auto" w:fill="F2F2F2" w:themeFill="background1" w:themeFillShade="F2"/>
          </w:tcPr>
          <w:p w14:paraId="4AE4CBED" w14:textId="6E1996F9" w:rsidR="009634FC" w:rsidRPr="003F27ED" w:rsidRDefault="00507A62" w:rsidP="00286CD7">
            <w:pPr>
              <w:jc w:val="center"/>
              <w:rPr>
                <w:b/>
              </w:rPr>
            </w:pPr>
            <w:r>
              <w:rPr>
                <w:b/>
              </w:rPr>
              <w:t>23</w:t>
            </w:r>
          </w:p>
        </w:tc>
        <w:tc>
          <w:tcPr>
            <w:tcW w:w="861" w:type="dxa"/>
            <w:shd w:val="clear" w:color="auto" w:fill="F2F2F2" w:themeFill="background1" w:themeFillShade="F2"/>
          </w:tcPr>
          <w:p w14:paraId="7324644D" w14:textId="66C1C5D1" w:rsidR="009634FC" w:rsidRPr="003F27ED" w:rsidRDefault="00507A62" w:rsidP="00512D55">
            <w:pPr>
              <w:jc w:val="center"/>
              <w:rPr>
                <w:b/>
              </w:rPr>
            </w:pPr>
            <w:r>
              <w:rPr>
                <w:b/>
              </w:rPr>
              <w:t>5</w:t>
            </w:r>
          </w:p>
        </w:tc>
      </w:tr>
      <w:tr w:rsidR="001C0CCE" w14:paraId="3A05DFE3" w14:textId="77777777" w:rsidTr="009A6D60">
        <w:trPr>
          <w:trHeight w:val="227"/>
        </w:trPr>
        <w:tc>
          <w:tcPr>
            <w:tcW w:w="4740" w:type="dxa"/>
            <w:shd w:val="clear" w:color="auto" w:fill="DAEEF3" w:themeFill="accent5" w:themeFillTint="33"/>
          </w:tcPr>
          <w:p w14:paraId="7241B6E1" w14:textId="628E0536" w:rsidR="001C0CCE" w:rsidRPr="00C6588B" w:rsidRDefault="001C0CCE" w:rsidP="001C0CCE">
            <w:r w:rsidRPr="00C6588B">
              <w:t>1.1 Nature of Disputes</w:t>
            </w:r>
          </w:p>
        </w:tc>
        <w:tc>
          <w:tcPr>
            <w:tcW w:w="1131" w:type="dxa"/>
            <w:shd w:val="clear" w:color="auto" w:fill="auto"/>
          </w:tcPr>
          <w:p w14:paraId="5E11BE30" w14:textId="1E7C78D8" w:rsidR="001C0CCE" w:rsidRPr="00C6588B" w:rsidRDefault="001C0CCE" w:rsidP="001C0CCE">
            <w:pPr>
              <w:jc w:val="center"/>
            </w:pPr>
            <w:r>
              <w:t>1</w:t>
            </w:r>
          </w:p>
        </w:tc>
        <w:tc>
          <w:tcPr>
            <w:tcW w:w="856" w:type="dxa"/>
            <w:shd w:val="clear" w:color="auto" w:fill="auto"/>
          </w:tcPr>
          <w:p w14:paraId="69BA195E" w14:textId="2834C6CB" w:rsidR="001C0CCE" w:rsidRPr="00C6588B" w:rsidRDefault="001C0CCE" w:rsidP="001C0CCE">
            <w:pPr>
              <w:jc w:val="center"/>
            </w:pPr>
            <w:r>
              <w:t>0</w:t>
            </w:r>
          </w:p>
        </w:tc>
        <w:tc>
          <w:tcPr>
            <w:tcW w:w="871" w:type="dxa"/>
            <w:shd w:val="clear" w:color="auto" w:fill="auto"/>
          </w:tcPr>
          <w:p w14:paraId="236C1480" w14:textId="0BBB28CD" w:rsidR="001C0CCE" w:rsidRPr="00C6588B" w:rsidRDefault="001C0CCE" w:rsidP="001C0CCE">
            <w:pPr>
              <w:jc w:val="center"/>
            </w:pPr>
            <w:r>
              <w:t>2</w:t>
            </w:r>
          </w:p>
        </w:tc>
        <w:tc>
          <w:tcPr>
            <w:tcW w:w="861" w:type="dxa"/>
            <w:shd w:val="clear" w:color="auto" w:fill="auto"/>
          </w:tcPr>
          <w:p w14:paraId="045B34D1" w14:textId="2618E5CA" w:rsidR="001C0CCE" w:rsidRPr="00C6588B" w:rsidRDefault="001C0CCE" w:rsidP="001C0CCE">
            <w:pPr>
              <w:jc w:val="center"/>
            </w:pPr>
            <w:r>
              <w:t>0</w:t>
            </w:r>
          </w:p>
        </w:tc>
      </w:tr>
      <w:tr w:rsidR="001C0CCE" w14:paraId="3910FD26" w14:textId="77777777" w:rsidTr="009A6D60">
        <w:trPr>
          <w:trHeight w:val="227"/>
        </w:trPr>
        <w:tc>
          <w:tcPr>
            <w:tcW w:w="4740" w:type="dxa"/>
            <w:shd w:val="clear" w:color="auto" w:fill="DAEEF3" w:themeFill="accent5" w:themeFillTint="33"/>
          </w:tcPr>
          <w:p w14:paraId="6B422FB0" w14:textId="4CE93C37" w:rsidR="001C0CCE" w:rsidRPr="00C6588B" w:rsidRDefault="001C0CCE" w:rsidP="001C0CCE">
            <w:r w:rsidRPr="00C6588B">
              <w:t xml:space="preserve">2.1 </w:t>
            </w:r>
            <w:r>
              <w:t>Arbitrators</w:t>
            </w:r>
          </w:p>
        </w:tc>
        <w:tc>
          <w:tcPr>
            <w:tcW w:w="1131" w:type="dxa"/>
            <w:shd w:val="clear" w:color="auto" w:fill="auto"/>
          </w:tcPr>
          <w:p w14:paraId="652C529E" w14:textId="24343B65" w:rsidR="001C0CCE" w:rsidRPr="00C6588B" w:rsidRDefault="001C0CCE" w:rsidP="001C0CCE">
            <w:pPr>
              <w:jc w:val="center"/>
            </w:pPr>
            <w:r>
              <w:t>2</w:t>
            </w:r>
          </w:p>
        </w:tc>
        <w:tc>
          <w:tcPr>
            <w:tcW w:w="856" w:type="dxa"/>
            <w:shd w:val="clear" w:color="auto" w:fill="auto"/>
          </w:tcPr>
          <w:p w14:paraId="706A75F3" w14:textId="02D75056" w:rsidR="001C0CCE" w:rsidRPr="00C6588B" w:rsidRDefault="001C0CCE" w:rsidP="001C0CCE">
            <w:pPr>
              <w:jc w:val="center"/>
            </w:pPr>
            <w:r>
              <w:t>0</w:t>
            </w:r>
          </w:p>
        </w:tc>
        <w:tc>
          <w:tcPr>
            <w:tcW w:w="871" w:type="dxa"/>
            <w:shd w:val="clear" w:color="auto" w:fill="auto"/>
          </w:tcPr>
          <w:p w14:paraId="3F3BE376" w14:textId="066EAA7C" w:rsidR="001C0CCE" w:rsidRPr="00C6588B" w:rsidRDefault="00F64202" w:rsidP="001C0CCE">
            <w:pPr>
              <w:jc w:val="center"/>
            </w:pPr>
            <w:r>
              <w:t>3</w:t>
            </w:r>
          </w:p>
        </w:tc>
        <w:tc>
          <w:tcPr>
            <w:tcW w:w="861" w:type="dxa"/>
            <w:shd w:val="clear" w:color="auto" w:fill="auto"/>
          </w:tcPr>
          <w:p w14:paraId="77920D31" w14:textId="30098E8F" w:rsidR="001C0CCE" w:rsidRPr="00C6588B" w:rsidRDefault="00F64202" w:rsidP="001C0CCE">
            <w:pPr>
              <w:jc w:val="center"/>
            </w:pPr>
            <w:r>
              <w:t>1</w:t>
            </w:r>
          </w:p>
        </w:tc>
      </w:tr>
      <w:tr w:rsidR="001C0CCE" w14:paraId="2048D36A" w14:textId="77777777" w:rsidTr="009A6D60">
        <w:trPr>
          <w:trHeight w:val="227"/>
        </w:trPr>
        <w:tc>
          <w:tcPr>
            <w:tcW w:w="4740" w:type="dxa"/>
            <w:shd w:val="clear" w:color="auto" w:fill="DAEEF3" w:themeFill="accent5" w:themeFillTint="33"/>
          </w:tcPr>
          <w:p w14:paraId="66251E4C" w14:textId="763C5FF2" w:rsidR="001C0CCE" w:rsidRPr="00C6588B" w:rsidRDefault="001C0CCE" w:rsidP="001C0CCE">
            <w:r w:rsidRPr="00C6588B">
              <w:t xml:space="preserve">2.2 </w:t>
            </w:r>
            <w:r>
              <w:t>Liability</w:t>
            </w:r>
          </w:p>
        </w:tc>
        <w:tc>
          <w:tcPr>
            <w:tcW w:w="1131" w:type="dxa"/>
            <w:shd w:val="clear" w:color="auto" w:fill="auto"/>
          </w:tcPr>
          <w:p w14:paraId="3908410C" w14:textId="32CECA67" w:rsidR="001C0CCE" w:rsidRPr="00C6588B" w:rsidRDefault="00507A62" w:rsidP="001C0CCE">
            <w:pPr>
              <w:jc w:val="center"/>
            </w:pPr>
            <w:r>
              <w:t>0</w:t>
            </w:r>
          </w:p>
        </w:tc>
        <w:tc>
          <w:tcPr>
            <w:tcW w:w="856" w:type="dxa"/>
            <w:shd w:val="clear" w:color="auto" w:fill="auto"/>
          </w:tcPr>
          <w:p w14:paraId="0CB4315E" w14:textId="4237A556" w:rsidR="001C0CCE" w:rsidRPr="00C6588B" w:rsidRDefault="00507A62" w:rsidP="001C0CCE">
            <w:pPr>
              <w:jc w:val="center"/>
            </w:pPr>
            <w:r>
              <w:t>0</w:t>
            </w:r>
          </w:p>
        </w:tc>
        <w:tc>
          <w:tcPr>
            <w:tcW w:w="871" w:type="dxa"/>
            <w:shd w:val="clear" w:color="auto" w:fill="auto"/>
          </w:tcPr>
          <w:p w14:paraId="77D6ABFA" w14:textId="6BCEBEDD" w:rsidR="001C0CCE" w:rsidRPr="00C6588B" w:rsidRDefault="00507A62" w:rsidP="001C0CCE">
            <w:pPr>
              <w:jc w:val="center"/>
            </w:pPr>
            <w:r>
              <w:t>0</w:t>
            </w:r>
          </w:p>
        </w:tc>
        <w:tc>
          <w:tcPr>
            <w:tcW w:w="861" w:type="dxa"/>
            <w:shd w:val="clear" w:color="auto" w:fill="auto"/>
          </w:tcPr>
          <w:p w14:paraId="019084F1" w14:textId="757D1054" w:rsidR="001C0CCE" w:rsidRPr="00C6588B" w:rsidRDefault="00507A62" w:rsidP="001C0CCE">
            <w:pPr>
              <w:jc w:val="center"/>
            </w:pPr>
            <w:r>
              <w:t>0</w:t>
            </w:r>
          </w:p>
        </w:tc>
      </w:tr>
      <w:tr w:rsidR="00507A62" w14:paraId="758501C7" w14:textId="77777777" w:rsidTr="009A6D60">
        <w:trPr>
          <w:trHeight w:val="227"/>
        </w:trPr>
        <w:tc>
          <w:tcPr>
            <w:tcW w:w="4740" w:type="dxa"/>
            <w:shd w:val="clear" w:color="auto" w:fill="DAEEF3" w:themeFill="accent5" w:themeFillTint="33"/>
          </w:tcPr>
          <w:p w14:paraId="24E35663" w14:textId="7BF0C4B6" w:rsidR="00507A62" w:rsidRPr="00C6588B" w:rsidRDefault="00507A62" w:rsidP="00507A62">
            <w:r>
              <w:t>3.1 Filing party</w:t>
            </w:r>
          </w:p>
        </w:tc>
        <w:tc>
          <w:tcPr>
            <w:tcW w:w="1131" w:type="dxa"/>
            <w:shd w:val="clear" w:color="auto" w:fill="auto"/>
          </w:tcPr>
          <w:p w14:paraId="4075E0E1" w14:textId="0B439D67" w:rsidR="00507A62" w:rsidRPr="00C6588B" w:rsidRDefault="00507A62" w:rsidP="00507A62">
            <w:pPr>
              <w:jc w:val="center"/>
            </w:pPr>
            <w:r>
              <w:t>0</w:t>
            </w:r>
          </w:p>
        </w:tc>
        <w:tc>
          <w:tcPr>
            <w:tcW w:w="856" w:type="dxa"/>
            <w:shd w:val="clear" w:color="auto" w:fill="auto"/>
          </w:tcPr>
          <w:p w14:paraId="0540EFD2" w14:textId="3BFA3749" w:rsidR="00507A62" w:rsidRPr="00C6588B" w:rsidRDefault="00507A62" w:rsidP="00507A62">
            <w:pPr>
              <w:jc w:val="center"/>
            </w:pPr>
            <w:r>
              <w:t>0</w:t>
            </w:r>
          </w:p>
        </w:tc>
        <w:tc>
          <w:tcPr>
            <w:tcW w:w="871" w:type="dxa"/>
            <w:shd w:val="clear" w:color="auto" w:fill="auto"/>
          </w:tcPr>
          <w:p w14:paraId="273CFF71" w14:textId="0927AE36" w:rsidR="00507A62" w:rsidRPr="00C6588B" w:rsidRDefault="00507A62" w:rsidP="00507A62">
            <w:pPr>
              <w:jc w:val="center"/>
            </w:pPr>
            <w:r>
              <w:t>0</w:t>
            </w:r>
          </w:p>
        </w:tc>
        <w:tc>
          <w:tcPr>
            <w:tcW w:w="861" w:type="dxa"/>
            <w:shd w:val="clear" w:color="auto" w:fill="auto"/>
          </w:tcPr>
          <w:p w14:paraId="6A2055B5" w14:textId="5252F40E" w:rsidR="00507A62" w:rsidRPr="00C6588B" w:rsidRDefault="00507A62" w:rsidP="00507A62">
            <w:pPr>
              <w:jc w:val="center"/>
            </w:pPr>
            <w:r>
              <w:t>0</w:t>
            </w:r>
          </w:p>
        </w:tc>
      </w:tr>
      <w:tr w:rsidR="00507A62" w14:paraId="6F86A0E1" w14:textId="77777777" w:rsidTr="009A6D60">
        <w:trPr>
          <w:trHeight w:val="227"/>
        </w:trPr>
        <w:tc>
          <w:tcPr>
            <w:tcW w:w="4740" w:type="dxa"/>
            <w:shd w:val="clear" w:color="auto" w:fill="DAEEF3" w:themeFill="accent5" w:themeFillTint="33"/>
          </w:tcPr>
          <w:p w14:paraId="4268291C" w14:textId="01FC0445" w:rsidR="00507A62" w:rsidRPr="00C6588B" w:rsidRDefault="00507A62" w:rsidP="00507A62">
            <w:r>
              <w:t>3.2 Channel for filing</w:t>
            </w:r>
          </w:p>
        </w:tc>
        <w:tc>
          <w:tcPr>
            <w:tcW w:w="1131" w:type="dxa"/>
            <w:shd w:val="clear" w:color="auto" w:fill="auto"/>
          </w:tcPr>
          <w:p w14:paraId="30FDF775" w14:textId="0E0FF726" w:rsidR="00507A62" w:rsidRPr="00C6588B" w:rsidRDefault="00507A62" w:rsidP="00507A62">
            <w:pPr>
              <w:jc w:val="center"/>
            </w:pPr>
            <w:r>
              <w:t>0</w:t>
            </w:r>
          </w:p>
        </w:tc>
        <w:tc>
          <w:tcPr>
            <w:tcW w:w="856" w:type="dxa"/>
            <w:shd w:val="clear" w:color="auto" w:fill="auto"/>
          </w:tcPr>
          <w:p w14:paraId="1A0B06A4" w14:textId="1589327E" w:rsidR="00507A62" w:rsidRPr="00C6588B" w:rsidRDefault="00507A62" w:rsidP="00507A62">
            <w:pPr>
              <w:jc w:val="center"/>
            </w:pPr>
            <w:r>
              <w:t>0</w:t>
            </w:r>
          </w:p>
        </w:tc>
        <w:tc>
          <w:tcPr>
            <w:tcW w:w="871" w:type="dxa"/>
            <w:shd w:val="clear" w:color="auto" w:fill="auto"/>
          </w:tcPr>
          <w:p w14:paraId="340A91D4" w14:textId="4B62BC67" w:rsidR="00507A62" w:rsidRPr="00C6588B" w:rsidRDefault="00507A62" w:rsidP="00507A62">
            <w:pPr>
              <w:jc w:val="center"/>
            </w:pPr>
            <w:r>
              <w:t>0</w:t>
            </w:r>
          </w:p>
        </w:tc>
        <w:tc>
          <w:tcPr>
            <w:tcW w:w="861" w:type="dxa"/>
            <w:shd w:val="clear" w:color="auto" w:fill="auto"/>
          </w:tcPr>
          <w:p w14:paraId="14893A1A" w14:textId="25E290D7" w:rsidR="00507A62" w:rsidRPr="00C6588B" w:rsidRDefault="00507A62" w:rsidP="00507A62">
            <w:pPr>
              <w:jc w:val="center"/>
            </w:pPr>
            <w:r>
              <w:t>0</w:t>
            </w:r>
          </w:p>
        </w:tc>
      </w:tr>
      <w:tr w:rsidR="00507A62" w14:paraId="6A9BC477" w14:textId="77777777" w:rsidTr="009A6D60">
        <w:trPr>
          <w:trHeight w:val="227"/>
        </w:trPr>
        <w:tc>
          <w:tcPr>
            <w:tcW w:w="4740" w:type="dxa"/>
            <w:shd w:val="clear" w:color="auto" w:fill="DAEEF3" w:themeFill="accent5" w:themeFillTint="33"/>
          </w:tcPr>
          <w:p w14:paraId="1AD6C2BD" w14:textId="406F6D77" w:rsidR="00507A62" w:rsidRPr="00C6588B" w:rsidRDefault="00507A62" w:rsidP="00507A62">
            <w:r>
              <w:t>3.3 Dispute</w:t>
            </w:r>
          </w:p>
        </w:tc>
        <w:tc>
          <w:tcPr>
            <w:tcW w:w="1131" w:type="dxa"/>
            <w:shd w:val="clear" w:color="auto" w:fill="auto"/>
          </w:tcPr>
          <w:p w14:paraId="3BF98ED3" w14:textId="4748E35B" w:rsidR="00507A62" w:rsidRPr="00C6588B" w:rsidRDefault="00507A62" w:rsidP="00507A62">
            <w:pPr>
              <w:jc w:val="center"/>
            </w:pPr>
            <w:r>
              <w:t>0</w:t>
            </w:r>
          </w:p>
        </w:tc>
        <w:tc>
          <w:tcPr>
            <w:tcW w:w="856" w:type="dxa"/>
            <w:shd w:val="clear" w:color="auto" w:fill="auto"/>
          </w:tcPr>
          <w:p w14:paraId="6FE8F709" w14:textId="5246F04D" w:rsidR="00507A62" w:rsidRPr="00C6588B" w:rsidRDefault="00507A62" w:rsidP="00507A62">
            <w:pPr>
              <w:jc w:val="center"/>
            </w:pPr>
            <w:r>
              <w:t>0</w:t>
            </w:r>
          </w:p>
        </w:tc>
        <w:tc>
          <w:tcPr>
            <w:tcW w:w="871" w:type="dxa"/>
            <w:shd w:val="clear" w:color="auto" w:fill="auto"/>
          </w:tcPr>
          <w:p w14:paraId="575A11EC" w14:textId="067D9670" w:rsidR="00507A62" w:rsidRPr="00C6588B" w:rsidRDefault="00507A62" w:rsidP="00507A62">
            <w:pPr>
              <w:jc w:val="center"/>
            </w:pPr>
            <w:r>
              <w:t>0</w:t>
            </w:r>
          </w:p>
        </w:tc>
        <w:tc>
          <w:tcPr>
            <w:tcW w:w="861" w:type="dxa"/>
            <w:shd w:val="clear" w:color="auto" w:fill="auto"/>
          </w:tcPr>
          <w:p w14:paraId="356E7C1A" w14:textId="1B00FFB6" w:rsidR="00507A62" w:rsidRPr="00C6588B" w:rsidRDefault="00507A62" w:rsidP="00507A62">
            <w:pPr>
              <w:jc w:val="center"/>
            </w:pPr>
            <w:r>
              <w:t>0</w:t>
            </w:r>
          </w:p>
        </w:tc>
      </w:tr>
      <w:tr w:rsidR="00507A62" w14:paraId="27A3CE7D" w14:textId="77777777" w:rsidTr="009A6D60">
        <w:trPr>
          <w:trHeight w:val="227"/>
        </w:trPr>
        <w:tc>
          <w:tcPr>
            <w:tcW w:w="4740" w:type="dxa"/>
            <w:shd w:val="clear" w:color="auto" w:fill="DAEEF3" w:themeFill="accent5" w:themeFillTint="33"/>
          </w:tcPr>
          <w:p w14:paraId="74CCECF5" w14:textId="5EE4F612" w:rsidR="00507A62" w:rsidRPr="00C6588B" w:rsidRDefault="00507A62" w:rsidP="00507A62">
            <w:r>
              <w:t>3.4 Notice of Arbitration</w:t>
            </w:r>
          </w:p>
        </w:tc>
        <w:tc>
          <w:tcPr>
            <w:tcW w:w="1131" w:type="dxa"/>
            <w:shd w:val="clear" w:color="auto" w:fill="auto"/>
          </w:tcPr>
          <w:p w14:paraId="74AB6A23" w14:textId="0446F2A9" w:rsidR="00507A62" w:rsidRPr="00C6588B" w:rsidRDefault="00507A62" w:rsidP="00507A62">
            <w:pPr>
              <w:jc w:val="center"/>
            </w:pPr>
            <w:r>
              <w:t>1</w:t>
            </w:r>
          </w:p>
        </w:tc>
        <w:tc>
          <w:tcPr>
            <w:tcW w:w="856" w:type="dxa"/>
            <w:shd w:val="clear" w:color="auto" w:fill="auto"/>
          </w:tcPr>
          <w:p w14:paraId="6F13B9B9" w14:textId="30D7E615" w:rsidR="00507A62" w:rsidRPr="00C6588B" w:rsidRDefault="00507A62" w:rsidP="00507A62">
            <w:pPr>
              <w:jc w:val="center"/>
            </w:pPr>
            <w:r>
              <w:t>0</w:t>
            </w:r>
          </w:p>
        </w:tc>
        <w:tc>
          <w:tcPr>
            <w:tcW w:w="871" w:type="dxa"/>
            <w:shd w:val="clear" w:color="auto" w:fill="auto"/>
          </w:tcPr>
          <w:p w14:paraId="62C8D588" w14:textId="65A27F4E" w:rsidR="00507A62" w:rsidRPr="00C6588B" w:rsidRDefault="00507A62" w:rsidP="00507A62">
            <w:pPr>
              <w:jc w:val="center"/>
            </w:pPr>
            <w:r>
              <w:t>2</w:t>
            </w:r>
          </w:p>
        </w:tc>
        <w:tc>
          <w:tcPr>
            <w:tcW w:w="861" w:type="dxa"/>
            <w:shd w:val="clear" w:color="auto" w:fill="auto"/>
          </w:tcPr>
          <w:p w14:paraId="4DB4AED4" w14:textId="25FABEB6" w:rsidR="00507A62" w:rsidRPr="00C6588B" w:rsidRDefault="00507A62" w:rsidP="00507A62">
            <w:pPr>
              <w:jc w:val="center"/>
            </w:pPr>
            <w:r>
              <w:t>0</w:t>
            </w:r>
          </w:p>
        </w:tc>
      </w:tr>
      <w:tr w:rsidR="00507A62" w14:paraId="63A7F480" w14:textId="77777777" w:rsidTr="009A6D60">
        <w:trPr>
          <w:trHeight w:val="227"/>
        </w:trPr>
        <w:tc>
          <w:tcPr>
            <w:tcW w:w="4740" w:type="dxa"/>
            <w:shd w:val="clear" w:color="auto" w:fill="DAEEF3" w:themeFill="accent5" w:themeFillTint="33"/>
          </w:tcPr>
          <w:p w14:paraId="52355239" w14:textId="047B9A5A" w:rsidR="00507A62" w:rsidRPr="00C6588B" w:rsidRDefault="00507A62" w:rsidP="00507A62">
            <w:r>
              <w:t>3.5 Emergency measures</w:t>
            </w:r>
          </w:p>
        </w:tc>
        <w:tc>
          <w:tcPr>
            <w:tcW w:w="1131" w:type="dxa"/>
            <w:shd w:val="clear" w:color="auto" w:fill="auto"/>
          </w:tcPr>
          <w:p w14:paraId="62A0331D" w14:textId="1F730AC2" w:rsidR="00507A62" w:rsidRPr="00C6588B" w:rsidRDefault="00507A62" w:rsidP="00507A62">
            <w:pPr>
              <w:jc w:val="center"/>
            </w:pPr>
            <w:r>
              <w:t>2</w:t>
            </w:r>
          </w:p>
        </w:tc>
        <w:tc>
          <w:tcPr>
            <w:tcW w:w="856" w:type="dxa"/>
            <w:shd w:val="clear" w:color="auto" w:fill="auto"/>
          </w:tcPr>
          <w:p w14:paraId="36D5DAA5" w14:textId="1B7088A0" w:rsidR="00507A62" w:rsidRPr="00C6588B" w:rsidRDefault="00507A62" w:rsidP="00507A62">
            <w:pPr>
              <w:jc w:val="center"/>
            </w:pPr>
            <w:r>
              <w:t>0</w:t>
            </w:r>
          </w:p>
        </w:tc>
        <w:tc>
          <w:tcPr>
            <w:tcW w:w="871" w:type="dxa"/>
            <w:shd w:val="clear" w:color="auto" w:fill="auto"/>
          </w:tcPr>
          <w:p w14:paraId="4531B020" w14:textId="4E333C81" w:rsidR="00507A62" w:rsidRPr="00C6588B" w:rsidRDefault="00507A62" w:rsidP="00507A62">
            <w:pPr>
              <w:jc w:val="center"/>
            </w:pPr>
            <w:r>
              <w:t>2</w:t>
            </w:r>
          </w:p>
        </w:tc>
        <w:tc>
          <w:tcPr>
            <w:tcW w:w="861" w:type="dxa"/>
            <w:shd w:val="clear" w:color="auto" w:fill="auto"/>
          </w:tcPr>
          <w:p w14:paraId="1E3EA0B5" w14:textId="3C7D02AE" w:rsidR="00507A62" w:rsidRPr="00C6588B" w:rsidRDefault="00507A62" w:rsidP="00507A62">
            <w:pPr>
              <w:jc w:val="center"/>
            </w:pPr>
            <w:r>
              <w:t>1</w:t>
            </w:r>
          </w:p>
        </w:tc>
      </w:tr>
      <w:tr w:rsidR="00507A62" w14:paraId="1BC08D88" w14:textId="77777777" w:rsidTr="009A6D60">
        <w:trPr>
          <w:trHeight w:val="227"/>
        </w:trPr>
        <w:tc>
          <w:tcPr>
            <w:tcW w:w="4740" w:type="dxa"/>
            <w:shd w:val="clear" w:color="auto" w:fill="DAEEF3" w:themeFill="accent5" w:themeFillTint="33"/>
          </w:tcPr>
          <w:p w14:paraId="66936300" w14:textId="7E09F1FA" w:rsidR="00507A62" w:rsidRPr="00C6588B" w:rsidRDefault="00507A62" w:rsidP="00507A62">
            <w:r>
              <w:t>4.1 Number of Arbitrators</w:t>
            </w:r>
          </w:p>
        </w:tc>
        <w:tc>
          <w:tcPr>
            <w:tcW w:w="1131" w:type="dxa"/>
            <w:shd w:val="clear" w:color="auto" w:fill="auto"/>
          </w:tcPr>
          <w:p w14:paraId="3F49EAB1" w14:textId="1A2BABB8" w:rsidR="00507A62" w:rsidRPr="00C6588B" w:rsidRDefault="00507A62" w:rsidP="00507A62">
            <w:pPr>
              <w:jc w:val="center"/>
            </w:pPr>
            <w:r>
              <w:t>0</w:t>
            </w:r>
          </w:p>
        </w:tc>
        <w:tc>
          <w:tcPr>
            <w:tcW w:w="856" w:type="dxa"/>
            <w:shd w:val="clear" w:color="auto" w:fill="auto"/>
          </w:tcPr>
          <w:p w14:paraId="11BD4D2A" w14:textId="18677B20" w:rsidR="00507A62" w:rsidRPr="00C6588B" w:rsidRDefault="00507A62" w:rsidP="00507A62">
            <w:pPr>
              <w:jc w:val="center"/>
            </w:pPr>
            <w:r>
              <w:t>0</w:t>
            </w:r>
          </w:p>
        </w:tc>
        <w:tc>
          <w:tcPr>
            <w:tcW w:w="871" w:type="dxa"/>
            <w:shd w:val="clear" w:color="auto" w:fill="auto"/>
          </w:tcPr>
          <w:p w14:paraId="2645F4F7" w14:textId="54EB46D3" w:rsidR="00507A62" w:rsidRPr="00C6588B" w:rsidRDefault="00507A62" w:rsidP="00507A62">
            <w:pPr>
              <w:jc w:val="center"/>
            </w:pPr>
            <w:r>
              <w:t>0</w:t>
            </w:r>
          </w:p>
        </w:tc>
        <w:tc>
          <w:tcPr>
            <w:tcW w:w="861" w:type="dxa"/>
            <w:shd w:val="clear" w:color="auto" w:fill="auto"/>
          </w:tcPr>
          <w:p w14:paraId="64D35DC0" w14:textId="61090270" w:rsidR="00507A62" w:rsidRPr="00C6588B" w:rsidRDefault="00507A62" w:rsidP="00507A62">
            <w:pPr>
              <w:jc w:val="center"/>
            </w:pPr>
            <w:r>
              <w:t>0</w:t>
            </w:r>
          </w:p>
        </w:tc>
      </w:tr>
      <w:tr w:rsidR="00507A62" w14:paraId="6800FB36" w14:textId="77777777" w:rsidTr="009A6D60">
        <w:trPr>
          <w:trHeight w:val="227"/>
        </w:trPr>
        <w:tc>
          <w:tcPr>
            <w:tcW w:w="4740" w:type="dxa"/>
            <w:shd w:val="clear" w:color="auto" w:fill="DAEEF3" w:themeFill="accent5" w:themeFillTint="33"/>
          </w:tcPr>
          <w:p w14:paraId="45025AC5" w14:textId="76FD47F5" w:rsidR="00507A62" w:rsidRPr="00C6588B" w:rsidRDefault="00507A62" w:rsidP="00507A62">
            <w:r>
              <w:t>4.2 Selection of Arbitrators</w:t>
            </w:r>
          </w:p>
        </w:tc>
        <w:tc>
          <w:tcPr>
            <w:tcW w:w="1131" w:type="dxa"/>
            <w:shd w:val="clear" w:color="auto" w:fill="auto"/>
          </w:tcPr>
          <w:p w14:paraId="06611288" w14:textId="6CAA7BC5" w:rsidR="00507A62" w:rsidRPr="00C6588B" w:rsidRDefault="00507A62" w:rsidP="00507A62">
            <w:pPr>
              <w:jc w:val="center"/>
            </w:pPr>
            <w:r>
              <w:t>2</w:t>
            </w:r>
          </w:p>
        </w:tc>
        <w:tc>
          <w:tcPr>
            <w:tcW w:w="856" w:type="dxa"/>
            <w:shd w:val="clear" w:color="auto" w:fill="auto"/>
          </w:tcPr>
          <w:p w14:paraId="5510B283" w14:textId="635B25C8" w:rsidR="00507A62" w:rsidRPr="00C6588B" w:rsidRDefault="00507A62" w:rsidP="00507A62">
            <w:pPr>
              <w:jc w:val="center"/>
            </w:pPr>
            <w:r>
              <w:t>0</w:t>
            </w:r>
          </w:p>
        </w:tc>
        <w:tc>
          <w:tcPr>
            <w:tcW w:w="871" w:type="dxa"/>
            <w:shd w:val="clear" w:color="auto" w:fill="auto"/>
          </w:tcPr>
          <w:p w14:paraId="7C9D33E3" w14:textId="3AC560B8" w:rsidR="00507A62" w:rsidRPr="00C6588B" w:rsidRDefault="00507A62" w:rsidP="00507A62">
            <w:pPr>
              <w:jc w:val="center"/>
            </w:pPr>
            <w:r>
              <w:t>3</w:t>
            </w:r>
          </w:p>
        </w:tc>
        <w:tc>
          <w:tcPr>
            <w:tcW w:w="861" w:type="dxa"/>
            <w:shd w:val="clear" w:color="auto" w:fill="auto"/>
          </w:tcPr>
          <w:p w14:paraId="35DC85AD" w14:textId="411C3E5F" w:rsidR="00507A62" w:rsidRPr="00C6588B" w:rsidRDefault="00507A62" w:rsidP="00507A62">
            <w:pPr>
              <w:jc w:val="center"/>
            </w:pPr>
            <w:r>
              <w:t>0</w:t>
            </w:r>
          </w:p>
        </w:tc>
      </w:tr>
      <w:tr w:rsidR="00507A62" w14:paraId="12D01DE4" w14:textId="77777777" w:rsidTr="009A6D60">
        <w:trPr>
          <w:trHeight w:val="227"/>
        </w:trPr>
        <w:tc>
          <w:tcPr>
            <w:tcW w:w="4740" w:type="dxa"/>
            <w:shd w:val="clear" w:color="auto" w:fill="DAEEF3" w:themeFill="accent5" w:themeFillTint="33"/>
          </w:tcPr>
          <w:p w14:paraId="08B23DC2" w14:textId="491BF107" w:rsidR="00507A62" w:rsidRPr="00C6588B" w:rsidRDefault="00507A62" w:rsidP="00507A62">
            <w:r>
              <w:t>4.3 Challenging and Replacing Arbitrators</w:t>
            </w:r>
          </w:p>
        </w:tc>
        <w:tc>
          <w:tcPr>
            <w:tcW w:w="1131" w:type="dxa"/>
            <w:shd w:val="clear" w:color="auto" w:fill="auto"/>
          </w:tcPr>
          <w:p w14:paraId="38F7E79C" w14:textId="5CFDC100" w:rsidR="00507A62" w:rsidRPr="00C6588B" w:rsidRDefault="00507A62" w:rsidP="00507A62">
            <w:pPr>
              <w:jc w:val="center"/>
            </w:pPr>
            <w:r>
              <w:t>0</w:t>
            </w:r>
          </w:p>
        </w:tc>
        <w:tc>
          <w:tcPr>
            <w:tcW w:w="856" w:type="dxa"/>
            <w:shd w:val="clear" w:color="auto" w:fill="auto"/>
          </w:tcPr>
          <w:p w14:paraId="197D24FD" w14:textId="0DE1F472" w:rsidR="00507A62" w:rsidRPr="00C6588B" w:rsidRDefault="00507A62" w:rsidP="00507A62">
            <w:pPr>
              <w:jc w:val="center"/>
            </w:pPr>
            <w:r>
              <w:t>0</w:t>
            </w:r>
          </w:p>
        </w:tc>
        <w:tc>
          <w:tcPr>
            <w:tcW w:w="871" w:type="dxa"/>
            <w:shd w:val="clear" w:color="auto" w:fill="auto"/>
          </w:tcPr>
          <w:p w14:paraId="7100C52A" w14:textId="306B6BEB" w:rsidR="00507A62" w:rsidRPr="00C6588B" w:rsidRDefault="00507A62" w:rsidP="00507A62">
            <w:pPr>
              <w:jc w:val="center"/>
            </w:pPr>
            <w:r>
              <w:t>0</w:t>
            </w:r>
          </w:p>
        </w:tc>
        <w:tc>
          <w:tcPr>
            <w:tcW w:w="861" w:type="dxa"/>
            <w:shd w:val="clear" w:color="auto" w:fill="auto"/>
          </w:tcPr>
          <w:p w14:paraId="4598D27F" w14:textId="2417DA2F" w:rsidR="00507A62" w:rsidRPr="00C6588B" w:rsidRDefault="00507A62" w:rsidP="00507A62">
            <w:pPr>
              <w:jc w:val="center"/>
            </w:pPr>
            <w:r>
              <w:t>0</w:t>
            </w:r>
          </w:p>
        </w:tc>
      </w:tr>
      <w:tr w:rsidR="00507A62" w14:paraId="553F22D5" w14:textId="77777777" w:rsidTr="009A6D60">
        <w:trPr>
          <w:trHeight w:val="227"/>
        </w:trPr>
        <w:tc>
          <w:tcPr>
            <w:tcW w:w="4740" w:type="dxa"/>
            <w:shd w:val="clear" w:color="auto" w:fill="DAEEF3" w:themeFill="accent5" w:themeFillTint="33"/>
          </w:tcPr>
          <w:p w14:paraId="55177FCE" w14:textId="6A33F708" w:rsidR="00507A62" w:rsidRPr="00C6588B" w:rsidRDefault="00507A62" w:rsidP="00507A62">
            <w:r>
              <w:t>5.1 Procedure and Latitude</w:t>
            </w:r>
          </w:p>
        </w:tc>
        <w:tc>
          <w:tcPr>
            <w:tcW w:w="1131" w:type="dxa"/>
            <w:shd w:val="clear" w:color="auto" w:fill="auto"/>
          </w:tcPr>
          <w:p w14:paraId="018EE2B9" w14:textId="73919FF2" w:rsidR="00507A62" w:rsidRPr="00C6588B" w:rsidRDefault="00507A62" w:rsidP="00507A62">
            <w:pPr>
              <w:jc w:val="center"/>
            </w:pPr>
            <w:r>
              <w:t>1</w:t>
            </w:r>
          </w:p>
        </w:tc>
        <w:tc>
          <w:tcPr>
            <w:tcW w:w="856" w:type="dxa"/>
            <w:shd w:val="clear" w:color="auto" w:fill="auto"/>
          </w:tcPr>
          <w:p w14:paraId="619C815C" w14:textId="34B1F429" w:rsidR="00507A62" w:rsidRPr="00C6588B" w:rsidRDefault="00507A62" w:rsidP="00507A62">
            <w:pPr>
              <w:jc w:val="center"/>
            </w:pPr>
            <w:r>
              <w:t>0</w:t>
            </w:r>
          </w:p>
        </w:tc>
        <w:tc>
          <w:tcPr>
            <w:tcW w:w="871" w:type="dxa"/>
            <w:shd w:val="clear" w:color="auto" w:fill="auto"/>
          </w:tcPr>
          <w:p w14:paraId="4C1BA26E" w14:textId="29F09C71" w:rsidR="00507A62" w:rsidRPr="00C6588B" w:rsidRDefault="00507A62" w:rsidP="00507A62">
            <w:pPr>
              <w:jc w:val="center"/>
            </w:pPr>
            <w:r>
              <w:t>1</w:t>
            </w:r>
          </w:p>
        </w:tc>
        <w:tc>
          <w:tcPr>
            <w:tcW w:w="861" w:type="dxa"/>
            <w:shd w:val="clear" w:color="auto" w:fill="auto"/>
          </w:tcPr>
          <w:p w14:paraId="5B332C80" w14:textId="0EAE62D6" w:rsidR="00507A62" w:rsidRPr="00C6588B" w:rsidRDefault="00507A62" w:rsidP="00507A62">
            <w:pPr>
              <w:jc w:val="center"/>
            </w:pPr>
            <w:r>
              <w:t>0</w:t>
            </w:r>
          </w:p>
        </w:tc>
      </w:tr>
      <w:tr w:rsidR="00507A62" w14:paraId="75B1A3AD" w14:textId="77777777" w:rsidTr="009A6D60">
        <w:trPr>
          <w:trHeight w:val="227"/>
        </w:trPr>
        <w:tc>
          <w:tcPr>
            <w:tcW w:w="4740" w:type="dxa"/>
            <w:shd w:val="clear" w:color="auto" w:fill="DAEEF3" w:themeFill="accent5" w:themeFillTint="33"/>
          </w:tcPr>
          <w:p w14:paraId="72283AA4" w14:textId="467DD500" w:rsidR="00507A62" w:rsidRPr="00C6588B" w:rsidRDefault="00507A62" w:rsidP="00507A62">
            <w:r>
              <w:t>5.2 Choice of Law</w:t>
            </w:r>
          </w:p>
        </w:tc>
        <w:tc>
          <w:tcPr>
            <w:tcW w:w="1131" w:type="dxa"/>
            <w:shd w:val="clear" w:color="auto" w:fill="auto"/>
          </w:tcPr>
          <w:p w14:paraId="0C5E89B0" w14:textId="6A61E6A6" w:rsidR="00507A62" w:rsidRPr="00C6588B" w:rsidRDefault="00507A62" w:rsidP="00507A62">
            <w:pPr>
              <w:jc w:val="center"/>
            </w:pPr>
            <w:r>
              <w:t>0</w:t>
            </w:r>
          </w:p>
        </w:tc>
        <w:tc>
          <w:tcPr>
            <w:tcW w:w="856" w:type="dxa"/>
            <w:shd w:val="clear" w:color="auto" w:fill="auto"/>
          </w:tcPr>
          <w:p w14:paraId="21D4CBD4" w14:textId="48DA510F" w:rsidR="00507A62" w:rsidRPr="00C6588B" w:rsidRDefault="00507A62" w:rsidP="00507A62">
            <w:pPr>
              <w:jc w:val="center"/>
            </w:pPr>
            <w:r>
              <w:t>0</w:t>
            </w:r>
          </w:p>
        </w:tc>
        <w:tc>
          <w:tcPr>
            <w:tcW w:w="871" w:type="dxa"/>
            <w:shd w:val="clear" w:color="auto" w:fill="auto"/>
          </w:tcPr>
          <w:p w14:paraId="7B9C41E7" w14:textId="7A6495B8" w:rsidR="00507A62" w:rsidRPr="00C6588B" w:rsidRDefault="00507A62" w:rsidP="00507A62">
            <w:pPr>
              <w:jc w:val="center"/>
            </w:pPr>
            <w:r>
              <w:t>0</w:t>
            </w:r>
          </w:p>
        </w:tc>
        <w:tc>
          <w:tcPr>
            <w:tcW w:w="861" w:type="dxa"/>
            <w:shd w:val="clear" w:color="auto" w:fill="auto"/>
          </w:tcPr>
          <w:p w14:paraId="34993C78" w14:textId="7FD0BBE9" w:rsidR="00507A62" w:rsidRPr="00C6588B" w:rsidRDefault="00507A62" w:rsidP="00507A62">
            <w:pPr>
              <w:jc w:val="center"/>
            </w:pPr>
            <w:r>
              <w:t>0</w:t>
            </w:r>
          </w:p>
        </w:tc>
      </w:tr>
      <w:tr w:rsidR="00507A62" w14:paraId="18FC5481" w14:textId="77777777" w:rsidTr="009A6D60">
        <w:trPr>
          <w:trHeight w:val="227"/>
        </w:trPr>
        <w:tc>
          <w:tcPr>
            <w:tcW w:w="4740" w:type="dxa"/>
            <w:shd w:val="clear" w:color="auto" w:fill="DAEEF3" w:themeFill="accent5" w:themeFillTint="33"/>
          </w:tcPr>
          <w:p w14:paraId="3AE12D1E" w14:textId="7179D4EE" w:rsidR="00507A62" w:rsidRPr="00C6588B" w:rsidRDefault="00507A62" w:rsidP="00507A62">
            <w:r>
              <w:t>5.3 Jurisdiction</w:t>
            </w:r>
          </w:p>
        </w:tc>
        <w:tc>
          <w:tcPr>
            <w:tcW w:w="1131" w:type="dxa"/>
            <w:shd w:val="clear" w:color="auto" w:fill="auto"/>
          </w:tcPr>
          <w:p w14:paraId="6B8CA8BE" w14:textId="53125FAB" w:rsidR="00507A62" w:rsidRPr="00C6588B" w:rsidRDefault="00507A62" w:rsidP="00507A62">
            <w:pPr>
              <w:jc w:val="center"/>
            </w:pPr>
            <w:r>
              <w:t>1</w:t>
            </w:r>
          </w:p>
        </w:tc>
        <w:tc>
          <w:tcPr>
            <w:tcW w:w="856" w:type="dxa"/>
            <w:shd w:val="clear" w:color="auto" w:fill="auto"/>
          </w:tcPr>
          <w:p w14:paraId="0E3280DB" w14:textId="02ECF83E" w:rsidR="00507A62" w:rsidRPr="00C6588B" w:rsidRDefault="00507A62" w:rsidP="00507A62">
            <w:pPr>
              <w:jc w:val="center"/>
            </w:pPr>
            <w:r>
              <w:t>0</w:t>
            </w:r>
          </w:p>
        </w:tc>
        <w:tc>
          <w:tcPr>
            <w:tcW w:w="871" w:type="dxa"/>
            <w:shd w:val="clear" w:color="auto" w:fill="auto"/>
          </w:tcPr>
          <w:p w14:paraId="4286008A" w14:textId="57FC232F" w:rsidR="00507A62" w:rsidRPr="00C6588B" w:rsidRDefault="00507A62" w:rsidP="00507A62">
            <w:pPr>
              <w:jc w:val="center"/>
            </w:pPr>
            <w:r>
              <w:t>1</w:t>
            </w:r>
          </w:p>
        </w:tc>
        <w:tc>
          <w:tcPr>
            <w:tcW w:w="861" w:type="dxa"/>
            <w:shd w:val="clear" w:color="auto" w:fill="auto"/>
          </w:tcPr>
          <w:p w14:paraId="29CF83B4" w14:textId="7EDEB8E9" w:rsidR="00507A62" w:rsidRPr="00C6588B" w:rsidRDefault="00507A62" w:rsidP="00507A62">
            <w:pPr>
              <w:jc w:val="center"/>
            </w:pPr>
            <w:r>
              <w:t>0</w:t>
            </w:r>
          </w:p>
        </w:tc>
      </w:tr>
      <w:tr w:rsidR="00507A62" w14:paraId="79EEAB36" w14:textId="77777777" w:rsidTr="009A6D60">
        <w:trPr>
          <w:trHeight w:val="227"/>
        </w:trPr>
        <w:tc>
          <w:tcPr>
            <w:tcW w:w="4740" w:type="dxa"/>
            <w:shd w:val="clear" w:color="auto" w:fill="DAEEF3" w:themeFill="accent5" w:themeFillTint="33"/>
          </w:tcPr>
          <w:p w14:paraId="2342909D" w14:textId="5E92C04E" w:rsidR="00507A62" w:rsidRPr="00C6588B" w:rsidRDefault="00507A62" w:rsidP="00507A62">
            <w:r>
              <w:t>5.4 External Courts</w:t>
            </w:r>
          </w:p>
        </w:tc>
        <w:tc>
          <w:tcPr>
            <w:tcW w:w="1131" w:type="dxa"/>
            <w:shd w:val="clear" w:color="auto" w:fill="auto"/>
          </w:tcPr>
          <w:p w14:paraId="4BB28FE8" w14:textId="24AB4999" w:rsidR="00507A62" w:rsidRPr="00C6588B" w:rsidRDefault="00507A62" w:rsidP="00507A62">
            <w:pPr>
              <w:jc w:val="center"/>
            </w:pPr>
            <w:r>
              <w:t>0</w:t>
            </w:r>
          </w:p>
        </w:tc>
        <w:tc>
          <w:tcPr>
            <w:tcW w:w="856" w:type="dxa"/>
            <w:shd w:val="clear" w:color="auto" w:fill="auto"/>
          </w:tcPr>
          <w:p w14:paraId="1C478BF4" w14:textId="5A334BE5" w:rsidR="00507A62" w:rsidRPr="00C6588B" w:rsidRDefault="00507A62" w:rsidP="00507A62">
            <w:pPr>
              <w:jc w:val="center"/>
            </w:pPr>
            <w:r>
              <w:t>0</w:t>
            </w:r>
          </w:p>
        </w:tc>
        <w:tc>
          <w:tcPr>
            <w:tcW w:w="871" w:type="dxa"/>
            <w:shd w:val="clear" w:color="auto" w:fill="auto"/>
          </w:tcPr>
          <w:p w14:paraId="7FD0CCDA" w14:textId="7CF37DCF" w:rsidR="00507A62" w:rsidRPr="00C6588B" w:rsidRDefault="00507A62" w:rsidP="00507A62">
            <w:pPr>
              <w:jc w:val="center"/>
            </w:pPr>
            <w:r>
              <w:t>0</w:t>
            </w:r>
          </w:p>
        </w:tc>
        <w:tc>
          <w:tcPr>
            <w:tcW w:w="861" w:type="dxa"/>
            <w:shd w:val="clear" w:color="auto" w:fill="auto"/>
          </w:tcPr>
          <w:p w14:paraId="084FD6C3" w14:textId="242E6470" w:rsidR="00507A62" w:rsidRPr="00C6588B" w:rsidRDefault="00507A62" w:rsidP="00507A62">
            <w:pPr>
              <w:jc w:val="center"/>
            </w:pPr>
            <w:r>
              <w:t>0</w:t>
            </w:r>
          </w:p>
        </w:tc>
      </w:tr>
      <w:tr w:rsidR="00507A62" w14:paraId="58D33636" w14:textId="77777777" w:rsidTr="009A6D60">
        <w:trPr>
          <w:trHeight w:val="227"/>
        </w:trPr>
        <w:tc>
          <w:tcPr>
            <w:tcW w:w="4740" w:type="dxa"/>
            <w:shd w:val="clear" w:color="auto" w:fill="DAEEF3" w:themeFill="accent5" w:themeFillTint="33"/>
          </w:tcPr>
          <w:p w14:paraId="542B358B" w14:textId="5D2FA400" w:rsidR="00507A62" w:rsidRPr="00C6588B" w:rsidRDefault="00507A62" w:rsidP="00507A62">
            <w:r>
              <w:t>5.5 Language of arbitration</w:t>
            </w:r>
          </w:p>
        </w:tc>
        <w:tc>
          <w:tcPr>
            <w:tcW w:w="1131" w:type="dxa"/>
            <w:shd w:val="clear" w:color="auto" w:fill="auto"/>
          </w:tcPr>
          <w:p w14:paraId="18B20A50" w14:textId="0F1965DD" w:rsidR="00507A62" w:rsidRPr="00C6588B" w:rsidRDefault="00507A62" w:rsidP="00507A62">
            <w:pPr>
              <w:jc w:val="center"/>
            </w:pPr>
            <w:r>
              <w:t>0</w:t>
            </w:r>
          </w:p>
        </w:tc>
        <w:tc>
          <w:tcPr>
            <w:tcW w:w="856" w:type="dxa"/>
            <w:shd w:val="clear" w:color="auto" w:fill="auto"/>
          </w:tcPr>
          <w:p w14:paraId="0142595C" w14:textId="5C65993D" w:rsidR="00507A62" w:rsidRPr="00C6588B" w:rsidRDefault="00507A62" w:rsidP="00507A62">
            <w:pPr>
              <w:jc w:val="center"/>
            </w:pPr>
            <w:r>
              <w:t>0</w:t>
            </w:r>
          </w:p>
        </w:tc>
        <w:tc>
          <w:tcPr>
            <w:tcW w:w="871" w:type="dxa"/>
            <w:shd w:val="clear" w:color="auto" w:fill="auto"/>
          </w:tcPr>
          <w:p w14:paraId="696ADE09" w14:textId="40B49DB7" w:rsidR="00507A62" w:rsidRPr="00C6588B" w:rsidRDefault="00507A62" w:rsidP="00507A62">
            <w:pPr>
              <w:jc w:val="center"/>
            </w:pPr>
            <w:r>
              <w:t>0</w:t>
            </w:r>
          </w:p>
        </w:tc>
        <w:tc>
          <w:tcPr>
            <w:tcW w:w="861" w:type="dxa"/>
            <w:shd w:val="clear" w:color="auto" w:fill="auto"/>
          </w:tcPr>
          <w:p w14:paraId="43D4E147" w14:textId="6C13462D" w:rsidR="00507A62" w:rsidRPr="00C6588B" w:rsidRDefault="00507A62" w:rsidP="00507A62">
            <w:pPr>
              <w:jc w:val="center"/>
            </w:pPr>
            <w:r>
              <w:t>0</w:t>
            </w:r>
          </w:p>
        </w:tc>
      </w:tr>
      <w:tr w:rsidR="00507A62" w14:paraId="2DA3A28D" w14:textId="77777777" w:rsidTr="009A6D60">
        <w:trPr>
          <w:trHeight w:val="227"/>
        </w:trPr>
        <w:tc>
          <w:tcPr>
            <w:tcW w:w="4740" w:type="dxa"/>
            <w:shd w:val="clear" w:color="auto" w:fill="DAEEF3" w:themeFill="accent5" w:themeFillTint="33"/>
          </w:tcPr>
          <w:p w14:paraId="6AE17BA1" w14:textId="30F64C9B" w:rsidR="00507A62" w:rsidRPr="00C6588B" w:rsidRDefault="00507A62" w:rsidP="00507A62">
            <w:r>
              <w:t>5.6 Representation</w:t>
            </w:r>
          </w:p>
        </w:tc>
        <w:tc>
          <w:tcPr>
            <w:tcW w:w="1131" w:type="dxa"/>
            <w:shd w:val="clear" w:color="auto" w:fill="auto"/>
          </w:tcPr>
          <w:p w14:paraId="6750D1F0" w14:textId="6CDCAFCE" w:rsidR="00507A62" w:rsidRPr="00C6588B" w:rsidRDefault="00507A62" w:rsidP="00507A62">
            <w:pPr>
              <w:jc w:val="center"/>
            </w:pPr>
            <w:r>
              <w:t>0</w:t>
            </w:r>
          </w:p>
        </w:tc>
        <w:tc>
          <w:tcPr>
            <w:tcW w:w="856" w:type="dxa"/>
            <w:shd w:val="clear" w:color="auto" w:fill="auto"/>
          </w:tcPr>
          <w:p w14:paraId="2292C72B" w14:textId="6951533E" w:rsidR="00507A62" w:rsidRPr="00C6588B" w:rsidRDefault="00507A62" w:rsidP="00507A62">
            <w:pPr>
              <w:jc w:val="center"/>
            </w:pPr>
            <w:r>
              <w:t>0</w:t>
            </w:r>
          </w:p>
        </w:tc>
        <w:tc>
          <w:tcPr>
            <w:tcW w:w="871" w:type="dxa"/>
            <w:shd w:val="clear" w:color="auto" w:fill="auto"/>
          </w:tcPr>
          <w:p w14:paraId="73EF946F" w14:textId="6FF35074" w:rsidR="00507A62" w:rsidRPr="00C6588B" w:rsidRDefault="00507A62" w:rsidP="00507A62">
            <w:pPr>
              <w:jc w:val="center"/>
            </w:pPr>
            <w:r>
              <w:t>0</w:t>
            </w:r>
          </w:p>
        </w:tc>
        <w:tc>
          <w:tcPr>
            <w:tcW w:w="861" w:type="dxa"/>
            <w:shd w:val="clear" w:color="auto" w:fill="auto"/>
          </w:tcPr>
          <w:p w14:paraId="491E6208" w14:textId="646277A9" w:rsidR="00507A62" w:rsidRPr="00C6588B" w:rsidRDefault="00507A62" w:rsidP="00507A62">
            <w:pPr>
              <w:jc w:val="center"/>
            </w:pPr>
            <w:r>
              <w:t>0</w:t>
            </w:r>
          </w:p>
        </w:tc>
      </w:tr>
      <w:tr w:rsidR="00507A62" w14:paraId="05FE94AB" w14:textId="77777777" w:rsidTr="009A6D60">
        <w:trPr>
          <w:trHeight w:val="227"/>
        </w:trPr>
        <w:tc>
          <w:tcPr>
            <w:tcW w:w="4740" w:type="dxa"/>
            <w:shd w:val="clear" w:color="auto" w:fill="DAEEF3" w:themeFill="accent5" w:themeFillTint="33"/>
          </w:tcPr>
          <w:p w14:paraId="799FC64C" w14:textId="3E23D830" w:rsidR="00507A62" w:rsidRPr="00C6588B" w:rsidRDefault="00507A62" w:rsidP="00507A62">
            <w:r>
              <w:t>5.7 Failure to participate in arbitration</w:t>
            </w:r>
          </w:p>
        </w:tc>
        <w:tc>
          <w:tcPr>
            <w:tcW w:w="1131" w:type="dxa"/>
            <w:shd w:val="clear" w:color="auto" w:fill="auto"/>
          </w:tcPr>
          <w:p w14:paraId="018751F7" w14:textId="14EC0A76" w:rsidR="00507A62" w:rsidRPr="00C6588B" w:rsidRDefault="00507A62" w:rsidP="00507A62">
            <w:pPr>
              <w:jc w:val="center"/>
            </w:pPr>
            <w:r>
              <w:t>0</w:t>
            </w:r>
          </w:p>
        </w:tc>
        <w:tc>
          <w:tcPr>
            <w:tcW w:w="856" w:type="dxa"/>
            <w:shd w:val="clear" w:color="auto" w:fill="auto"/>
          </w:tcPr>
          <w:p w14:paraId="3F602A0D" w14:textId="3E5A1461" w:rsidR="00507A62" w:rsidRPr="00C6588B" w:rsidRDefault="00507A62" w:rsidP="00507A62">
            <w:pPr>
              <w:jc w:val="center"/>
            </w:pPr>
            <w:r>
              <w:t>0</w:t>
            </w:r>
          </w:p>
        </w:tc>
        <w:tc>
          <w:tcPr>
            <w:tcW w:w="871" w:type="dxa"/>
            <w:shd w:val="clear" w:color="auto" w:fill="auto"/>
          </w:tcPr>
          <w:p w14:paraId="673A0CD6" w14:textId="20CC99F8" w:rsidR="00507A62" w:rsidRPr="00C6588B" w:rsidRDefault="00507A62" w:rsidP="00507A62">
            <w:pPr>
              <w:jc w:val="center"/>
            </w:pPr>
            <w:r>
              <w:t>0</w:t>
            </w:r>
          </w:p>
        </w:tc>
        <w:tc>
          <w:tcPr>
            <w:tcW w:w="861" w:type="dxa"/>
            <w:shd w:val="clear" w:color="auto" w:fill="auto"/>
          </w:tcPr>
          <w:p w14:paraId="390B6A6C" w14:textId="643B7291" w:rsidR="00507A62" w:rsidRPr="00C6588B" w:rsidRDefault="00507A62" w:rsidP="00507A62">
            <w:pPr>
              <w:jc w:val="center"/>
            </w:pPr>
            <w:r>
              <w:t>0</w:t>
            </w:r>
          </w:p>
        </w:tc>
      </w:tr>
      <w:tr w:rsidR="00507A62" w14:paraId="01F000D2" w14:textId="77777777" w:rsidTr="009A6D60">
        <w:trPr>
          <w:trHeight w:val="227"/>
        </w:trPr>
        <w:tc>
          <w:tcPr>
            <w:tcW w:w="4740" w:type="dxa"/>
            <w:shd w:val="clear" w:color="auto" w:fill="DAEEF3" w:themeFill="accent5" w:themeFillTint="33"/>
          </w:tcPr>
          <w:p w14:paraId="129A1906" w14:textId="5BB59B71" w:rsidR="00507A62" w:rsidRPr="00C6588B" w:rsidRDefault="00507A62" w:rsidP="00507A62">
            <w:r>
              <w:t>5.8 Transparency/confidentiality</w:t>
            </w:r>
          </w:p>
        </w:tc>
        <w:tc>
          <w:tcPr>
            <w:tcW w:w="1131" w:type="dxa"/>
            <w:shd w:val="clear" w:color="auto" w:fill="auto"/>
          </w:tcPr>
          <w:p w14:paraId="3CBEB7CC" w14:textId="4168B6A2" w:rsidR="00507A62" w:rsidRPr="00C6588B" w:rsidRDefault="00507A62" w:rsidP="00507A62">
            <w:pPr>
              <w:jc w:val="center"/>
            </w:pPr>
            <w:r>
              <w:t>1</w:t>
            </w:r>
          </w:p>
        </w:tc>
        <w:tc>
          <w:tcPr>
            <w:tcW w:w="856" w:type="dxa"/>
            <w:shd w:val="clear" w:color="auto" w:fill="auto"/>
          </w:tcPr>
          <w:p w14:paraId="7B9DE4EC" w14:textId="69334595" w:rsidR="00507A62" w:rsidRPr="00C6588B" w:rsidRDefault="00507A62" w:rsidP="00507A62">
            <w:pPr>
              <w:jc w:val="center"/>
            </w:pPr>
            <w:r>
              <w:t>0</w:t>
            </w:r>
          </w:p>
        </w:tc>
        <w:tc>
          <w:tcPr>
            <w:tcW w:w="871" w:type="dxa"/>
            <w:shd w:val="clear" w:color="auto" w:fill="auto"/>
          </w:tcPr>
          <w:p w14:paraId="73642D70" w14:textId="6F015212" w:rsidR="00507A62" w:rsidRPr="00C6588B" w:rsidRDefault="00507A62" w:rsidP="00507A62">
            <w:pPr>
              <w:jc w:val="center"/>
            </w:pPr>
            <w:r>
              <w:t>2</w:t>
            </w:r>
          </w:p>
        </w:tc>
        <w:tc>
          <w:tcPr>
            <w:tcW w:w="861" w:type="dxa"/>
            <w:shd w:val="clear" w:color="auto" w:fill="auto"/>
          </w:tcPr>
          <w:p w14:paraId="65301DB1" w14:textId="20B680CA" w:rsidR="00507A62" w:rsidRPr="00C6588B" w:rsidRDefault="00507A62" w:rsidP="00507A62">
            <w:pPr>
              <w:jc w:val="center"/>
            </w:pPr>
            <w:r>
              <w:t>0</w:t>
            </w:r>
          </w:p>
        </w:tc>
      </w:tr>
      <w:tr w:rsidR="00507A62" w14:paraId="7B836BD1" w14:textId="77777777" w:rsidTr="009A6D60">
        <w:trPr>
          <w:trHeight w:val="227"/>
        </w:trPr>
        <w:tc>
          <w:tcPr>
            <w:tcW w:w="4740" w:type="dxa"/>
            <w:shd w:val="clear" w:color="auto" w:fill="DAEEF3" w:themeFill="accent5" w:themeFillTint="33"/>
          </w:tcPr>
          <w:p w14:paraId="6F5C32E1" w14:textId="187CBADC" w:rsidR="00507A62" w:rsidRPr="00C6588B" w:rsidRDefault="00507A62" w:rsidP="00507A62">
            <w:r>
              <w:t>5.9 Fees, costs and expenses of Arbitration</w:t>
            </w:r>
          </w:p>
        </w:tc>
        <w:tc>
          <w:tcPr>
            <w:tcW w:w="1131" w:type="dxa"/>
            <w:shd w:val="clear" w:color="auto" w:fill="auto"/>
          </w:tcPr>
          <w:p w14:paraId="3F18E397" w14:textId="04E1806E" w:rsidR="00507A62" w:rsidRPr="00C6588B" w:rsidRDefault="00507A62" w:rsidP="00507A62">
            <w:pPr>
              <w:jc w:val="center"/>
            </w:pPr>
            <w:r>
              <w:t>0</w:t>
            </w:r>
          </w:p>
        </w:tc>
        <w:tc>
          <w:tcPr>
            <w:tcW w:w="856" w:type="dxa"/>
            <w:shd w:val="clear" w:color="auto" w:fill="auto"/>
          </w:tcPr>
          <w:p w14:paraId="38E00062" w14:textId="5A08B042" w:rsidR="00507A62" w:rsidRPr="00C6588B" w:rsidRDefault="00507A62" w:rsidP="00507A62">
            <w:pPr>
              <w:jc w:val="center"/>
            </w:pPr>
            <w:r>
              <w:t>0</w:t>
            </w:r>
          </w:p>
        </w:tc>
        <w:tc>
          <w:tcPr>
            <w:tcW w:w="871" w:type="dxa"/>
            <w:shd w:val="clear" w:color="auto" w:fill="auto"/>
          </w:tcPr>
          <w:p w14:paraId="047B71FE" w14:textId="1A5ECBF0" w:rsidR="00507A62" w:rsidRPr="00C6588B" w:rsidRDefault="00507A62" w:rsidP="00507A62">
            <w:pPr>
              <w:jc w:val="center"/>
            </w:pPr>
            <w:r>
              <w:t>0</w:t>
            </w:r>
          </w:p>
        </w:tc>
        <w:tc>
          <w:tcPr>
            <w:tcW w:w="861" w:type="dxa"/>
            <w:shd w:val="clear" w:color="auto" w:fill="auto"/>
          </w:tcPr>
          <w:p w14:paraId="0ED0CE34" w14:textId="41C2889C" w:rsidR="00507A62" w:rsidRPr="00C6588B" w:rsidRDefault="00507A62" w:rsidP="00507A62">
            <w:pPr>
              <w:jc w:val="center"/>
            </w:pPr>
            <w:r>
              <w:t>0</w:t>
            </w:r>
          </w:p>
        </w:tc>
      </w:tr>
      <w:tr w:rsidR="00507A62" w14:paraId="01ABF7F5" w14:textId="77777777" w:rsidTr="009A6D60">
        <w:trPr>
          <w:trHeight w:val="227"/>
        </w:trPr>
        <w:tc>
          <w:tcPr>
            <w:tcW w:w="4740" w:type="dxa"/>
            <w:shd w:val="clear" w:color="auto" w:fill="DAEEF3" w:themeFill="accent5" w:themeFillTint="33"/>
          </w:tcPr>
          <w:p w14:paraId="28791908" w14:textId="6A140D89" w:rsidR="00507A62" w:rsidRPr="00C6588B" w:rsidRDefault="00507A62" w:rsidP="00507A62">
            <w:r>
              <w:t>6.1 Contents</w:t>
            </w:r>
          </w:p>
        </w:tc>
        <w:tc>
          <w:tcPr>
            <w:tcW w:w="1131" w:type="dxa"/>
            <w:shd w:val="clear" w:color="auto" w:fill="auto"/>
          </w:tcPr>
          <w:p w14:paraId="48C2001A" w14:textId="0B33EE43" w:rsidR="00507A62" w:rsidRPr="00C6588B" w:rsidRDefault="00507A62" w:rsidP="00507A62">
            <w:pPr>
              <w:jc w:val="center"/>
            </w:pPr>
            <w:r>
              <w:t>0</w:t>
            </w:r>
          </w:p>
        </w:tc>
        <w:tc>
          <w:tcPr>
            <w:tcW w:w="856" w:type="dxa"/>
            <w:shd w:val="clear" w:color="auto" w:fill="auto"/>
          </w:tcPr>
          <w:p w14:paraId="558AC820" w14:textId="62483610" w:rsidR="00507A62" w:rsidRPr="00C6588B" w:rsidRDefault="00507A62" w:rsidP="00507A62">
            <w:pPr>
              <w:jc w:val="center"/>
            </w:pPr>
            <w:r>
              <w:t>0</w:t>
            </w:r>
          </w:p>
        </w:tc>
        <w:tc>
          <w:tcPr>
            <w:tcW w:w="871" w:type="dxa"/>
            <w:shd w:val="clear" w:color="auto" w:fill="auto"/>
          </w:tcPr>
          <w:p w14:paraId="482C55EE" w14:textId="074EE6B9" w:rsidR="00507A62" w:rsidRPr="00C6588B" w:rsidRDefault="00507A62" w:rsidP="00507A62">
            <w:pPr>
              <w:jc w:val="center"/>
            </w:pPr>
            <w:r>
              <w:t>0</w:t>
            </w:r>
          </w:p>
        </w:tc>
        <w:tc>
          <w:tcPr>
            <w:tcW w:w="861" w:type="dxa"/>
            <w:shd w:val="clear" w:color="auto" w:fill="auto"/>
          </w:tcPr>
          <w:p w14:paraId="67E97149" w14:textId="78F5F1B0" w:rsidR="00507A62" w:rsidRPr="00C6588B" w:rsidRDefault="00507A62" w:rsidP="00507A62">
            <w:pPr>
              <w:jc w:val="center"/>
            </w:pPr>
            <w:r>
              <w:t>0</w:t>
            </w:r>
          </w:p>
        </w:tc>
      </w:tr>
      <w:tr w:rsidR="00507A62" w14:paraId="3354BD58" w14:textId="77777777" w:rsidTr="009A6D60">
        <w:trPr>
          <w:trHeight w:val="227"/>
        </w:trPr>
        <w:tc>
          <w:tcPr>
            <w:tcW w:w="4740" w:type="dxa"/>
            <w:shd w:val="clear" w:color="auto" w:fill="DAEEF3" w:themeFill="accent5" w:themeFillTint="33"/>
          </w:tcPr>
          <w:p w14:paraId="7BCC2357" w14:textId="32813AE7" w:rsidR="00507A62" w:rsidRPr="00C6588B" w:rsidRDefault="00507A62" w:rsidP="00507A62">
            <w:r>
              <w:t>6.2 Remedies</w:t>
            </w:r>
          </w:p>
        </w:tc>
        <w:tc>
          <w:tcPr>
            <w:tcW w:w="1131" w:type="dxa"/>
            <w:shd w:val="clear" w:color="auto" w:fill="auto"/>
          </w:tcPr>
          <w:p w14:paraId="6174A888" w14:textId="14778FCA" w:rsidR="00507A62" w:rsidRPr="00C6588B" w:rsidRDefault="00507A62" w:rsidP="00507A62">
            <w:pPr>
              <w:jc w:val="center"/>
            </w:pPr>
            <w:r>
              <w:t>1</w:t>
            </w:r>
          </w:p>
        </w:tc>
        <w:tc>
          <w:tcPr>
            <w:tcW w:w="856" w:type="dxa"/>
            <w:shd w:val="clear" w:color="auto" w:fill="auto"/>
          </w:tcPr>
          <w:p w14:paraId="537240D9" w14:textId="49D3FA05" w:rsidR="00507A62" w:rsidRPr="00C6588B" w:rsidRDefault="00507A62" w:rsidP="00507A62">
            <w:pPr>
              <w:jc w:val="center"/>
            </w:pPr>
            <w:r>
              <w:t>0</w:t>
            </w:r>
          </w:p>
        </w:tc>
        <w:tc>
          <w:tcPr>
            <w:tcW w:w="871" w:type="dxa"/>
            <w:shd w:val="clear" w:color="auto" w:fill="auto"/>
          </w:tcPr>
          <w:p w14:paraId="612E9DB2" w14:textId="642B7026" w:rsidR="00507A62" w:rsidRPr="00C6588B" w:rsidRDefault="00507A62" w:rsidP="00507A62">
            <w:pPr>
              <w:jc w:val="center"/>
            </w:pPr>
            <w:r>
              <w:t>1</w:t>
            </w:r>
          </w:p>
        </w:tc>
        <w:tc>
          <w:tcPr>
            <w:tcW w:w="861" w:type="dxa"/>
            <w:shd w:val="clear" w:color="auto" w:fill="auto"/>
          </w:tcPr>
          <w:p w14:paraId="54649FD6" w14:textId="717A55F1" w:rsidR="00507A62" w:rsidRPr="00C6588B" w:rsidRDefault="00507A62" w:rsidP="00507A62">
            <w:pPr>
              <w:jc w:val="center"/>
            </w:pPr>
            <w:r>
              <w:t>0</w:t>
            </w:r>
          </w:p>
        </w:tc>
      </w:tr>
      <w:tr w:rsidR="00507A62" w14:paraId="2352033A" w14:textId="77777777" w:rsidTr="009A6D60">
        <w:trPr>
          <w:trHeight w:val="227"/>
        </w:trPr>
        <w:tc>
          <w:tcPr>
            <w:tcW w:w="4740" w:type="dxa"/>
            <w:shd w:val="clear" w:color="auto" w:fill="DAEEF3" w:themeFill="accent5" w:themeFillTint="33"/>
          </w:tcPr>
          <w:p w14:paraId="54F0A253" w14:textId="3A5B6609" w:rsidR="00507A62" w:rsidRPr="00C6588B" w:rsidRDefault="00507A62" w:rsidP="00507A62">
            <w:r>
              <w:t>6.3 Binding and Final</w:t>
            </w:r>
          </w:p>
        </w:tc>
        <w:tc>
          <w:tcPr>
            <w:tcW w:w="1131" w:type="dxa"/>
            <w:shd w:val="clear" w:color="auto" w:fill="auto"/>
          </w:tcPr>
          <w:p w14:paraId="2E901D53" w14:textId="7D85850F" w:rsidR="00507A62" w:rsidRPr="00C6588B" w:rsidRDefault="00507A62" w:rsidP="00507A62">
            <w:pPr>
              <w:jc w:val="center"/>
            </w:pPr>
            <w:r>
              <w:t>0</w:t>
            </w:r>
          </w:p>
        </w:tc>
        <w:tc>
          <w:tcPr>
            <w:tcW w:w="856" w:type="dxa"/>
            <w:shd w:val="clear" w:color="auto" w:fill="auto"/>
          </w:tcPr>
          <w:p w14:paraId="69C1C474" w14:textId="064E7C33" w:rsidR="00507A62" w:rsidRPr="00C6588B" w:rsidRDefault="00507A62" w:rsidP="00507A62">
            <w:pPr>
              <w:jc w:val="center"/>
            </w:pPr>
            <w:r>
              <w:t>0</w:t>
            </w:r>
          </w:p>
        </w:tc>
        <w:tc>
          <w:tcPr>
            <w:tcW w:w="871" w:type="dxa"/>
            <w:shd w:val="clear" w:color="auto" w:fill="auto"/>
          </w:tcPr>
          <w:p w14:paraId="499A8509" w14:textId="0BFF6BCD" w:rsidR="00507A62" w:rsidRPr="00C6588B" w:rsidRDefault="00507A62" w:rsidP="00507A62">
            <w:pPr>
              <w:jc w:val="center"/>
            </w:pPr>
            <w:r>
              <w:t>0</w:t>
            </w:r>
          </w:p>
        </w:tc>
        <w:tc>
          <w:tcPr>
            <w:tcW w:w="861" w:type="dxa"/>
            <w:shd w:val="clear" w:color="auto" w:fill="auto"/>
          </w:tcPr>
          <w:p w14:paraId="47EE7D84" w14:textId="60D73E95" w:rsidR="00507A62" w:rsidRPr="00C6588B" w:rsidRDefault="00507A62" w:rsidP="00507A62">
            <w:pPr>
              <w:jc w:val="center"/>
            </w:pPr>
            <w:r>
              <w:t>0</w:t>
            </w:r>
          </w:p>
        </w:tc>
      </w:tr>
      <w:tr w:rsidR="00507A62" w14:paraId="17E23679" w14:textId="77777777" w:rsidTr="009A6D60">
        <w:trPr>
          <w:trHeight w:val="227"/>
        </w:trPr>
        <w:tc>
          <w:tcPr>
            <w:tcW w:w="4740" w:type="dxa"/>
            <w:tcBorders>
              <w:bottom w:val="single" w:sz="4" w:space="0" w:color="auto"/>
            </w:tcBorders>
            <w:shd w:val="clear" w:color="auto" w:fill="DAEEF3" w:themeFill="accent5" w:themeFillTint="33"/>
          </w:tcPr>
          <w:p w14:paraId="1C528C7B" w14:textId="35027A01" w:rsidR="00507A62" w:rsidRPr="00C6588B" w:rsidRDefault="00507A62" w:rsidP="00507A62">
            <w:r>
              <w:t>6.4 Appeal and judicial review</w:t>
            </w:r>
          </w:p>
        </w:tc>
        <w:tc>
          <w:tcPr>
            <w:tcW w:w="1131" w:type="dxa"/>
            <w:tcBorders>
              <w:bottom w:val="single" w:sz="4" w:space="0" w:color="auto"/>
            </w:tcBorders>
            <w:shd w:val="clear" w:color="auto" w:fill="auto"/>
          </w:tcPr>
          <w:p w14:paraId="25E41E4E" w14:textId="7D3FED37" w:rsidR="00507A62" w:rsidRPr="00C6588B" w:rsidRDefault="00507A62" w:rsidP="00507A62">
            <w:pPr>
              <w:jc w:val="center"/>
            </w:pPr>
            <w:r>
              <w:t>2</w:t>
            </w:r>
          </w:p>
        </w:tc>
        <w:tc>
          <w:tcPr>
            <w:tcW w:w="856" w:type="dxa"/>
            <w:tcBorders>
              <w:bottom w:val="single" w:sz="4" w:space="0" w:color="auto"/>
            </w:tcBorders>
            <w:shd w:val="clear" w:color="auto" w:fill="auto"/>
          </w:tcPr>
          <w:p w14:paraId="3B6B6516" w14:textId="187C6220" w:rsidR="00507A62" w:rsidRPr="00C6588B" w:rsidRDefault="00507A62" w:rsidP="00507A62">
            <w:pPr>
              <w:jc w:val="center"/>
            </w:pPr>
            <w:r>
              <w:t>0</w:t>
            </w:r>
          </w:p>
        </w:tc>
        <w:tc>
          <w:tcPr>
            <w:tcW w:w="871" w:type="dxa"/>
            <w:tcBorders>
              <w:bottom w:val="single" w:sz="4" w:space="0" w:color="auto"/>
            </w:tcBorders>
            <w:shd w:val="clear" w:color="auto" w:fill="auto"/>
          </w:tcPr>
          <w:p w14:paraId="2211D329" w14:textId="4798B79D" w:rsidR="00507A62" w:rsidRPr="00C6588B" w:rsidRDefault="00507A62" w:rsidP="00507A62">
            <w:pPr>
              <w:jc w:val="center"/>
            </w:pPr>
            <w:r>
              <w:t>2</w:t>
            </w:r>
          </w:p>
        </w:tc>
        <w:tc>
          <w:tcPr>
            <w:tcW w:w="861" w:type="dxa"/>
            <w:tcBorders>
              <w:bottom w:val="single" w:sz="4" w:space="0" w:color="auto"/>
            </w:tcBorders>
            <w:shd w:val="clear" w:color="auto" w:fill="auto"/>
          </w:tcPr>
          <w:p w14:paraId="20DEA164" w14:textId="5F9ECFE7" w:rsidR="00507A62" w:rsidRPr="00C6588B" w:rsidRDefault="00507A62" w:rsidP="00507A62">
            <w:pPr>
              <w:jc w:val="center"/>
            </w:pPr>
            <w:r>
              <w:t>2</w:t>
            </w:r>
          </w:p>
        </w:tc>
      </w:tr>
      <w:tr w:rsidR="00507A62" w14:paraId="39CB9C4A" w14:textId="77777777" w:rsidTr="009A6D60">
        <w:trPr>
          <w:trHeight w:val="227"/>
        </w:trPr>
        <w:tc>
          <w:tcPr>
            <w:tcW w:w="4740" w:type="dxa"/>
            <w:tcBorders>
              <w:bottom w:val="single" w:sz="4" w:space="0" w:color="auto"/>
            </w:tcBorders>
            <w:shd w:val="clear" w:color="auto" w:fill="DAEEF3" w:themeFill="accent5" w:themeFillTint="33"/>
          </w:tcPr>
          <w:p w14:paraId="5C507BD3" w14:textId="1DB72350" w:rsidR="00507A62" w:rsidRPr="00C6588B" w:rsidRDefault="00507A62" w:rsidP="00507A62">
            <w:r>
              <w:t>Newly added</w:t>
            </w:r>
          </w:p>
        </w:tc>
        <w:tc>
          <w:tcPr>
            <w:tcW w:w="1131" w:type="dxa"/>
            <w:tcBorders>
              <w:bottom w:val="single" w:sz="4" w:space="0" w:color="auto"/>
            </w:tcBorders>
            <w:shd w:val="clear" w:color="auto" w:fill="auto"/>
          </w:tcPr>
          <w:p w14:paraId="16AB2C84" w14:textId="27B92562" w:rsidR="00507A62" w:rsidRPr="00C6588B" w:rsidRDefault="00507A62" w:rsidP="00507A62">
            <w:pPr>
              <w:jc w:val="center"/>
            </w:pPr>
            <w:r>
              <w:t>10</w:t>
            </w:r>
          </w:p>
        </w:tc>
        <w:tc>
          <w:tcPr>
            <w:tcW w:w="856" w:type="dxa"/>
            <w:tcBorders>
              <w:bottom w:val="single" w:sz="4" w:space="0" w:color="auto"/>
            </w:tcBorders>
            <w:shd w:val="clear" w:color="auto" w:fill="auto"/>
          </w:tcPr>
          <w:p w14:paraId="3FD775C8" w14:textId="0523BE3D" w:rsidR="00507A62" w:rsidRPr="00C6588B" w:rsidRDefault="00507A62" w:rsidP="00507A62">
            <w:pPr>
              <w:jc w:val="center"/>
            </w:pPr>
            <w:r>
              <w:t>2</w:t>
            </w:r>
          </w:p>
        </w:tc>
        <w:tc>
          <w:tcPr>
            <w:tcW w:w="871" w:type="dxa"/>
            <w:tcBorders>
              <w:bottom w:val="single" w:sz="4" w:space="0" w:color="auto"/>
            </w:tcBorders>
            <w:shd w:val="clear" w:color="auto" w:fill="auto"/>
          </w:tcPr>
          <w:p w14:paraId="47CE4B7A" w14:textId="0D6A8F8E" w:rsidR="00507A62" w:rsidRPr="00C6588B" w:rsidRDefault="00507A62" w:rsidP="00507A62">
            <w:pPr>
              <w:jc w:val="center"/>
            </w:pPr>
            <w:r>
              <w:t>4</w:t>
            </w:r>
          </w:p>
        </w:tc>
        <w:tc>
          <w:tcPr>
            <w:tcW w:w="861" w:type="dxa"/>
            <w:tcBorders>
              <w:bottom w:val="single" w:sz="4" w:space="0" w:color="auto"/>
            </w:tcBorders>
            <w:shd w:val="clear" w:color="auto" w:fill="auto"/>
          </w:tcPr>
          <w:p w14:paraId="50326EA5" w14:textId="65FAF816" w:rsidR="00507A62" w:rsidRPr="00C6588B" w:rsidRDefault="00507A62" w:rsidP="00507A62">
            <w:pPr>
              <w:jc w:val="center"/>
            </w:pPr>
            <w:r>
              <w:t>1</w:t>
            </w:r>
          </w:p>
        </w:tc>
      </w:tr>
      <w:tr w:rsidR="00507A62" w14:paraId="1DB5356C" w14:textId="77777777" w:rsidTr="00CD3626">
        <w:trPr>
          <w:trHeight w:val="314"/>
        </w:trPr>
        <w:tc>
          <w:tcPr>
            <w:tcW w:w="8459" w:type="dxa"/>
            <w:gridSpan w:val="5"/>
            <w:tcBorders>
              <w:top w:val="single" w:sz="4" w:space="0" w:color="auto"/>
              <w:left w:val="nil"/>
              <w:bottom w:val="single" w:sz="4" w:space="0" w:color="auto"/>
              <w:right w:val="nil"/>
            </w:tcBorders>
            <w:shd w:val="clear" w:color="auto" w:fill="auto"/>
          </w:tcPr>
          <w:p w14:paraId="1479BF86" w14:textId="77777777" w:rsidR="00507A62" w:rsidRPr="00C6588B" w:rsidRDefault="00507A62" w:rsidP="00507A62">
            <w:pPr>
              <w:jc w:val="center"/>
            </w:pPr>
          </w:p>
        </w:tc>
      </w:tr>
      <w:tr w:rsidR="00507A62" w14:paraId="4AE4CBF2" w14:textId="34421085" w:rsidTr="009A6D60">
        <w:trPr>
          <w:trHeight w:val="227"/>
        </w:trPr>
        <w:tc>
          <w:tcPr>
            <w:tcW w:w="4740" w:type="dxa"/>
            <w:tcBorders>
              <w:top w:val="single" w:sz="4" w:space="0" w:color="auto"/>
            </w:tcBorders>
            <w:shd w:val="clear" w:color="auto" w:fill="F2F2F2" w:themeFill="background1" w:themeFillShade="F2"/>
          </w:tcPr>
          <w:p w14:paraId="4AE4CBEF" w14:textId="77777777" w:rsidR="00507A62" w:rsidRPr="003F27ED" w:rsidRDefault="00507A62" w:rsidP="00507A62">
            <w:pPr>
              <w:rPr>
                <w:b/>
              </w:rPr>
            </w:pPr>
            <w:r w:rsidRPr="003F27ED">
              <w:rPr>
                <w:b/>
              </w:rPr>
              <w:t>BP Agreement</w:t>
            </w:r>
          </w:p>
        </w:tc>
        <w:tc>
          <w:tcPr>
            <w:tcW w:w="1131" w:type="dxa"/>
            <w:tcBorders>
              <w:top w:val="single" w:sz="4" w:space="0" w:color="auto"/>
            </w:tcBorders>
            <w:shd w:val="clear" w:color="auto" w:fill="F2F2F2" w:themeFill="background1" w:themeFillShade="F2"/>
          </w:tcPr>
          <w:p w14:paraId="4AE4CBF0" w14:textId="0DC52DC7" w:rsidR="00507A62" w:rsidRPr="003F27ED" w:rsidRDefault="009C11BF" w:rsidP="00507A62">
            <w:pPr>
              <w:jc w:val="center"/>
              <w:rPr>
                <w:b/>
              </w:rPr>
            </w:pPr>
            <w:r>
              <w:rPr>
                <w:b/>
              </w:rPr>
              <w:t>2</w:t>
            </w:r>
            <w:r w:rsidR="001657DF">
              <w:rPr>
                <w:b/>
              </w:rPr>
              <w:t>7</w:t>
            </w:r>
          </w:p>
        </w:tc>
        <w:tc>
          <w:tcPr>
            <w:tcW w:w="856" w:type="dxa"/>
            <w:tcBorders>
              <w:top w:val="single" w:sz="4" w:space="0" w:color="auto"/>
            </w:tcBorders>
            <w:shd w:val="clear" w:color="auto" w:fill="F2F2F2" w:themeFill="background1" w:themeFillShade="F2"/>
          </w:tcPr>
          <w:p w14:paraId="7E024208" w14:textId="401BC974" w:rsidR="00507A62" w:rsidRPr="003F27ED" w:rsidRDefault="001657DF" w:rsidP="00507A62">
            <w:pPr>
              <w:jc w:val="center"/>
              <w:rPr>
                <w:b/>
              </w:rPr>
            </w:pPr>
            <w:r>
              <w:rPr>
                <w:b/>
              </w:rPr>
              <w:t>1</w:t>
            </w:r>
          </w:p>
        </w:tc>
        <w:tc>
          <w:tcPr>
            <w:tcW w:w="871" w:type="dxa"/>
            <w:tcBorders>
              <w:top w:val="single" w:sz="4" w:space="0" w:color="auto"/>
            </w:tcBorders>
            <w:shd w:val="clear" w:color="auto" w:fill="F2F2F2" w:themeFill="background1" w:themeFillShade="F2"/>
          </w:tcPr>
          <w:p w14:paraId="4AE4CBF1" w14:textId="1DA2280D" w:rsidR="00507A62" w:rsidRPr="003F27ED" w:rsidRDefault="00FA1E61" w:rsidP="00507A62">
            <w:pPr>
              <w:jc w:val="center"/>
              <w:rPr>
                <w:b/>
              </w:rPr>
            </w:pPr>
            <w:r>
              <w:rPr>
                <w:b/>
              </w:rPr>
              <w:t>4</w:t>
            </w:r>
            <w:r w:rsidR="007074BD">
              <w:rPr>
                <w:b/>
              </w:rPr>
              <w:t>4</w:t>
            </w:r>
            <w:bookmarkStart w:id="0" w:name="_GoBack"/>
            <w:bookmarkEnd w:id="0"/>
          </w:p>
        </w:tc>
        <w:tc>
          <w:tcPr>
            <w:tcW w:w="861" w:type="dxa"/>
            <w:tcBorders>
              <w:top w:val="single" w:sz="4" w:space="0" w:color="auto"/>
            </w:tcBorders>
            <w:shd w:val="clear" w:color="auto" w:fill="F2F2F2" w:themeFill="background1" w:themeFillShade="F2"/>
          </w:tcPr>
          <w:p w14:paraId="65808160" w14:textId="2F6B8199" w:rsidR="00507A62" w:rsidRPr="003F27ED" w:rsidRDefault="007074BD" w:rsidP="00507A62">
            <w:pPr>
              <w:jc w:val="center"/>
              <w:rPr>
                <w:b/>
              </w:rPr>
            </w:pPr>
            <w:r>
              <w:rPr>
                <w:b/>
              </w:rPr>
              <w:t>1</w:t>
            </w:r>
          </w:p>
        </w:tc>
      </w:tr>
      <w:tr w:rsidR="00507A62" w14:paraId="4AE4CBF6" w14:textId="26E836BE" w:rsidTr="009A6D60">
        <w:trPr>
          <w:trHeight w:val="227"/>
        </w:trPr>
        <w:tc>
          <w:tcPr>
            <w:tcW w:w="4740" w:type="dxa"/>
            <w:shd w:val="clear" w:color="auto" w:fill="DAEEF3" w:themeFill="accent5" w:themeFillTint="33"/>
          </w:tcPr>
          <w:p w14:paraId="4AE4CBF3" w14:textId="77777777" w:rsidR="00507A62" w:rsidRPr="00512D55" w:rsidRDefault="00507A62" w:rsidP="00507A62">
            <w:r w:rsidRPr="00512D55">
              <w:t>1</w:t>
            </w:r>
          </w:p>
        </w:tc>
        <w:tc>
          <w:tcPr>
            <w:tcW w:w="1131" w:type="dxa"/>
          </w:tcPr>
          <w:p w14:paraId="4AE4CBF4" w14:textId="0E934D48" w:rsidR="00507A62" w:rsidRPr="00512D55" w:rsidRDefault="00507A62" w:rsidP="00507A62">
            <w:pPr>
              <w:jc w:val="center"/>
            </w:pPr>
            <w:r>
              <w:t>0</w:t>
            </w:r>
          </w:p>
        </w:tc>
        <w:tc>
          <w:tcPr>
            <w:tcW w:w="856" w:type="dxa"/>
          </w:tcPr>
          <w:p w14:paraId="03B1BEC1" w14:textId="440886E4" w:rsidR="00507A62" w:rsidRPr="00512D55" w:rsidRDefault="00507A62" w:rsidP="00507A62">
            <w:pPr>
              <w:jc w:val="center"/>
            </w:pPr>
            <w:r>
              <w:t>0</w:t>
            </w:r>
          </w:p>
        </w:tc>
        <w:tc>
          <w:tcPr>
            <w:tcW w:w="871" w:type="dxa"/>
          </w:tcPr>
          <w:p w14:paraId="4AE4CBF5" w14:textId="162BBA76" w:rsidR="00507A62" w:rsidRPr="00512D55" w:rsidRDefault="00507A62" w:rsidP="00507A62">
            <w:pPr>
              <w:jc w:val="center"/>
            </w:pPr>
            <w:r>
              <w:t>0</w:t>
            </w:r>
          </w:p>
        </w:tc>
        <w:tc>
          <w:tcPr>
            <w:tcW w:w="861" w:type="dxa"/>
          </w:tcPr>
          <w:p w14:paraId="3588DF2E" w14:textId="269D0E58" w:rsidR="00507A62" w:rsidRPr="00512D55" w:rsidRDefault="00507A62" w:rsidP="00507A62">
            <w:pPr>
              <w:jc w:val="center"/>
            </w:pPr>
            <w:r>
              <w:t>0</w:t>
            </w:r>
          </w:p>
        </w:tc>
      </w:tr>
      <w:tr w:rsidR="00507A62" w14:paraId="4AE4CBFA" w14:textId="35D3A811" w:rsidTr="009A6D60">
        <w:trPr>
          <w:trHeight w:val="227"/>
        </w:trPr>
        <w:tc>
          <w:tcPr>
            <w:tcW w:w="4740" w:type="dxa"/>
            <w:shd w:val="clear" w:color="auto" w:fill="DAEEF3" w:themeFill="accent5" w:themeFillTint="33"/>
          </w:tcPr>
          <w:p w14:paraId="4AE4CBF7" w14:textId="77777777" w:rsidR="00507A62" w:rsidRPr="00512D55" w:rsidRDefault="00507A62" w:rsidP="00507A62">
            <w:r w:rsidRPr="00512D55">
              <w:t>2</w:t>
            </w:r>
          </w:p>
        </w:tc>
        <w:tc>
          <w:tcPr>
            <w:tcW w:w="1131" w:type="dxa"/>
          </w:tcPr>
          <w:p w14:paraId="4AE4CBF8" w14:textId="20E61936" w:rsidR="00507A62" w:rsidRPr="00512D55" w:rsidRDefault="00507A62" w:rsidP="00507A62">
            <w:pPr>
              <w:jc w:val="center"/>
            </w:pPr>
            <w:r>
              <w:t>0</w:t>
            </w:r>
          </w:p>
        </w:tc>
        <w:tc>
          <w:tcPr>
            <w:tcW w:w="856" w:type="dxa"/>
          </w:tcPr>
          <w:p w14:paraId="45A28F2A" w14:textId="36620303" w:rsidR="00507A62" w:rsidRPr="00512D55" w:rsidRDefault="00507A62" w:rsidP="00507A62">
            <w:pPr>
              <w:jc w:val="center"/>
            </w:pPr>
            <w:r>
              <w:t>0</w:t>
            </w:r>
          </w:p>
        </w:tc>
        <w:tc>
          <w:tcPr>
            <w:tcW w:w="871" w:type="dxa"/>
          </w:tcPr>
          <w:p w14:paraId="4AE4CBF9" w14:textId="691A4E1F" w:rsidR="00507A62" w:rsidRPr="00512D55" w:rsidRDefault="00507A62" w:rsidP="00507A62">
            <w:pPr>
              <w:jc w:val="center"/>
            </w:pPr>
            <w:r>
              <w:t>0</w:t>
            </w:r>
          </w:p>
        </w:tc>
        <w:tc>
          <w:tcPr>
            <w:tcW w:w="861" w:type="dxa"/>
          </w:tcPr>
          <w:p w14:paraId="13E3530B" w14:textId="3133F8C5" w:rsidR="00507A62" w:rsidRPr="00512D55" w:rsidRDefault="00507A62" w:rsidP="00507A62">
            <w:pPr>
              <w:jc w:val="center"/>
            </w:pPr>
            <w:r>
              <w:t>0</w:t>
            </w:r>
          </w:p>
        </w:tc>
      </w:tr>
      <w:tr w:rsidR="00507A62" w14:paraId="4AE4CBFE" w14:textId="218CB8AF" w:rsidTr="009A6D60">
        <w:trPr>
          <w:trHeight w:val="227"/>
        </w:trPr>
        <w:tc>
          <w:tcPr>
            <w:tcW w:w="4740" w:type="dxa"/>
            <w:shd w:val="clear" w:color="auto" w:fill="DAEEF3" w:themeFill="accent5" w:themeFillTint="33"/>
          </w:tcPr>
          <w:p w14:paraId="4AE4CBFB" w14:textId="77777777" w:rsidR="00507A62" w:rsidRPr="00512D55" w:rsidRDefault="00507A62" w:rsidP="00507A62">
            <w:r w:rsidRPr="00512D55">
              <w:t>3</w:t>
            </w:r>
          </w:p>
        </w:tc>
        <w:tc>
          <w:tcPr>
            <w:tcW w:w="1131" w:type="dxa"/>
          </w:tcPr>
          <w:p w14:paraId="4AE4CBFC" w14:textId="7B6DD434" w:rsidR="00507A62" w:rsidRPr="00512D55" w:rsidRDefault="00507A62" w:rsidP="00507A62">
            <w:pPr>
              <w:jc w:val="center"/>
            </w:pPr>
            <w:r>
              <w:t>1</w:t>
            </w:r>
          </w:p>
        </w:tc>
        <w:tc>
          <w:tcPr>
            <w:tcW w:w="856" w:type="dxa"/>
          </w:tcPr>
          <w:p w14:paraId="53E95EDF" w14:textId="3F72C308" w:rsidR="00507A62" w:rsidRPr="00512D55" w:rsidRDefault="00507A62" w:rsidP="00507A62">
            <w:pPr>
              <w:jc w:val="center"/>
            </w:pPr>
            <w:r>
              <w:t>0</w:t>
            </w:r>
          </w:p>
        </w:tc>
        <w:tc>
          <w:tcPr>
            <w:tcW w:w="871" w:type="dxa"/>
          </w:tcPr>
          <w:p w14:paraId="4AE4CBFD" w14:textId="30B0D25D" w:rsidR="00507A62" w:rsidRPr="00512D55" w:rsidRDefault="00507A62" w:rsidP="00507A62">
            <w:pPr>
              <w:jc w:val="center"/>
            </w:pPr>
            <w:r>
              <w:t>0</w:t>
            </w:r>
          </w:p>
        </w:tc>
        <w:tc>
          <w:tcPr>
            <w:tcW w:w="861" w:type="dxa"/>
          </w:tcPr>
          <w:p w14:paraId="2E95DF20" w14:textId="0A830611" w:rsidR="00507A62" w:rsidRPr="00512D55" w:rsidRDefault="00507A62" w:rsidP="00507A62">
            <w:pPr>
              <w:jc w:val="center"/>
            </w:pPr>
            <w:r>
              <w:t>0</w:t>
            </w:r>
          </w:p>
        </w:tc>
      </w:tr>
      <w:tr w:rsidR="00507A62" w14:paraId="4AE4CC02" w14:textId="4280436B" w:rsidTr="009A6D60">
        <w:trPr>
          <w:trHeight w:val="227"/>
        </w:trPr>
        <w:tc>
          <w:tcPr>
            <w:tcW w:w="4740" w:type="dxa"/>
            <w:shd w:val="clear" w:color="auto" w:fill="DAEEF3" w:themeFill="accent5" w:themeFillTint="33"/>
          </w:tcPr>
          <w:p w14:paraId="4AE4CBFF" w14:textId="77777777" w:rsidR="00507A62" w:rsidRPr="00512D55" w:rsidRDefault="00507A62" w:rsidP="00507A62">
            <w:r w:rsidRPr="00512D55">
              <w:t>4</w:t>
            </w:r>
          </w:p>
        </w:tc>
        <w:tc>
          <w:tcPr>
            <w:tcW w:w="1131" w:type="dxa"/>
          </w:tcPr>
          <w:p w14:paraId="4AE4CC00" w14:textId="5F8C6A34" w:rsidR="00507A62" w:rsidRPr="00512D55" w:rsidRDefault="00507A62" w:rsidP="00507A62">
            <w:pPr>
              <w:jc w:val="center"/>
            </w:pPr>
            <w:r>
              <w:t>1</w:t>
            </w:r>
          </w:p>
        </w:tc>
        <w:tc>
          <w:tcPr>
            <w:tcW w:w="856" w:type="dxa"/>
          </w:tcPr>
          <w:p w14:paraId="50B13C9B" w14:textId="28D3374A" w:rsidR="00507A62" w:rsidRDefault="00507A62" w:rsidP="00507A62">
            <w:pPr>
              <w:jc w:val="center"/>
            </w:pPr>
            <w:r>
              <w:t>0</w:t>
            </w:r>
          </w:p>
        </w:tc>
        <w:tc>
          <w:tcPr>
            <w:tcW w:w="871" w:type="dxa"/>
          </w:tcPr>
          <w:p w14:paraId="4AE4CC01" w14:textId="49FCE906" w:rsidR="00507A62" w:rsidRPr="00512D55" w:rsidRDefault="00507A62" w:rsidP="00507A62">
            <w:pPr>
              <w:jc w:val="center"/>
            </w:pPr>
            <w:r>
              <w:t>5</w:t>
            </w:r>
          </w:p>
        </w:tc>
        <w:tc>
          <w:tcPr>
            <w:tcW w:w="861" w:type="dxa"/>
          </w:tcPr>
          <w:p w14:paraId="4DA72DB9" w14:textId="06846E8A" w:rsidR="00507A62" w:rsidRDefault="00507A62" w:rsidP="00507A62">
            <w:pPr>
              <w:jc w:val="center"/>
            </w:pPr>
            <w:r>
              <w:t>0</w:t>
            </w:r>
          </w:p>
        </w:tc>
      </w:tr>
      <w:tr w:rsidR="00507A62" w14:paraId="4AE4CC06" w14:textId="7DD68093" w:rsidTr="009A6D60">
        <w:trPr>
          <w:trHeight w:val="227"/>
        </w:trPr>
        <w:tc>
          <w:tcPr>
            <w:tcW w:w="4740" w:type="dxa"/>
            <w:shd w:val="clear" w:color="auto" w:fill="DAEEF3" w:themeFill="accent5" w:themeFillTint="33"/>
          </w:tcPr>
          <w:p w14:paraId="4AE4CC03" w14:textId="77777777" w:rsidR="00507A62" w:rsidRPr="00512D55" w:rsidRDefault="00507A62" w:rsidP="00507A62">
            <w:r w:rsidRPr="00512D55">
              <w:t>5</w:t>
            </w:r>
          </w:p>
        </w:tc>
        <w:tc>
          <w:tcPr>
            <w:tcW w:w="1131" w:type="dxa"/>
          </w:tcPr>
          <w:p w14:paraId="4AE4CC04" w14:textId="21915211" w:rsidR="00507A62" w:rsidRPr="00512D55" w:rsidRDefault="00507A62" w:rsidP="00507A62">
            <w:pPr>
              <w:jc w:val="center"/>
            </w:pPr>
            <w:r>
              <w:t>1</w:t>
            </w:r>
          </w:p>
        </w:tc>
        <w:tc>
          <w:tcPr>
            <w:tcW w:w="856" w:type="dxa"/>
          </w:tcPr>
          <w:p w14:paraId="184E0437" w14:textId="5F0616EA" w:rsidR="00507A62" w:rsidRDefault="00507A62" w:rsidP="00507A62">
            <w:pPr>
              <w:jc w:val="center"/>
            </w:pPr>
            <w:r>
              <w:t>0</w:t>
            </w:r>
          </w:p>
        </w:tc>
        <w:tc>
          <w:tcPr>
            <w:tcW w:w="871" w:type="dxa"/>
          </w:tcPr>
          <w:p w14:paraId="4AE4CC05" w14:textId="07A9E674" w:rsidR="00507A62" w:rsidRPr="00512D55" w:rsidRDefault="00507A62" w:rsidP="00507A62">
            <w:pPr>
              <w:jc w:val="center"/>
            </w:pPr>
            <w:r>
              <w:t>5</w:t>
            </w:r>
          </w:p>
        </w:tc>
        <w:tc>
          <w:tcPr>
            <w:tcW w:w="861" w:type="dxa"/>
          </w:tcPr>
          <w:p w14:paraId="290F7A92" w14:textId="1BFAA2A5" w:rsidR="00507A62" w:rsidRDefault="00507A62" w:rsidP="00507A62">
            <w:pPr>
              <w:jc w:val="center"/>
            </w:pPr>
            <w:r>
              <w:t>0</w:t>
            </w:r>
          </w:p>
        </w:tc>
      </w:tr>
      <w:tr w:rsidR="00507A62" w14:paraId="4AE4CC0A" w14:textId="7E94E03C" w:rsidTr="009A6D60">
        <w:trPr>
          <w:trHeight w:val="227"/>
        </w:trPr>
        <w:tc>
          <w:tcPr>
            <w:tcW w:w="4740" w:type="dxa"/>
            <w:shd w:val="clear" w:color="auto" w:fill="DAEEF3" w:themeFill="accent5" w:themeFillTint="33"/>
          </w:tcPr>
          <w:p w14:paraId="4AE4CC07" w14:textId="77777777" w:rsidR="00507A62" w:rsidRPr="00512D55" w:rsidRDefault="00507A62" w:rsidP="00507A62">
            <w:r w:rsidRPr="00512D55">
              <w:t>6</w:t>
            </w:r>
          </w:p>
        </w:tc>
        <w:tc>
          <w:tcPr>
            <w:tcW w:w="1131" w:type="dxa"/>
          </w:tcPr>
          <w:p w14:paraId="4AE4CC08" w14:textId="793E57C0" w:rsidR="00507A62" w:rsidRPr="00512D55" w:rsidRDefault="00507A62" w:rsidP="00507A62">
            <w:pPr>
              <w:jc w:val="center"/>
            </w:pPr>
            <w:r>
              <w:t>1</w:t>
            </w:r>
          </w:p>
        </w:tc>
        <w:tc>
          <w:tcPr>
            <w:tcW w:w="856" w:type="dxa"/>
          </w:tcPr>
          <w:p w14:paraId="20EAE8AD" w14:textId="67B94959" w:rsidR="00507A62" w:rsidRDefault="00507A62" w:rsidP="00507A62">
            <w:pPr>
              <w:jc w:val="center"/>
            </w:pPr>
            <w:r>
              <w:t>0</w:t>
            </w:r>
          </w:p>
        </w:tc>
        <w:tc>
          <w:tcPr>
            <w:tcW w:w="871" w:type="dxa"/>
          </w:tcPr>
          <w:p w14:paraId="4AE4CC09" w14:textId="4A3FCB0D" w:rsidR="00507A62" w:rsidRPr="00512D55" w:rsidRDefault="00507A62" w:rsidP="00507A62">
            <w:pPr>
              <w:jc w:val="center"/>
            </w:pPr>
            <w:r>
              <w:t>5</w:t>
            </w:r>
          </w:p>
        </w:tc>
        <w:tc>
          <w:tcPr>
            <w:tcW w:w="861" w:type="dxa"/>
          </w:tcPr>
          <w:p w14:paraId="306B4F3D" w14:textId="0C5D84E6" w:rsidR="00507A62" w:rsidRDefault="00507A62" w:rsidP="00507A62">
            <w:pPr>
              <w:jc w:val="center"/>
            </w:pPr>
            <w:r>
              <w:t>0</w:t>
            </w:r>
          </w:p>
        </w:tc>
      </w:tr>
      <w:tr w:rsidR="00507A62" w14:paraId="4AE4CC0E" w14:textId="76892D6F" w:rsidTr="009A6D60">
        <w:trPr>
          <w:trHeight w:val="227"/>
        </w:trPr>
        <w:tc>
          <w:tcPr>
            <w:tcW w:w="4740" w:type="dxa"/>
            <w:shd w:val="clear" w:color="auto" w:fill="DAEEF3" w:themeFill="accent5" w:themeFillTint="33"/>
          </w:tcPr>
          <w:p w14:paraId="4AE4CC0B" w14:textId="77777777" w:rsidR="00507A62" w:rsidRPr="00512D55" w:rsidRDefault="00507A62" w:rsidP="00507A62">
            <w:r w:rsidRPr="00512D55">
              <w:t>7</w:t>
            </w:r>
          </w:p>
        </w:tc>
        <w:tc>
          <w:tcPr>
            <w:tcW w:w="1131" w:type="dxa"/>
          </w:tcPr>
          <w:p w14:paraId="4AE4CC0C" w14:textId="7AC0107E" w:rsidR="00507A62" w:rsidRPr="00512D55" w:rsidRDefault="00507A62" w:rsidP="00507A62">
            <w:pPr>
              <w:jc w:val="center"/>
            </w:pPr>
            <w:r>
              <w:t>1</w:t>
            </w:r>
          </w:p>
        </w:tc>
        <w:tc>
          <w:tcPr>
            <w:tcW w:w="856" w:type="dxa"/>
          </w:tcPr>
          <w:p w14:paraId="14DB6E4B" w14:textId="3545A0AB" w:rsidR="00507A62" w:rsidRDefault="00507A62" w:rsidP="00507A62">
            <w:pPr>
              <w:jc w:val="center"/>
            </w:pPr>
            <w:r>
              <w:t>0</w:t>
            </w:r>
          </w:p>
        </w:tc>
        <w:tc>
          <w:tcPr>
            <w:tcW w:w="871" w:type="dxa"/>
          </w:tcPr>
          <w:p w14:paraId="4AE4CC0D" w14:textId="4B31935E" w:rsidR="00507A62" w:rsidRPr="00512D55" w:rsidRDefault="00507A62" w:rsidP="00507A62">
            <w:pPr>
              <w:jc w:val="center"/>
            </w:pPr>
            <w:r>
              <w:t>1</w:t>
            </w:r>
          </w:p>
        </w:tc>
        <w:tc>
          <w:tcPr>
            <w:tcW w:w="861" w:type="dxa"/>
          </w:tcPr>
          <w:p w14:paraId="07A0F16A" w14:textId="47EF4F6B" w:rsidR="00507A62" w:rsidRDefault="00507A62" w:rsidP="00507A62">
            <w:pPr>
              <w:jc w:val="center"/>
            </w:pPr>
            <w:r>
              <w:t>0</w:t>
            </w:r>
          </w:p>
        </w:tc>
      </w:tr>
      <w:tr w:rsidR="00507A62" w14:paraId="4AE4CC12" w14:textId="27DA51DD" w:rsidTr="009A6D60">
        <w:trPr>
          <w:trHeight w:val="227"/>
        </w:trPr>
        <w:tc>
          <w:tcPr>
            <w:tcW w:w="4740" w:type="dxa"/>
            <w:shd w:val="clear" w:color="auto" w:fill="DAEEF3" w:themeFill="accent5" w:themeFillTint="33"/>
          </w:tcPr>
          <w:p w14:paraId="4AE4CC0F" w14:textId="77777777" w:rsidR="00507A62" w:rsidRPr="00512D55" w:rsidRDefault="00507A62" w:rsidP="00507A62">
            <w:r w:rsidRPr="00512D55">
              <w:t>8</w:t>
            </w:r>
          </w:p>
        </w:tc>
        <w:tc>
          <w:tcPr>
            <w:tcW w:w="1131" w:type="dxa"/>
          </w:tcPr>
          <w:p w14:paraId="4AE4CC10" w14:textId="42C6A6A5" w:rsidR="00507A62" w:rsidRPr="00512D55" w:rsidRDefault="00507A62" w:rsidP="00507A62">
            <w:pPr>
              <w:jc w:val="center"/>
            </w:pPr>
            <w:r>
              <w:t>1</w:t>
            </w:r>
          </w:p>
        </w:tc>
        <w:tc>
          <w:tcPr>
            <w:tcW w:w="856" w:type="dxa"/>
          </w:tcPr>
          <w:p w14:paraId="786250AD" w14:textId="59F3DB8F" w:rsidR="00507A62" w:rsidRPr="00512D55" w:rsidRDefault="00507A62" w:rsidP="00507A62">
            <w:pPr>
              <w:jc w:val="center"/>
            </w:pPr>
            <w:r>
              <w:t>0</w:t>
            </w:r>
          </w:p>
        </w:tc>
        <w:tc>
          <w:tcPr>
            <w:tcW w:w="871" w:type="dxa"/>
          </w:tcPr>
          <w:p w14:paraId="4AE4CC11" w14:textId="7B3AF20F" w:rsidR="00507A62" w:rsidRPr="00512D55" w:rsidRDefault="00507A62" w:rsidP="00507A62">
            <w:pPr>
              <w:jc w:val="center"/>
            </w:pPr>
            <w:r>
              <w:t>0</w:t>
            </w:r>
          </w:p>
        </w:tc>
        <w:tc>
          <w:tcPr>
            <w:tcW w:w="861" w:type="dxa"/>
          </w:tcPr>
          <w:p w14:paraId="7D836618" w14:textId="1F6525FB" w:rsidR="00507A62" w:rsidRPr="00512D55" w:rsidRDefault="00507A62" w:rsidP="00507A62">
            <w:pPr>
              <w:jc w:val="center"/>
            </w:pPr>
            <w:r>
              <w:t>0</w:t>
            </w:r>
          </w:p>
        </w:tc>
      </w:tr>
      <w:tr w:rsidR="00507A62" w14:paraId="4AE4CC16" w14:textId="750227BB" w:rsidTr="009A6D60">
        <w:trPr>
          <w:trHeight w:val="227"/>
        </w:trPr>
        <w:tc>
          <w:tcPr>
            <w:tcW w:w="4740" w:type="dxa"/>
            <w:shd w:val="clear" w:color="auto" w:fill="DAEEF3" w:themeFill="accent5" w:themeFillTint="33"/>
          </w:tcPr>
          <w:p w14:paraId="4AE4CC13" w14:textId="77777777" w:rsidR="00507A62" w:rsidRPr="00512D55" w:rsidRDefault="00507A62" w:rsidP="00507A62">
            <w:r w:rsidRPr="00512D55">
              <w:lastRenderedPageBreak/>
              <w:t>9</w:t>
            </w:r>
          </w:p>
        </w:tc>
        <w:tc>
          <w:tcPr>
            <w:tcW w:w="1131" w:type="dxa"/>
          </w:tcPr>
          <w:p w14:paraId="4AE4CC14" w14:textId="1A9559D4" w:rsidR="00507A62" w:rsidRPr="00512D55" w:rsidRDefault="00507A62" w:rsidP="00507A62">
            <w:pPr>
              <w:jc w:val="center"/>
            </w:pPr>
            <w:r>
              <w:t>3</w:t>
            </w:r>
          </w:p>
        </w:tc>
        <w:tc>
          <w:tcPr>
            <w:tcW w:w="856" w:type="dxa"/>
          </w:tcPr>
          <w:p w14:paraId="16CB4A26" w14:textId="6EA3E82A" w:rsidR="00507A62" w:rsidRDefault="00507A62" w:rsidP="00507A62">
            <w:pPr>
              <w:jc w:val="center"/>
            </w:pPr>
            <w:r>
              <w:t>0</w:t>
            </w:r>
          </w:p>
        </w:tc>
        <w:tc>
          <w:tcPr>
            <w:tcW w:w="871" w:type="dxa"/>
          </w:tcPr>
          <w:p w14:paraId="4AE4CC15" w14:textId="210E7E68" w:rsidR="00507A62" w:rsidRPr="00512D55" w:rsidRDefault="00507A62" w:rsidP="00507A62">
            <w:pPr>
              <w:jc w:val="center"/>
            </w:pPr>
            <w:r>
              <w:t>5</w:t>
            </w:r>
          </w:p>
        </w:tc>
        <w:tc>
          <w:tcPr>
            <w:tcW w:w="861" w:type="dxa"/>
          </w:tcPr>
          <w:p w14:paraId="6EBB1782" w14:textId="44142C08" w:rsidR="00507A62" w:rsidRDefault="00507A62" w:rsidP="00507A62">
            <w:pPr>
              <w:jc w:val="center"/>
            </w:pPr>
            <w:r>
              <w:t>0</w:t>
            </w:r>
          </w:p>
        </w:tc>
      </w:tr>
      <w:tr w:rsidR="00507A62" w14:paraId="4AE4CC1A" w14:textId="6867ADB2" w:rsidTr="009A6D60">
        <w:trPr>
          <w:trHeight w:val="227"/>
        </w:trPr>
        <w:tc>
          <w:tcPr>
            <w:tcW w:w="4740" w:type="dxa"/>
            <w:shd w:val="clear" w:color="auto" w:fill="DAEEF3" w:themeFill="accent5" w:themeFillTint="33"/>
          </w:tcPr>
          <w:p w14:paraId="4AE4CC17" w14:textId="77777777" w:rsidR="00507A62" w:rsidRPr="00512D55" w:rsidRDefault="00507A62" w:rsidP="00507A62">
            <w:r w:rsidRPr="00512D55">
              <w:t>10</w:t>
            </w:r>
          </w:p>
        </w:tc>
        <w:tc>
          <w:tcPr>
            <w:tcW w:w="1131" w:type="dxa"/>
          </w:tcPr>
          <w:p w14:paraId="4AE4CC18" w14:textId="54E9F6FC" w:rsidR="00507A62" w:rsidRPr="00512D55" w:rsidRDefault="00507A62" w:rsidP="00507A62">
            <w:pPr>
              <w:jc w:val="center"/>
            </w:pPr>
            <w:r>
              <w:t>2</w:t>
            </w:r>
          </w:p>
        </w:tc>
        <w:tc>
          <w:tcPr>
            <w:tcW w:w="856" w:type="dxa"/>
          </w:tcPr>
          <w:p w14:paraId="6D0079FF" w14:textId="2EB517B6" w:rsidR="00507A62" w:rsidRPr="00512D55" w:rsidRDefault="00507A62" w:rsidP="00507A62">
            <w:pPr>
              <w:jc w:val="center"/>
            </w:pPr>
            <w:r>
              <w:t>0</w:t>
            </w:r>
          </w:p>
        </w:tc>
        <w:tc>
          <w:tcPr>
            <w:tcW w:w="871" w:type="dxa"/>
          </w:tcPr>
          <w:p w14:paraId="4AE4CC19" w14:textId="745B65C0" w:rsidR="00507A62" w:rsidRPr="00512D55" w:rsidRDefault="00507A62" w:rsidP="00507A62">
            <w:pPr>
              <w:jc w:val="center"/>
            </w:pPr>
            <w:r>
              <w:t>2</w:t>
            </w:r>
          </w:p>
        </w:tc>
        <w:tc>
          <w:tcPr>
            <w:tcW w:w="861" w:type="dxa"/>
          </w:tcPr>
          <w:p w14:paraId="6C7F832B" w14:textId="715B5F46" w:rsidR="00507A62" w:rsidRPr="00512D55" w:rsidRDefault="00507A62" w:rsidP="00507A62">
            <w:pPr>
              <w:jc w:val="center"/>
            </w:pPr>
            <w:r>
              <w:t>0</w:t>
            </w:r>
          </w:p>
        </w:tc>
      </w:tr>
      <w:tr w:rsidR="009C11BF" w14:paraId="4AE4CC1E" w14:textId="11542C77" w:rsidTr="009A6D60">
        <w:trPr>
          <w:trHeight w:val="227"/>
        </w:trPr>
        <w:tc>
          <w:tcPr>
            <w:tcW w:w="4740" w:type="dxa"/>
            <w:shd w:val="clear" w:color="auto" w:fill="DAEEF3" w:themeFill="accent5" w:themeFillTint="33"/>
          </w:tcPr>
          <w:p w14:paraId="4AE4CC1B" w14:textId="77777777" w:rsidR="009C11BF" w:rsidRPr="00512D55" w:rsidRDefault="009C11BF" w:rsidP="009C11BF">
            <w:r w:rsidRPr="00512D55">
              <w:t>11</w:t>
            </w:r>
          </w:p>
        </w:tc>
        <w:tc>
          <w:tcPr>
            <w:tcW w:w="1131" w:type="dxa"/>
          </w:tcPr>
          <w:p w14:paraId="4AE4CC1C" w14:textId="30A67991" w:rsidR="009C11BF" w:rsidRPr="00512D55" w:rsidRDefault="009C11BF" w:rsidP="009C11BF">
            <w:pPr>
              <w:jc w:val="center"/>
            </w:pPr>
            <w:r>
              <w:t>0</w:t>
            </w:r>
          </w:p>
        </w:tc>
        <w:tc>
          <w:tcPr>
            <w:tcW w:w="856" w:type="dxa"/>
          </w:tcPr>
          <w:p w14:paraId="4BC6D836" w14:textId="7D927CEC" w:rsidR="009C11BF" w:rsidRPr="00512D55" w:rsidRDefault="009C11BF" w:rsidP="009C11BF">
            <w:pPr>
              <w:jc w:val="center"/>
            </w:pPr>
            <w:r>
              <w:t>0</w:t>
            </w:r>
          </w:p>
        </w:tc>
        <w:tc>
          <w:tcPr>
            <w:tcW w:w="871" w:type="dxa"/>
          </w:tcPr>
          <w:p w14:paraId="4AE4CC1D" w14:textId="77CF7459" w:rsidR="009C11BF" w:rsidRPr="00512D55" w:rsidRDefault="009C11BF" w:rsidP="009C11BF">
            <w:pPr>
              <w:jc w:val="center"/>
            </w:pPr>
            <w:r>
              <w:t>0</w:t>
            </w:r>
          </w:p>
        </w:tc>
        <w:tc>
          <w:tcPr>
            <w:tcW w:w="861" w:type="dxa"/>
          </w:tcPr>
          <w:p w14:paraId="653A7C3D" w14:textId="6CAF7C08" w:rsidR="009C11BF" w:rsidRPr="00512D55" w:rsidRDefault="009C11BF" w:rsidP="009C11BF">
            <w:pPr>
              <w:jc w:val="center"/>
            </w:pPr>
            <w:r>
              <w:t>0</w:t>
            </w:r>
          </w:p>
        </w:tc>
      </w:tr>
      <w:tr w:rsidR="009C11BF" w14:paraId="4AE4CC22" w14:textId="707ED438" w:rsidTr="009A6D60">
        <w:trPr>
          <w:trHeight w:val="227"/>
        </w:trPr>
        <w:tc>
          <w:tcPr>
            <w:tcW w:w="4740" w:type="dxa"/>
            <w:shd w:val="clear" w:color="auto" w:fill="DAEEF3" w:themeFill="accent5" w:themeFillTint="33"/>
          </w:tcPr>
          <w:p w14:paraId="4AE4CC1F" w14:textId="77777777" w:rsidR="009C11BF" w:rsidRPr="00512D55" w:rsidRDefault="009C11BF" w:rsidP="009C11BF">
            <w:r w:rsidRPr="00512D55">
              <w:t>12</w:t>
            </w:r>
          </w:p>
        </w:tc>
        <w:tc>
          <w:tcPr>
            <w:tcW w:w="1131" w:type="dxa"/>
          </w:tcPr>
          <w:p w14:paraId="4AE4CC20" w14:textId="5962E941" w:rsidR="009C11BF" w:rsidRPr="00512D55" w:rsidRDefault="009C11BF" w:rsidP="009C11BF">
            <w:pPr>
              <w:jc w:val="center"/>
            </w:pPr>
            <w:r>
              <w:t>2</w:t>
            </w:r>
          </w:p>
        </w:tc>
        <w:tc>
          <w:tcPr>
            <w:tcW w:w="856" w:type="dxa"/>
          </w:tcPr>
          <w:p w14:paraId="7F9011A6" w14:textId="429B40F3" w:rsidR="009C11BF" w:rsidRPr="00512D55" w:rsidRDefault="009C11BF" w:rsidP="009C11BF">
            <w:pPr>
              <w:jc w:val="center"/>
            </w:pPr>
            <w:r>
              <w:t>0</w:t>
            </w:r>
          </w:p>
        </w:tc>
        <w:tc>
          <w:tcPr>
            <w:tcW w:w="871" w:type="dxa"/>
          </w:tcPr>
          <w:p w14:paraId="4AE4CC21" w14:textId="5917780D" w:rsidR="009C11BF" w:rsidRPr="00512D55" w:rsidRDefault="009C11BF" w:rsidP="009C11BF">
            <w:pPr>
              <w:jc w:val="center"/>
            </w:pPr>
            <w:r>
              <w:t>0</w:t>
            </w:r>
          </w:p>
        </w:tc>
        <w:tc>
          <w:tcPr>
            <w:tcW w:w="861" w:type="dxa"/>
          </w:tcPr>
          <w:p w14:paraId="4CA068C5" w14:textId="74657964" w:rsidR="009C11BF" w:rsidRPr="00512D55" w:rsidRDefault="009C11BF" w:rsidP="009C11BF">
            <w:pPr>
              <w:jc w:val="center"/>
            </w:pPr>
            <w:r>
              <w:t>0</w:t>
            </w:r>
          </w:p>
        </w:tc>
      </w:tr>
      <w:tr w:rsidR="009C11BF" w14:paraId="4AE4CC26" w14:textId="48D26AB9" w:rsidTr="009A6D60">
        <w:trPr>
          <w:trHeight w:val="227"/>
        </w:trPr>
        <w:tc>
          <w:tcPr>
            <w:tcW w:w="4740" w:type="dxa"/>
            <w:shd w:val="clear" w:color="auto" w:fill="DAEEF3" w:themeFill="accent5" w:themeFillTint="33"/>
          </w:tcPr>
          <w:p w14:paraId="4AE4CC23" w14:textId="77777777" w:rsidR="009C11BF" w:rsidRPr="00512D55" w:rsidRDefault="009C11BF" w:rsidP="009C11BF">
            <w:r w:rsidRPr="00512D55">
              <w:t>13</w:t>
            </w:r>
          </w:p>
        </w:tc>
        <w:tc>
          <w:tcPr>
            <w:tcW w:w="1131" w:type="dxa"/>
          </w:tcPr>
          <w:p w14:paraId="4AE4CC24" w14:textId="73EED607" w:rsidR="009C11BF" w:rsidRPr="00512D55" w:rsidRDefault="009C11BF" w:rsidP="009C11BF">
            <w:pPr>
              <w:jc w:val="center"/>
            </w:pPr>
            <w:r>
              <w:t>1</w:t>
            </w:r>
          </w:p>
        </w:tc>
        <w:tc>
          <w:tcPr>
            <w:tcW w:w="856" w:type="dxa"/>
          </w:tcPr>
          <w:p w14:paraId="01A6DD75" w14:textId="2C95CF8B" w:rsidR="009C11BF" w:rsidRPr="00512D55" w:rsidRDefault="009C11BF" w:rsidP="009C11BF">
            <w:pPr>
              <w:jc w:val="center"/>
            </w:pPr>
            <w:r>
              <w:t>0</w:t>
            </w:r>
          </w:p>
        </w:tc>
        <w:tc>
          <w:tcPr>
            <w:tcW w:w="871" w:type="dxa"/>
          </w:tcPr>
          <w:p w14:paraId="4AE4CC25" w14:textId="0A47CADC" w:rsidR="009C11BF" w:rsidRPr="00512D55" w:rsidRDefault="009C11BF" w:rsidP="009C11BF">
            <w:pPr>
              <w:jc w:val="center"/>
            </w:pPr>
            <w:r>
              <w:t>1</w:t>
            </w:r>
          </w:p>
        </w:tc>
        <w:tc>
          <w:tcPr>
            <w:tcW w:w="861" w:type="dxa"/>
          </w:tcPr>
          <w:p w14:paraId="4B552395" w14:textId="7F3E18B5" w:rsidR="009C11BF" w:rsidRPr="00512D55" w:rsidRDefault="009C11BF" w:rsidP="009C11BF">
            <w:pPr>
              <w:jc w:val="center"/>
            </w:pPr>
            <w:r>
              <w:t>0</w:t>
            </w:r>
          </w:p>
        </w:tc>
      </w:tr>
      <w:tr w:rsidR="009C11BF" w14:paraId="4AE4CC2A" w14:textId="3000CC2C" w:rsidTr="009A6D60">
        <w:trPr>
          <w:trHeight w:val="227"/>
        </w:trPr>
        <w:tc>
          <w:tcPr>
            <w:tcW w:w="4740" w:type="dxa"/>
            <w:shd w:val="clear" w:color="auto" w:fill="DAEEF3" w:themeFill="accent5" w:themeFillTint="33"/>
          </w:tcPr>
          <w:p w14:paraId="4AE4CC27" w14:textId="77777777" w:rsidR="009C11BF" w:rsidRPr="00512D55" w:rsidRDefault="009C11BF" w:rsidP="009C11BF">
            <w:r w:rsidRPr="00512D55">
              <w:t>14</w:t>
            </w:r>
          </w:p>
        </w:tc>
        <w:tc>
          <w:tcPr>
            <w:tcW w:w="1131" w:type="dxa"/>
          </w:tcPr>
          <w:p w14:paraId="4AE4CC28" w14:textId="0C46E034" w:rsidR="009C11BF" w:rsidRPr="00512D55" w:rsidRDefault="009C11BF" w:rsidP="009C11BF">
            <w:pPr>
              <w:jc w:val="center"/>
            </w:pPr>
            <w:r>
              <w:t>2</w:t>
            </w:r>
          </w:p>
        </w:tc>
        <w:tc>
          <w:tcPr>
            <w:tcW w:w="856" w:type="dxa"/>
          </w:tcPr>
          <w:p w14:paraId="24C4D5A4" w14:textId="1613D587" w:rsidR="009C11BF" w:rsidRPr="00512D55" w:rsidRDefault="009C11BF" w:rsidP="009C11BF">
            <w:pPr>
              <w:jc w:val="center"/>
            </w:pPr>
            <w:r>
              <w:t>0</w:t>
            </w:r>
          </w:p>
        </w:tc>
        <w:tc>
          <w:tcPr>
            <w:tcW w:w="871" w:type="dxa"/>
          </w:tcPr>
          <w:p w14:paraId="4AE4CC29" w14:textId="11F35D15" w:rsidR="009C11BF" w:rsidRPr="00512D55" w:rsidRDefault="009C11BF" w:rsidP="009C11BF">
            <w:pPr>
              <w:jc w:val="center"/>
            </w:pPr>
            <w:r>
              <w:t>0</w:t>
            </w:r>
          </w:p>
        </w:tc>
        <w:tc>
          <w:tcPr>
            <w:tcW w:w="861" w:type="dxa"/>
          </w:tcPr>
          <w:p w14:paraId="29A58715" w14:textId="4046BB95" w:rsidR="009C11BF" w:rsidRPr="00512D55" w:rsidRDefault="009C11BF" w:rsidP="009C11BF">
            <w:pPr>
              <w:jc w:val="center"/>
            </w:pPr>
            <w:r>
              <w:t>0</w:t>
            </w:r>
          </w:p>
        </w:tc>
      </w:tr>
      <w:tr w:rsidR="009C11BF" w14:paraId="4AE4CC2E" w14:textId="1D4AA67A" w:rsidTr="009A6D60">
        <w:trPr>
          <w:trHeight w:val="227"/>
        </w:trPr>
        <w:tc>
          <w:tcPr>
            <w:tcW w:w="4740" w:type="dxa"/>
            <w:tcBorders>
              <w:bottom w:val="single" w:sz="4" w:space="0" w:color="auto"/>
            </w:tcBorders>
            <w:shd w:val="clear" w:color="auto" w:fill="DAEEF3" w:themeFill="accent5" w:themeFillTint="33"/>
          </w:tcPr>
          <w:p w14:paraId="4AE4CC2B" w14:textId="77777777" w:rsidR="009C11BF" w:rsidRPr="00512D55" w:rsidRDefault="009C11BF" w:rsidP="009C11BF">
            <w:r w:rsidRPr="00512D55">
              <w:t>15</w:t>
            </w:r>
          </w:p>
        </w:tc>
        <w:tc>
          <w:tcPr>
            <w:tcW w:w="1131" w:type="dxa"/>
            <w:tcBorders>
              <w:bottom w:val="single" w:sz="4" w:space="0" w:color="auto"/>
            </w:tcBorders>
          </w:tcPr>
          <w:p w14:paraId="4AE4CC2C" w14:textId="77E9F54C" w:rsidR="009C11BF" w:rsidRPr="00512D55" w:rsidRDefault="001657DF" w:rsidP="009C11BF">
            <w:pPr>
              <w:jc w:val="center"/>
            </w:pPr>
            <w:r>
              <w:t>5</w:t>
            </w:r>
          </w:p>
        </w:tc>
        <w:tc>
          <w:tcPr>
            <w:tcW w:w="856" w:type="dxa"/>
            <w:tcBorders>
              <w:bottom w:val="single" w:sz="4" w:space="0" w:color="auto"/>
            </w:tcBorders>
          </w:tcPr>
          <w:p w14:paraId="26BBF57F" w14:textId="3E3246F7" w:rsidR="009C11BF" w:rsidRDefault="001657DF" w:rsidP="009C11BF">
            <w:pPr>
              <w:jc w:val="center"/>
            </w:pPr>
            <w:r>
              <w:t>1</w:t>
            </w:r>
          </w:p>
        </w:tc>
        <w:tc>
          <w:tcPr>
            <w:tcW w:w="871" w:type="dxa"/>
            <w:tcBorders>
              <w:bottom w:val="single" w:sz="4" w:space="0" w:color="auto"/>
            </w:tcBorders>
          </w:tcPr>
          <w:p w14:paraId="4AE4CC2D" w14:textId="5E082326" w:rsidR="009C11BF" w:rsidRPr="00512D55" w:rsidRDefault="009C11BF" w:rsidP="009C11BF">
            <w:pPr>
              <w:jc w:val="center"/>
            </w:pPr>
            <w:r>
              <w:t>1</w:t>
            </w:r>
            <w:r w:rsidR="007074BD">
              <w:t>5</w:t>
            </w:r>
          </w:p>
        </w:tc>
        <w:tc>
          <w:tcPr>
            <w:tcW w:w="861" w:type="dxa"/>
            <w:tcBorders>
              <w:bottom w:val="single" w:sz="4" w:space="0" w:color="auto"/>
            </w:tcBorders>
          </w:tcPr>
          <w:p w14:paraId="53E145E6" w14:textId="25AFFAC0" w:rsidR="009C11BF" w:rsidRDefault="007074BD" w:rsidP="009C11BF">
            <w:pPr>
              <w:jc w:val="center"/>
            </w:pPr>
            <w:r>
              <w:t>1</w:t>
            </w:r>
          </w:p>
        </w:tc>
      </w:tr>
      <w:tr w:rsidR="009C11BF" w14:paraId="75F85CA0" w14:textId="77777777" w:rsidTr="009A6D60">
        <w:trPr>
          <w:trHeight w:val="227"/>
        </w:trPr>
        <w:tc>
          <w:tcPr>
            <w:tcW w:w="4740" w:type="dxa"/>
            <w:tcBorders>
              <w:bottom w:val="single" w:sz="4" w:space="0" w:color="auto"/>
            </w:tcBorders>
            <w:shd w:val="clear" w:color="auto" w:fill="DAEEF3" w:themeFill="accent5" w:themeFillTint="33"/>
          </w:tcPr>
          <w:p w14:paraId="52909093" w14:textId="0A45B8BA" w:rsidR="009C11BF" w:rsidRDefault="009C11BF" w:rsidP="009C11BF">
            <w:r>
              <w:t>Newly-Added</w:t>
            </w:r>
          </w:p>
        </w:tc>
        <w:tc>
          <w:tcPr>
            <w:tcW w:w="1131" w:type="dxa"/>
            <w:tcBorders>
              <w:bottom w:val="single" w:sz="4" w:space="0" w:color="auto"/>
            </w:tcBorders>
            <w:shd w:val="clear" w:color="auto" w:fill="auto"/>
          </w:tcPr>
          <w:p w14:paraId="0F073E82" w14:textId="5D3D2214" w:rsidR="009C11BF" w:rsidRDefault="009C11BF" w:rsidP="009C11BF">
            <w:pPr>
              <w:jc w:val="center"/>
            </w:pPr>
            <w:r>
              <w:t>6</w:t>
            </w:r>
          </w:p>
        </w:tc>
        <w:tc>
          <w:tcPr>
            <w:tcW w:w="856" w:type="dxa"/>
            <w:tcBorders>
              <w:bottom w:val="single" w:sz="4" w:space="0" w:color="auto"/>
            </w:tcBorders>
            <w:shd w:val="clear" w:color="auto" w:fill="auto"/>
          </w:tcPr>
          <w:p w14:paraId="23F5B24E" w14:textId="0D51519B" w:rsidR="009C11BF" w:rsidRDefault="009C11BF" w:rsidP="009C11BF">
            <w:pPr>
              <w:jc w:val="center"/>
            </w:pPr>
            <w:r>
              <w:t>0</w:t>
            </w:r>
          </w:p>
        </w:tc>
        <w:tc>
          <w:tcPr>
            <w:tcW w:w="871" w:type="dxa"/>
            <w:tcBorders>
              <w:bottom w:val="single" w:sz="4" w:space="0" w:color="auto"/>
            </w:tcBorders>
            <w:shd w:val="clear" w:color="auto" w:fill="auto"/>
          </w:tcPr>
          <w:p w14:paraId="23C63334" w14:textId="03B44FD9" w:rsidR="009C11BF" w:rsidRDefault="009C11BF" w:rsidP="009C11BF">
            <w:pPr>
              <w:jc w:val="center"/>
            </w:pPr>
            <w:r>
              <w:t>5</w:t>
            </w:r>
          </w:p>
        </w:tc>
        <w:tc>
          <w:tcPr>
            <w:tcW w:w="861" w:type="dxa"/>
            <w:tcBorders>
              <w:bottom w:val="single" w:sz="4" w:space="0" w:color="auto"/>
            </w:tcBorders>
            <w:shd w:val="clear" w:color="auto" w:fill="auto"/>
          </w:tcPr>
          <w:p w14:paraId="05A715B4" w14:textId="3767F593" w:rsidR="009C11BF" w:rsidRDefault="009C11BF" w:rsidP="009C11BF">
            <w:pPr>
              <w:jc w:val="center"/>
            </w:pPr>
            <w:r>
              <w:t>0</w:t>
            </w:r>
          </w:p>
        </w:tc>
      </w:tr>
      <w:tr w:rsidR="009C11BF" w14:paraId="4ED76AFF" w14:textId="77777777" w:rsidTr="00CD3626">
        <w:trPr>
          <w:trHeight w:val="206"/>
        </w:trPr>
        <w:tc>
          <w:tcPr>
            <w:tcW w:w="8459" w:type="dxa"/>
            <w:gridSpan w:val="5"/>
            <w:tcBorders>
              <w:top w:val="single" w:sz="4" w:space="0" w:color="auto"/>
              <w:left w:val="nil"/>
              <w:bottom w:val="single" w:sz="4" w:space="0" w:color="auto"/>
              <w:right w:val="nil"/>
            </w:tcBorders>
            <w:shd w:val="clear" w:color="auto" w:fill="auto"/>
          </w:tcPr>
          <w:p w14:paraId="4C540883" w14:textId="77777777" w:rsidR="009C11BF" w:rsidRDefault="009C11BF" w:rsidP="009C11BF">
            <w:pPr>
              <w:jc w:val="center"/>
            </w:pPr>
          </w:p>
        </w:tc>
      </w:tr>
      <w:tr w:rsidR="009C11BF" w14:paraId="4AE4CC32" w14:textId="32DEC20B" w:rsidTr="009A6D60">
        <w:trPr>
          <w:trHeight w:val="227"/>
        </w:trPr>
        <w:tc>
          <w:tcPr>
            <w:tcW w:w="4740" w:type="dxa"/>
            <w:tcBorders>
              <w:top w:val="single" w:sz="4" w:space="0" w:color="auto"/>
            </w:tcBorders>
            <w:shd w:val="clear" w:color="auto" w:fill="F2F2F2" w:themeFill="background1" w:themeFillShade="F2"/>
          </w:tcPr>
          <w:p w14:paraId="4AE4CC2F" w14:textId="77777777" w:rsidR="009C11BF" w:rsidRPr="003F27ED" w:rsidRDefault="009C11BF" w:rsidP="009C11BF">
            <w:pPr>
              <w:rPr>
                <w:b/>
              </w:rPr>
            </w:pPr>
            <w:r w:rsidRPr="003F27ED">
              <w:rPr>
                <w:b/>
              </w:rPr>
              <w:t>Constitution</w:t>
            </w:r>
          </w:p>
        </w:tc>
        <w:tc>
          <w:tcPr>
            <w:tcW w:w="1131" w:type="dxa"/>
            <w:tcBorders>
              <w:top w:val="single" w:sz="4" w:space="0" w:color="auto"/>
            </w:tcBorders>
            <w:shd w:val="clear" w:color="auto" w:fill="F2F2F2" w:themeFill="background1" w:themeFillShade="F2"/>
          </w:tcPr>
          <w:p w14:paraId="4AE4CC30" w14:textId="4D276F15" w:rsidR="009C11BF" w:rsidRPr="003F27ED" w:rsidRDefault="00655FCE" w:rsidP="009C11BF">
            <w:pPr>
              <w:jc w:val="center"/>
              <w:rPr>
                <w:b/>
              </w:rPr>
            </w:pPr>
            <w:r>
              <w:rPr>
                <w:b/>
              </w:rPr>
              <w:t>32</w:t>
            </w:r>
          </w:p>
        </w:tc>
        <w:tc>
          <w:tcPr>
            <w:tcW w:w="856" w:type="dxa"/>
            <w:tcBorders>
              <w:top w:val="single" w:sz="4" w:space="0" w:color="auto"/>
            </w:tcBorders>
            <w:shd w:val="clear" w:color="auto" w:fill="F2F2F2" w:themeFill="background1" w:themeFillShade="F2"/>
          </w:tcPr>
          <w:p w14:paraId="72EBAFF0" w14:textId="7CDD650C" w:rsidR="009C11BF" w:rsidRPr="003F27ED" w:rsidRDefault="00655FCE" w:rsidP="009C11BF">
            <w:pPr>
              <w:jc w:val="center"/>
              <w:rPr>
                <w:b/>
              </w:rPr>
            </w:pPr>
            <w:r>
              <w:rPr>
                <w:b/>
              </w:rPr>
              <w:t>3</w:t>
            </w:r>
          </w:p>
        </w:tc>
        <w:tc>
          <w:tcPr>
            <w:tcW w:w="871" w:type="dxa"/>
            <w:tcBorders>
              <w:top w:val="single" w:sz="4" w:space="0" w:color="auto"/>
            </w:tcBorders>
            <w:shd w:val="clear" w:color="auto" w:fill="F2F2F2" w:themeFill="background1" w:themeFillShade="F2"/>
          </w:tcPr>
          <w:p w14:paraId="4AE4CC31" w14:textId="421B0D69" w:rsidR="009C11BF" w:rsidRPr="003F27ED" w:rsidRDefault="00545173" w:rsidP="009C11BF">
            <w:pPr>
              <w:jc w:val="center"/>
              <w:rPr>
                <w:b/>
              </w:rPr>
            </w:pPr>
            <w:r>
              <w:rPr>
                <w:b/>
              </w:rPr>
              <w:t>33</w:t>
            </w:r>
          </w:p>
        </w:tc>
        <w:tc>
          <w:tcPr>
            <w:tcW w:w="861" w:type="dxa"/>
            <w:tcBorders>
              <w:top w:val="single" w:sz="4" w:space="0" w:color="auto"/>
            </w:tcBorders>
            <w:shd w:val="clear" w:color="auto" w:fill="F2F2F2" w:themeFill="background1" w:themeFillShade="F2"/>
          </w:tcPr>
          <w:p w14:paraId="26C6E30F" w14:textId="22DE4698" w:rsidR="009C11BF" w:rsidRPr="003F27ED" w:rsidRDefault="00545173" w:rsidP="009C11BF">
            <w:pPr>
              <w:jc w:val="center"/>
              <w:rPr>
                <w:b/>
              </w:rPr>
            </w:pPr>
            <w:r>
              <w:rPr>
                <w:b/>
              </w:rPr>
              <w:t>1</w:t>
            </w:r>
          </w:p>
        </w:tc>
      </w:tr>
      <w:tr w:rsidR="009C11BF" w14:paraId="4AE4CC36" w14:textId="14020F24" w:rsidTr="009A6D60">
        <w:trPr>
          <w:trHeight w:val="227"/>
        </w:trPr>
        <w:tc>
          <w:tcPr>
            <w:tcW w:w="4740" w:type="dxa"/>
            <w:shd w:val="clear" w:color="auto" w:fill="DAEEF3" w:themeFill="accent5" w:themeFillTint="33"/>
          </w:tcPr>
          <w:p w14:paraId="4AE4CC33" w14:textId="77777777" w:rsidR="009C11BF" w:rsidRPr="00512D55" w:rsidRDefault="009C11BF" w:rsidP="009C11BF">
            <w:r w:rsidRPr="00512D55">
              <w:t>Article I - No Lying</w:t>
            </w:r>
          </w:p>
        </w:tc>
        <w:tc>
          <w:tcPr>
            <w:tcW w:w="1131" w:type="dxa"/>
          </w:tcPr>
          <w:p w14:paraId="4AE4CC34" w14:textId="707F6FEB" w:rsidR="009C11BF" w:rsidRPr="00512D55" w:rsidRDefault="009C11BF" w:rsidP="009C11BF">
            <w:pPr>
              <w:jc w:val="center"/>
            </w:pPr>
            <w:r>
              <w:t>1</w:t>
            </w:r>
          </w:p>
        </w:tc>
        <w:tc>
          <w:tcPr>
            <w:tcW w:w="856" w:type="dxa"/>
          </w:tcPr>
          <w:p w14:paraId="404E3BCE" w14:textId="63F56B67" w:rsidR="009C11BF" w:rsidRPr="00512D55" w:rsidRDefault="009C11BF" w:rsidP="009C11BF">
            <w:pPr>
              <w:jc w:val="center"/>
            </w:pPr>
            <w:r>
              <w:t>0</w:t>
            </w:r>
          </w:p>
        </w:tc>
        <w:tc>
          <w:tcPr>
            <w:tcW w:w="871" w:type="dxa"/>
          </w:tcPr>
          <w:p w14:paraId="4AE4CC35" w14:textId="592630F3" w:rsidR="009C11BF" w:rsidRPr="00512D55" w:rsidRDefault="009C11BF" w:rsidP="009C11BF">
            <w:pPr>
              <w:jc w:val="center"/>
            </w:pPr>
            <w:r>
              <w:t>3</w:t>
            </w:r>
          </w:p>
        </w:tc>
        <w:tc>
          <w:tcPr>
            <w:tcW w:w="861" w:type="dxa"/>
          </w:tcPr>
          <w:p w14:paraId="2E0BA03C" w14:textId="2930AEA6" w:rsidR="009C11BF" w:rsidRPr="00512D55" w:rsidRDefault="009C11BF" w:rsidP="009C11BF">
            <w:pPr>
              <w:jc w:val="center"/>
            </w:pPr>
            <w:r>
              <w:t>0</w:t>
            </w:r>
          </w:p>
        </w:tc>
      </w:tr>
      <w:tr w:rsidR="009C11BF" w14:paraId="4AE4CC3A" w14:textId="7DBE5D55" w:rsidTr="009A6D60">
        <w:trPr>
          <w:trHeight w:val="227"/>
        </w:trPr>
        <w:tc>
          <w:tcPr>
            <w:tcW w:w="4740" w:type="dxa"/>
            <w:shd w:val="clear" w:color="auto" w:fill="DAEEF3" w:themeFill="accent5" w:themeFillTint="33"/>
          </w:tcPr>
          <w:p w14:paraId="4AE4CC37" w14:textId="77777777" w:rsidR="009C11BF" w:rsidRPr="00512D55" w:rsidRDefault="009C11BF" w:rsidP="009C11BF">
            <w:r w:rsidRPr="00512D55">
              <w:t>Article II - Property Rights</w:t>
            </w:r>
          </w:p>
        </w:tc>
        <w:tc>
          <w:tcPr>
            <w:tcW w:w="1131" w:type="dxa"/>
          </w:tcPr>
          <w:p w14:paraId="4AE4CC38" w14:textId="083170E0" w:rsidR="009C11BF" w:rsidRPr="00512D55" w:rsidRDefault="009C11BF" w:rsidP="009C11BF">
            <w:pPr>
              <w:jc w:val="center"/>
            </w:pPr>
            <w:r>
              <w:t>3</w:t>
            </w:r>
          </w:p>
        </w:tc>
        <w:tc>
          <w:tcPr>
            <w:tcW w:w="856" w:type="dxa"/>
          </w:tcPr>
          <w:p w14:paraId="38A4CB24" w14:textId="579240FF" w:rsidR="009C11BF" w:rsidRPr="00512D55" w:rsidRDefault="009C11BF" w:rsidP="009C11BF">
            <w:pPr>
              <w:jc w:val="center"/>
            </w:pPr>
            <w:r>
              <w:t>1</w:t>
            </w:r>
          </w:p>
        </w:tc>
        <w:tc>
          <w:tcPr>
            <w:tcW w:w="871" w:type="dxa"/>
          </w:tcPr>
          <w:p w14:paraId="4AE4CC39" w14:textId="1CCF5163" w:rsidR="009C11BF" w:rsidRPr="00512D55" w:rsidRDefault="009C11BF" w:rsidP="009C11BF">
            <w:pPr>
              <w:jc w:val="center"/>
            </w:pPr>
            <w:r>
              <w:t>4</w:t>
            </w:r>
          </w:p>
        </w:tc>
        <w:tc>
          <w:tcPr>
            <w:tcW w:w="861" w:type="dxa"/>
          </w:tcPr>
          <w:p w14:paraId="0B0F9179" w14:textId="58720341" w:rsidR="009C11BF" w:rsidRPr="00512D55" w:rsidRDefault="009C11BF" w:rsidP="009C11BF">
            <w:pPr>
              <w:jc w:val="center"/>
            </w:pPr>
            <w:r>
              <w:t>0</w:t>
            </w:r>
          </w:p>
        </w:tc>
      </w:tr>
      <w:tr w:rsidR="009C11BF" w14:paraId="4AE4CC3E" w14:textId="11204AE0" w:rsidTr="009A6D60">
        <w:trPr>
          <w:trHeight w:val="227"/>
        </w:trPr>
        <w:tc>
          <w:tcPr>
            <w:tcW w:w="4740" w:type="dxa"/>
            <w:shd w:val="clear" w:color="auto" w:fill="DAEEF3" w:themeFill="accent5" w:themeFillTint="33"/>
          </w:tcPr>
          <w:p w14:paraId="4AE4CC3B" w14:textId="77777777" w:rsidR="009C11BF" w:rsidRPr="00512D55" w:rsidRDefault="009C11BF" w:rsidP="009C11BF">
            <w:r w:rsidRPr="00512D55">
              <w:t>Article III - Arbitration</w:t>
            </w:r>
          </w:p>
        </w:tc>
        <w:tc>
          <w:tcPr>
            <w:tcW w:w="1131" w:type="dxa"/>
          </w:tcPr>
          <w:p w14:paraId="4AE4CC3C" w14:textId="28F3A89C" w:rsidR="009C11BF" w:rsidRPr="00512D55" w:rsidRDefault="009C11BF" w:rsidP="009C11BF">
            <w:pPr>
              <w:jc w:val="center"/>
            </w:pPr>
            <w:r>
              <w:t>1</w:t>
            </w:r>
          </w:p>
        </w:tc>
        <w:tc>
          <w:tcPr>
            <w:tcW w:w="856" w:type="dxa"/>
          </w:tcPr>
          <w:p w14:paraId="58D9C85C" w14:textId="269833E7" w:rsidR="009C11BF" w:rsidRDefault="009C11BF" w:rsidP="009C11BF">
            <w:pPr>
              <w:jc w:val="center"/>
            </w:pPr>
            <w:r>
              <w:t>0</w:t>
            </w:r>
          </w:p>
        </w:tc>
        <w:tc>
          <w:tcPr>
            <w:tcW w:w="871" w:type="dxa"/>
          </w:tcPr>
          <w:p w14:paraId="4AE4CC3D" w14:textId="380BE67B" w:rsidR="009C11BF" w:rsidRPr="00512D55" w:rsidRDefault="009C11BF" w:rsidP="009C11BF">
            <w:pPr>
              <w:jc w:val="center"/>
            </w:pPr>
            <w:r>
              <w:t>2</w:t>
            </w:r>
          </w:p>
        </w:tc>
        <w:tc>
          <w:tcPr>
            <w:tcW w:w="861" w:type="dxa"/>
          </w:tcPr>
          <w:p w14:paraId="1EE528E0" w14:textId="3B95D40D" w:rsidR="009C11BF" w:rsidRDefault="009C11BF" w:rsidP="009C11BF">
            <w:pPr>
              <w:jc w:val="center"/>
            </w:pPr>
            <w:r>
              <w:t>0</w:t>
            </w:r>
          </w:p>
        </w:tc>
      </w:tr>
      <w:tr w:rsidR="009C11BF" w14:paraId="4AE4CC42" w14:textId="0DBBC356" w:rsidTr="009A6D60">
        <w:trPr>
          <w:trHeight w:val="227"/>
        </w:trPr>
        <w:tc>
          <w:tcPr>
            <w:tcW w:w="4740" w:type="dxa"/>
            <w:shd w:val="clear" w:color="auto" w:fill="DAEEF3" w:themeFill="accent5" w:themeFillTint="33"/>
          </w:tcPr>
          <w:p w14:paraId="4AE4CC3F" w14:textId="77777777" w:rsidR="009C11BF" w:rsidRPr="00512D55" w:rsidRDefault="009C11BF" w:rsidP="009C11BF">
            <w:r w:rsidRPr="00512D55">
              <w:t>Article IV - Voter Independence</w:t>
            </w:r>
          </w:p>
        </w:tc>
        <w:tc>
          <w:tcPr>
            <w:tcW w:w="1131" w:type="dxa"/>
          </w:tcPr>
          <w:p w14:paraId="4AE4CC40" w14:textId="7DF4C89E" w:rsidR="009C11BF" w:rsidRPr="00512D55" w:rsidRDefault="009C11BF" w:rsidP="009C11BF">
            <w:pPr>
              <w:jc w:val="center"/>
            </w:pPr>
            <w:r>
              <w:t>3</w:t>
            </w:r>
          </w:p>
        </w:tc>
        <w:tc>
          <w:tcPr>
            <w:tcW w:w="856" w:type="dxa"/>
          </w:tcPr>
          <w:p w14:paraId="72A1727F" w14:textId="32C143B2" w:rsidR="009C11BF" w:rsidRPr="00512D55" w:rsidRDefault="009C11BF" w:rsidP="009C11BF">
            <w:pPr>
              <w:jc w:val="center"/>
            </w:pPr>
            <w:r>
              <w:t>0</w:t>
            </w:r>
          </w:p>
        </w:tc>
        <w:tc>
          <w:tcPr>
            <w:tcW w:w="871" w:type="dxa"/>
          </w:tcPr>
          <w:p w14:paraId="4AE4CC41" w14:textId="3B4EC587" w:rsidR="009C11BF" w:rsidRPr="00512D55" w:rsidRDefault="009C11BF" w:rsidP="009C11BF">
            <w:pPr>
              <w:jc w:val="center"/>
            </w:pPr>
            <w:r>
              <w:t>5</w:t>
            </w:r>
          </w:p>
        </w:tc>
        <w:tc>
          <w:tcPr>
            <w:tcW w:w="861" w:type="dxa"/>
          </w:tcPr>
          <w:p w14:paraId="774173A2" w14:textId="57FC98EB" w:rsidR="009C11BF" w:rsidRPr="00512D55" w:rsidRDefault="009C11BF" w:rsidP="009C11BF">
            <w:pPr>
              <w:jc w:val="center"/>
            </w:pPr>
            <w:r>
              <w:t>0</w:t>
            </w:r>
          </w:p>
        </w:tc>
      </w:tr>
      <w:tr w:rsidR="009C11BF" w14:paraId="4AE4CC46" w14:textId="5B63C015" w:rsidTr="009A6D60">
        <w:trPr>
          <w:trHeight w:val="227"/>
        </w:trPr>
        <w:tc>
          <w:tcPr>
            <w:tcW w:w="4740" w:type="dxa"/>
            <w:shd w:val="clear" w:color="auto" w:fill="DAEEF3" w:themeFill="accent5" w:themeFillTint="33"/>
          </w:tcPr>
          <w:p w14:paraId="4AE4CC43" w14:textId="77777777" w:rsidR="009C11BF" w:rsidRPr="00512D55" w:rsidRDefault="009C11BF" w:rsidP="009C11BF">
            <w:r w:rsidRPr="00512D55">
              <w:t>Article V - No Owner or Fiduciary</w:t>
            </w:r>
          </w:p>
        </w:tc>
        <w:tc>
          <w:tcPr>
            <w:tcW w:w="1131" w:type="dxa"/>
          </w:tcPr>
          <w:p w14:paraId="4AE4CC44" w14:textId="10835726" w:rsidR="009C11BF" w:rsidRPr="00512D55" w:rsidRDefault="009C11BF" w:rsidP="009C11BF">
            <w:pPr>
              <w:jc w:val="center"/>
            </w:pPr>
            <w:r>
              <w:t>1</w:t>
            </w:r>
          </w:p>
        </w:tc>
        <w:tc>
          <w:tcPr>
            <w:tcW w:w="856" w:type="dxa"/>
          </w:tcPr>
          <w:p w14:paraId="2CC70371" w14:textId="19B3163D" w:rsidR="009C11BF" w:rsidRPr="00512D55" w:rsidRDefault="009C11BF" w:rsidP="009C11BF">
            <w:pPr>
              <w:jc w:val="center"/>
            </w:pPr>
            <w:r>
              <w:t>0</w:t>
            </w:r>
          </w:p>
        </w:tc>
        <w:tc>
          <w:tcPr>
            <w:tcW w:w="871" w:type="dxa"/>
          </w:tcPr>
          <w:p w14:paraId="4AE4CC45" w14:textId="35FA1DCC" w:rsidR="009C11BF" w:rsidRPr="00512D55" w:rsidRDefault="009C11BF" w:rsidP="009C11BF">
            <w:pPr>
              <w:jc w:val="center"/>
            </w:pPr>
            <w:r>
              <w:t>3</w:t>
            </w:r>
          </w:p>
        </w:tc>
        <w:tc>
          <w:tcPr>
            <w:tcW w:w="861" w:type="dxa"/>
          </w:tcPr>
          <w:p w14:paraId="1CCCC9F6" w14:textId="191B6F03" w:rsidR="009C11BF" w:rsidRPr="00512D55" w:rsidRDefault="009C11BF" w:rsidP="009C11BF">
            <w:pPr>
              <w:jc w:val="center"/>
            </w:pPr>
            <w:r>
              <w:t>1</w:t>
            </w:r>
          </w:p>
        </w:tc>
      </w:tr>
      <w:tr w:rsidR="009C11BF" w14:paraId="4AE4CC4A" w14:textId="19669569" w:rsidTr="009A6D60">
        <w:trPr>
          <w:trHeight w:val="227"/>
        </w:trPr>
        <w:tc>
          <w:tcPr>
            <w:tcW w:w="4740" w:type="dxa"/>
            <w:shd w:val="clear" w:color="auto" w:fill="DAEEF3" w:themeFill="accent5" w:themeFillTint="33"/>
          </w:tcPr>
          <w:p w14:paraId="4AE4CC47" w14:textId="77777777" w:rsidR="009C11BF" w:rsidRPr="00512D55" w:rsidRDefault="009C11BF" w:rsidP="009C11BF">
            <w:r w:rsidRPr="00512D55">
              <w:t>Article VI - 10% Ownership Cap</w:t>
            </w:r>
          </w:p>
        </w:tc>
        <w:tc>
          <w:tcPr>
            <w:tcW w:w="1131" w:type="dxa"/>
          </w:tcPr>
          <w:p w14:paraId="4AE4CC48" w14:textId="1094486C" w:rsidR="009C11BF" w:rsidRPr="00512D55" w:rsidRDefault="009C11BF" w:rsidP="009C11BF">
            <w:pPr>
              <w:jc w:val="center"/>
            </w:pPr>
            <w:r>
              <w:t>1</w:t>
            </w:r>
          </w:p>
        </w:tc>
        <w:tc>
          <w:tcPr>
            <w:tcW w:w="856" w:type="dxa"/>
          </w:tcPr>
          <w:p w14:paraId="1E86DF2D" w14:textId="23AB00AC" w:rsidR="009C11BF" w:rsidRPr="00512D55" w:rsidRDefault="009C11BF" w:rsidP="009C11BF">
            <w:pPr>
              <w:jc w:val="center"/>
            </w:pPr>
            <w:r>
              <w:t>0</w:t>
            </w:r>
          </w:p>
        </w:tc>
        <w:tc>
          <w:tcPr>
            <w:tcW w:w="871" w:type="dxa"/>
          </w:tcPr>
          <w:p w14:paraId="4AE4CC49" w14:textId="7E8B19A2" w:rsidR="009C11BF" w:rsidRPr="00512D55" w:rsidRDefault="009C11BF" w:rsidP="009C11BF">
            <w:pPr>
              <w:jc w:val="center"/>
            </w:pPr>
            <w:r>
              <w:t>0</w:t>
            </w:r>
          </w:p>
        </w:tc>
        <w:tc>
          <w:tcPr>
            <w:tcW w:w="861" w:type="dxa"/>
          </w:tcPr>
          <w:p w14:paraId="0F7E8F33" w14:textId="6D04A7F5" w:rsidR="009C11BF" w:rsidRPr="00512D55" w:rsidRDefault="009C11BF" w:rsidP="009C11BF">
            <w:pPr>
              <w:jc w:val="center"/>
            </w:pPr>
            <w:r>
              <w:t>0</w:t>
            </w:r>
          </w:p>
        </w:tc>
      </w:tr>
      <w:tr w:rsidR="009C11BF" w14:paraId="4AE4CC4E" w14:textId="6D0552DA" w:rsidTr="009A6D60">
        <w:trPr>
          <w:trHeight w:val="227"/>
        </w:trPr>
        <w:tc>
          <w:tcPr>
            <w:tcW w:w="4740" w:type="dxa"/>
            <w:shd w:val="clear" w:color="auto" w:fill="DAEEF3" w:themeFill="accent5" w:themeFillTint="33"/>
          </w:tcPr>
          <w:p w14:paraId="4AE4CC4B" w14:textId="77777777" w:rsidR="009C11BF" w:rsidRPr="00512D55" w:rsidRDefault="009C11BF" w:rsidP="009C11BF">
            <w:r w:rsidRPr="00512D55">
              <w:t>Article VII - Agreement to Penalties</w:t>
            </w:r>
          </w:p>
        </w:tc>
        <w:tc>
          <w:tcPr>
            <w:tcW w:w="1131" w:type="dxa"/>
          </w:tcPr>
          <w:p w14:paraId="4AE4CC4C" w14:textId="57B29958" w:rsidR="009C11BF" w:rsidRPr="00512D55" w:rsidRDefault="009C11BF" w:rsidP="009C11BF">
            <w:pPr>
              <w:jc w:val="center"/>
            </w:pPr>
            <w:r>
              <w:t>5</w:t>
            </w:r>
          </w:p>
        </w:tc>
        <w:tc>
          <w:tcPr>
            <w:tcW w:w="856" w:type="dxa"/>
          </w:tcPr>
          <w:p w14:paraId="6D70A4AD" w14:textId="2F20519F" w:rsidR="009C11BF" w:rsidRPr="00512D55" w:rsidRDefault="009C11BF" w:rsidP="009C11BF">
            <w:pPr>
              <w:jc w:val="center"/>
            </w:pPr>
            <w:r>
              <w:t>1</w:t>
            </w:r>
          </w:p>
        </w:tc>
        <w:tc>
          <w:tcPr>
            <w:tcW w:w="871" w:type="dxa"/>
          </w:tcPr>
          <w:p w14:paraId="4AE4CC4D" w14:textId="0508CBCD" w:rsidR="009C11BF" w:rsidRPr="00512D55" w:rsidRDefault="009C11BF" w:rsidP="009C11BF">
            <w:pPr>
              <w:jc w:val="center"/>
            </w:pPr>
            <w:r>
              <w:t>3</w:t>
            </w:r>
          </w:p>
        </w:tc>
        <w:tc>
          <w:tcPr>
            <w:tcW w:w="861" w:type="dxa"/>
          </w:tcPr>
          <w:p w14:paraId="00485D80" w14:textId="3D7F196A" w:rsidR="009C11BF" w:rsidRPr="00512D55" w:rsidRDefault="009C11BF" w:rsidP="009C11BF">
            <w:pPr>
              <w:jc w:val="center"/>
            </w:pPr>
            <w:r>
              <w:t>0</w:t>
            </w:r>
          </w:p>
        </w:tc>
      </w:tr>
      <w:tr w:rsidR="009C11BF" w14:paraId="4AE4CC52" w14:textId="6249544B" w:rsidTr="009A6D60">
        <w:trPr>
          <w:trHeight w:val="227"/>
        </w:trPr>
        <w:tc>
          <w:tcPr>
            <w:tcW w:w="4740" w:type="dxa"/>
            <w:shd w:val="clear" w:color="auto" w:fill="DAEEF3" w:themeFill="accent5" w:themeFillTint="33"/>
          </w:tcPr>
          <w:p w14:paraId="4AE4CC4F" w14:textId="77777777" w:rsidR="009C11BF" w:rsidRPr="00512D55" w:rsidRDefault="009C11BF" w:rsidP="009C11BF">
            <w:r w:rsidRPr="00512D55">
              <w:t>Article VIII - Block Producer Agreement</w:t>
            </w:r>
          </w:p>
        </w:tc>
        <w:tc>
          <w:tcPr>
            <w:tcW w:w="1131" w:type="dxa"/>
          </w:tcPr>
          <w:p w14:paraId="4AE4CC50" w14:textId="4FFEDC36" w:rsidR="009C11BF" w:rsidRPr="00512D55" w:rsidRDefault="009C11BF" w:rsidP="009C11BF">
            <w:pPr>
              <w:jc w:val="center"/>
            </w:pPr>
            <w:r>
              <w:t>3</w:t>
            </w:r>
          </w:p>
        </w:tc>
        <w:tc>
          <w:tcPr>
            <w:tcW w:w="856" w:type="dxa"/>
          </w:tcPr>
          <w:p w14:paraId="75C7BC12" w14:textId="7F52E240" w:rsidR="009C11BF" w:rsidRPr="00512D55" w:rsidRDefault="009C11BF" w:rsidP="009C11BF">
            <w:pPr>
              <w:jc w:val="center"/>
            </w:pPr>
            <w:r>
              <w:t>0</w:t>
            </w:r>
          </w:p>
        </w:tc>
        <w:tc>
          <w:tcPr>
            <w:tcW w:w="871" w:type="dxa"/>
          </w:tcPr>
          <w:p w14:paraId="4AE4CC51" w14:textId="29BE9AE7" w:rsidR="009C11BF" w:rsidRPr="00512D55" w:rsidRDefault="009C11BF" w:rsidP="009C11BF">
            <w:pPr>
              <w:jc w:val="center"/>
            </w:pPr>
            <w:r>
              <w:t>0</w:t>
            </w:r>
          </w:p>
        </w:tc>
        <w:tc>
          <w:tcPr>
            <w:tcW w:w="861" w:type="dxa"/>
          </w:tcPr>
          <w:p w14:paraId="3233B96F" w14:textId="104947E5" w:rsidR="009C11BF" w:rsidRPr="00512D55" w:rsidRDefault="009C11BF" w:rsidP="009C11BF">
            <w:pPr>
              <w:jc w:val="center"/>
            </w:pPr>
            <w:r>
              <w:t>0</w:t>
            </w:r>
          </w:p>
        </w:tc>
      </w:tr>
      <w:tr w:rsidR="009C11BF" w14:paraId="4AE4CC56" w14:textId="35355527" w:rsidTr="009A6D60">
        <w:trPr>
          <w:trHeight w:val="227"/>
        </w:trPr>
        <w:tc>
          <w:tcPr>
            <w:tcW w:w="4740" w:type="dxa"/>
            <w:shd w:val="clear" w:color="auto" w:fill="DAEEF3" w:themeFill="accent5" w:themeFillTint="33"/>
          </w:tcPr>
          <w:p w14:paraId="4AE4CC53" w14:textId="77777777" w:rsidR="009C11BF" w:rsidRPr="00E77A23" w:rsidRDefault="009C11BF" w:rsidP="009C11BF">
            <w:pPr>
              <w:rPr>
                <w:lang w:val="fr-FR"/>
              </w:rPr>
            </w:pPr>
            <w:r w:rsidRPr="00E77A23">
              <w:rPr>
                <w:lang w:val="fr-FR"/>
              </w:rPr>
              <w:t>Article IX - Establishes Arbitration Forums</w:t>
            </w:r>
          </w:p>
        </w:tc>
        <w:tc>
          <w:tcPr>
            <w:tcW w:w="1131" w:type="dxa"/>
          </w:tcPr>
          <w:p w14:paraId="4AE4CC54" w14:textId="6657C39A" w:rsidR="009C11BF" w:rsidRPr="00512D55" w:rsidRDefault="009C11BF" w:rsidP="009C11BF">
            <w:pPr>
              <w:jc w:val="center"/>
            </w:pPr>
            <w:r>
              <w:t>1</w:t>
            </w:r>
          </w:p>
        </w:tc>
        <w:tc>
          <w:tcPr>
            <w:tcW w:w="856" w:type="dxa"/>
          </w:tcPr>
          <w:p w14:paraId="69726D05" w14:textId="4FF7D99D" w:rsidR="009C11BF" w:rsidRPr="00512D55" w:rsidRDefault="009C11BF" w:rsidP="009C11BF">
            <w:pPr>
              <w:jc w:val="center"/>
            </w:pPr>
            <w:r>
              <w:t>0</w:t>
            </w:r>
          </w:p>
        </w:tc>
        <w:tc>
          <w:tcPr>
            <w:tcW w:w="871" w:type="dxa"/>
          </w:tcPr>
          <w:p w14:paraId="4AE4CC55" w14:textId="726440BC" w:rsidR="009C11BF" w:rsidRPr="00512D55" w:rsidRDefault="009C11BF" w:rsidP="009C11BF">
            <w:pPr>
              <w:jc w:val="center"/>
            </w:pPr>
            <w:r>
              <w:t>3</w:t>
            </w:r>
          </w:p>
        </w:tc>
        <w:tc>
          <w:tcPr>
            <w:tcW w:w="861" w:type="dxa"/>
          </w:tcPr>
          <w:p w14:paraId="5A107E2D" w14:textId="0B14714C" w:rsidR="009C11BF" w:rsidRPr="00512D55" w:rsidRDefault="009C11BF" w:rsidP="009C11BF">
            <w:pPr>
              <w:jc w:val="center"/>
            </w:pPr>
            <w:r>
              <w:t>0</w:t>
            </w:r>
          </w:p>
        </w:tc>
      </w:tr>
      <w:tr w:rsidR="009C11BF" w14:paraId="4AE4CC5A" w14:textId="39209245" w:rsidTr="009A6D60">
        <w:trPr>
          <w:trHeight w:val="227"/>
        </w:trPr>
        <w:tc>
          <w:tcPr>
            <w:tcW w:w="4740" w:type="dxa"/>
            <w:shd w:val="clear" w:color="auto" w:fill="DAEEF3" w:themeFill="accent5" w:themeFillTint="33"/>
          </w:tcPr>
          <w:p w14:paraId="4AE4CC57" w14:textId="77777777" w:rsidR="009C11BF" w:rsidRPr="00512D55" w:rsidRDefault="009C11BF" w:rsidP="009C11BF">
            <w:r w:rsidRPr="00512D55">
              <w:t>Article X - Arbitrator Standards</w:t>
            </w:r>
          </w:p>
        </w:tc>
        <w:tc>
          <w:tcPr>
            <w:tcW w:w="1131" w:type="dxa"/>
          </w:tcPr>
          <w:p w14:paraId="4AE4CC58" w14:textId="2A4B33F9" w:rsidR="009C11BF" w:rsidRPr="00512D55" w:rsidRDefault="009C11BF" w:rsidP="009C11BF">
            <w:pPr>
              <w:jc w:val="center"/>
            </w:pPr>
            <w:r>
              <w:t>1</w:t>
            </w:r>
          </w:p>
        </w:tc>
        <w:tc>
          <w:tcPr>
            <w:tcW w:w="856" w:type="dxa"/>
          </w:tcPr>
          <w:p w14:paraId="1ADB45E1" w14:textId="22159640" w:rsidR="009C11BF" w:rsidRPr="00512D55" w:rsidRDefault="009C11BF" w:rsidP="009C11BF">
            <w:pPr>
              <w:jc w:val="center"/>
            </w:pPr>
            <w:r>
              <w:t>0</w:t>
            </w:r>
          </w:p>
        </w:tc>
        <w:tc>
          <w:tcPr>
            <w:tcW w:w="871" w:type="dxa"/>
          </w:tcPr>
          <w:p w14:paraId="4AE4CC59" w14:textId="3131D0F8" w:rsidR="009C11BF" w:rsidRPr="00512D55" w:rsidRDefault="009C11BF" w:rsidP="009C11BF">
            <w:pPr>
              <w:jc w:val="center"/>
            </w:pPr>
            <w:r>
              <w:t>1</w:t>
            </w:r>
          </w:p>
        </w:tc>
        <w:tc>
          <w:tcPr>
            <w:tcW w:w="861" w:type="dxa"/>
          </w:tcPr>
          <w:p w14:paraId="319840C0" w14:textId="5F2A8B04" w:rsidR="009C11BF" w:rsidRPr="00512D55" w:rsidRDefault="009C11BF" w:rsidP="009C11BF">
            <w:pPr>
              <w:jc w:val="center"/>
            </w:pPr>
            <w:r>
              <w:t>0</w:t>
            </w:r>
          </w:p>
        </w:tc>
      </w:tr>
      <w:tr w:rsidR="009C11BF" w14:paraId="4AE4CC5E" w14:textId="2AA411F3" w:rsidTr="009A6D60">
        <w:trPr>
          <w:trHeight w:val="227"/>
        </w:trPr>
        <w:tc>
          <w:tcPr>
            <w:tcW w:w="4740" w:type="dxa"/>
            <w:shd w:val="clear" w:color="auto" w:fill="DAEEF3" w:themeFill="accent5" w:themeFillTint="33"/>
          </w:tcPr>
          <w:p w14:paraId="4AE4CC5B" w14:textId="77777777" w:rsidR="009C11BF" w:rsidRPr="00512D55" w:rsidRDefault="009C11BF" w:rsidP="009C11BF">
            <w:r w:rsidRPr="00512D55">
              <w:t>Article XI - Developers and Smart Contract Licenses</w:t>
            </w:r>
          </w:p>
        </w:tc>
        <w:tc>
          <w:tcPr>
            <w:tcW w:w="1131" w:type="dxa"/>
          </w:tcPr>
          <w:p w14:paraId="4AE4CC5C" w14:textId="7E23F8E2" w:rsidR="009C11BF" w:rsidRPr="00512D55" w:rsidRDefault="009C11BF" w:rsidP="009C11BF">
            <w:pPr>
              <w:jc w:val="center"/>
            </w:pPr>
            <w:r>
              <w:t>1</w:t>
            </w:r>
          </w:p>
        </w:tc>
        <w:tc>
          <w:tcPr>
            <w:tcW w:w="856" w:type="dxa"/>
          </w:tcPr>
          <w:p w14:paraId="33751565" w14:textId="450FED8A" w:rsidR="009C11BF" w:rsidRPr="00512D55" w:rsidRDefault="009C11BF" w:rsidP="009C11BF">
            <w:pPr>
              <w:jc w:val="center"/>
            </w:pPr>
            <w:r>
              <w:t>0</w:t>
            </w:r>
          </w:p>
        </w:tc>
        <w:tc>
          <w:tcPr>
            <w:tcW w:w="871" w:type="dxa"/>
          </w:tcPr>
          <w:p w14:paraId="4AE4CC5D" w14:textId="0F188F4B" w:rsidR="009C11BF" w:rsidRPr="00512D55" w:rsidRDefault="009C11BF" w:rsidP="009C11BF">
            <w:pPr>
              <w:jc w:val="center"/>
            </w:pPr>
            <w:r>
              <w:t>0</w:t>
            </w:r>
          </w:p>
        </w:tc>
        <w:tc>
          <w:tcPr>
            <w:tcW w:w="861" w:type="dxa"/>
          </w:tcPr>
          <w:p w14:paraId="73515CE2" w14:textId="3C3DE0A6" w:rsidR="009C11BF" w:rsidRPr="00512D55" w:rsidRDefault="009C11BF" w:rsidP="009C11BF">
            <w:pPr>
              <w:jc w:val="center"/>
            </w:pPr>
            <w:r>
              <w:t>0</w:t>
            </w:r>
          </w:p>
        </w:tc>
      </w:tr>
      <w:tr w:rsidR="009C11BF" w14:paraId="4AE4CC62" w14:textId="60614A70" w:rsidTr="009A6D60">
        <w:trPr>
          <w:trHeight w:val="227"/>
        </w:trPr>
        <w:tc>
          <w:tcPr>
            <w:tcW w:w="4740" w:type="dxa"/>
            <w:shd w:val="clear" w:color="auto" w:fill="DAEEF3" w:themeFill="accent5" w:themeFillTint="33"/>
          </w:tcPr>
          <w:p w14:paraId="4AE4CC5F" w14:textId="77777777" w:rsidR="009C11BF" w:rsidRPr="00512D55" w:rsidRDefault="009C11BF" w:rsidP="009C11BF">
            <w:r w:rsidRPr="00512D55">
              <w:t>Article XII - Multilingual Contracts</w:t>
            </w:r>
          </w:p>
        </w:tc>
        <w:tc>
          <w:tcPr>
            <w:tcW w:w="1131" w:type="dxa"/>
          </w:tcPr>
          <w:p w14:paraId="4AE4CC60" w14:textId="4446F9B4" w:rsidR="009C11BF" w:rsidRPr="00512D55" w:rsidRDefault="00545173" w:rsidP="009C11BF">
            <w:pPr>
              <w:jc w:val="center"/>
            </w:pPr>
            <w:r>
              <w:t>0</w:t>
            </w:r>
          </w:p>
        </w:tc>
        <w:tc>
          <w:tcPr>
            <w:tcW w:w="856" w:type="dxa"/>
          </w:tcPr>
          <w:p w14:paraId="715EF6EC" w14:textId="71E648FA" w:rsidR="009C11BF" w:rsidRPr="00512D55" w:rsidRDefault="00545173" w:rsidP="009C11BF">
            <w:pPr>
              <w:jc w:val="center"/>
            </w:pPr>
            <w:r>
              <w:t>0</w:t>
            </w:r>
          </w:p>
        </w:tc>
        <w:tc>
          <w:tcPr>
            <w:tcW w:w="871" w:type="dxa"/>
          </w:tcPr>
          <w:p w14:paraId="4AE4CC61" w14:textId="2A8A8FD0" w:rsidR="009C11BF" w:rsidRPr="00512D55" w:rsidRDefault="00545173" w:rsidP="009C11BF">
            <w:pPr>
              <w:jc w:val="center"/>
            </w:pPr>
            <w:r>
              <w:t>0</w:t>
            </w:r>
          </w:p>
        </w:tc>
        <w:tc>
          <w:tcPr>
            <w:tcW w:w="861" w:type="dxa"/>
          </w:tcPr>
          <w:p w14:paraId="0F719491" w14:textId="20BBF51B" w:rsidR="009C11BF" w:rsidRPr="00512D55" w:rsidRDefault="00545173" w:rsidP="009C11BF">
            <w:pPr>
              <w:jc w:val="center"/>
            </w:pPr>
            <w:r>
              <w:t>0</w:t>
            </w:r>
          </w:p>
        </w:tc>
      </w:tr>
      <w:tr w:rsidR="009C11BF" w14:paraId="4AE4CC66" w14:textId="23FE55A2" w:rsidTr="009A6D60">
        <w:trPr>
          <w:trHeight w:val="227"/>
        </w:trPr>
        <w:tc>
          <w:tcPr>
            <w:tcW w:w="4740" w:type="dxa"/>
            <w:shd w:val="clear" w:color="auto" w:fill="DAEEF3" w:themeFill="accent5" w:themeFillTint="33"/>
          </w:tcPr>
          <w:p w14:paraId="4AE4CC63" w14:textId="77777777" w:rsidR="009C11BF" w:rsidRPr="00512D55" w:rsidRDefault="009C11BF" w:rsidP="009C11BF">
            <w:r w:rsidRPr="00512D55">
              <w:t>Article XIII - Developers responsible for non-Member access</w:t>
            </w:r>
          </w:p>
        </w:tc>
        <w:tc>
          <w:tcPr>
            <w:tcW w:w="1131" w:type="dxa"/>
          </w:tcPr>
          <w:p w14:paraId="4AE4CC64" w14:textId="2CE0272F" w:rsidR="009C11BF" w:rsidRPr="00512D55" w:rsidRDefault="009C11BF" w:rsidP="009C11BF">
            <w:pPr>
              <w:jc w:val="center"/>
            </w:pPr>
            <w:r>
              <w:t>1</w:t>
            </w:r>
          </w:p>
        </w:tc>
        <w:tc>
          <w:tcPr>
            <w:tcW w:w="856" w:type="dxa"/>
          </w:tcPr>
          <w:p w14:paraId="74716CAD" w14:textId="2E4BF89D" w:rsidR="009C11BF" w:rsidRPr="00512D55" w:rsidRDefault="009C11BF" w:rsidP="009C11BF">
            <w:pPr>
              <w:jc w:val="center"/>
            </w:pPr>
            <w:r>
              <w:t>0</w:t>
            </w:r>
          </w:p>
        </w:tc>
        <w:tc>
          <w:tcPr>
            <w:tcW w:w="871" w:type="dxa"/>
          </w:tcPr>
          <w:p w14:paraId="4AE4CC65" w14:textId="338D5DE7" w:rsidR="009C11BF" w:rsidRPr="00512D55" w:rsidRDefault="009C11BF" w:rsidP="009C11BF">
            <w:pPr>
              <w:jc w:val="center"/>
            </w:pPr>
            <w:r>
              <w:t>0</w:t>
            </w:r>
          </w:p>
        </w:tc>
        <w:tc>
          <w:tcPr>
            <w:tcW w:w="861" w:type="dxa"/>
          </w:tcPr>
          <w:p w14:paraId="6F27DB06" w14:textId="5158299A" w:rsidR="009C11BF" w:rsidRPr="00512D55" w:rsidRDefault="009C11BF" w:rsidP="009C11BF">
            <w:pPr>
              <w:jc w:val="center"/>
            </w:pPr>
            <w:r>
              <w:t>0</w:t>
            </w:r>
          </w:p>
        </w:tc>
      </w:tr>
      <w:tr w:rsidR="009C11BF" w14:paraId="4AE4CC6A" w14:textId="4E5EA32C" w:rsidTr="009A6D60">
        <w:trPr>
          <w:trHeight w:val="227"/>
        </w:trPr>
        <w:tc>
          <w:tcPr>
            <w:tcW w:w="4740" w:type="dxa"/>
            <w:shd w:val="clear" w:color="auto" w:fill="DAEEF3" w:themeFill="accent5" w:themeFillTint="33"/>
          </w:tcPr>
          <w:p w14:paraId="4AE4CC67" w14:textId="77777777" w:rsidR="009C11BF" w:rsidRPr="00512D55" w:rsidRDefault="009C11BF" w:rsidP="009C11BF">
            <w:r w:rsidRPr="00512D55">
              <w:t>Article XIV - No Positive Rights</w:t>
            </w:r>
          </w:p>
        </w:tc>
        <w:tc>
          <w:tcPr>
            <w:tcW w:w="1131" w:type="dxa"/>
          </w:tcPr>
          <w:p w14:paraId="4AE4CC68" w14:textId="3E40EC1C" w:rsidR="009C11BF" w:rsidRPr="00512D55" w:rsidRDefault="009C11BF" w:rsidP="009C11BF">
            <w:pPr>
              <w:jc w:val="center"/>
            </w:pPr>
            <w:r>
              <w:t>3</w:t>
            </w:r>
          </w:p>
        </w:tc>
        <w:tc>
          <w:tcPr>
            <w:tcW w:w="856" w:type="dxa"/>
          </w:tcPr>
          <w:p w14:paraId="103CD23E" w14:textId="5BAECEFA" w:rsidR="009C11BF" w:rsidRPr="00512D55" w:rsidRDefault="009C11BF" w:rsidP="009C11BF">
            <w:pPr>
              <w:jc w:val="center"/>
            </w:pPr>
            <w:r>
              <w:t>0</w:t>
            </w:r>
          </w:p>
        </w:tc>
        <w:tc>
          <w:tcPr>
            <w:tcW w:w="871" w:type="dxa"/>
          </w:tcPr>
          <w:p w14:paraId="4AE4CC69" w14:textId="5C4740BC" w:rsidR="009C11BF" w:rsidRPr="00512D55" w:rsidRDefault="009C11BF" w:rsidP="009C11BF">
            <w:pPr>
              <w:jc w:val="center"/>
            </w:pPr>
            <w:r>
              <w:t>4</w:t>
            </w:r>
          </w:p>
        </w:tc>
        <w:tc>
          <w:tcPr>
            <w:tcW w:w="861" w:type="dxa"/>
          </w:tcPr>
          <w:p w14:paraId="1FA6A095" w14:textId="348B4610" w:rsidR="009C11BF" w:rsidRPr="00512D55" w:rsidRDefault="009C11BF" w:rsidP="009C11BF">
            <w:pPr>
              <w:jc w:val="center"/>
            </w:pPr>
            <w:r>
              <w:t>0</w:t>
            </w:r>
          </w:p>
        </w:tc>
      </w:tr>
      <w:tr w:rsidR="009C11BF" w14:paraId="4AE4CC6E" w14:textId="4771E96B" w:rsidTr="009A6D60">
        <w:trPr>
          <w:trHeight w:val="227"/>
        </w:trPr>
        <w:tc>
          <w:tcPr>
            <w:tcW w:w="4740" w:type="dxa"/>
            <w:shd w:val="clear" w:color="auto" w:fill="DAEEF3" w:themeFill="accent5" w:themeFillTint="33"/>
          </w:tcPr>
          <w:p w14:paraId="4AE4CC6B" w14:textId="77777777" w:rsidR="009C11BF" w:rsidRPr="00512D55" w:rsidRDefault="009C11BF" w:rsidP="009C11BF">
            <w:r w:rsidRPr="00512D55">
              <w:t>Article XV - Default Arbitration Forum Named</w:t>
            </w:r>
          </w:p>
        </w:tc>
        <w:tc>
          <w:tcPr>
            <w:tcW w:w="1131" w:type="dxa"/>
          </w:tcPr>
          <w:p w14:paraId="4AE4CC6C" w14:textId="5E0B9E84" w:rsidR="009C11BF" w:rsidRPr="00512D55" w:rsidRDefault="009C11BF" w:rsidP="009C11BF">
            <w:pPr>
              <w:jc w:val="center"/>
            </w:pPr>
            <w:r>
              <w:t>1</w:t>
            </w:r>
          </w:p>
        </w:tc>
        <w:tc>
          <w:tcPr>
            <w:tcW w:w="856" w:type="dxa"/>
          </w:tcPr>
          <w:p w14:paraId="26B3A7AD" w14:textId="7ECD0B76" w:rsidR="009C11BF" w:rsidRPr="00512D55" w:rsidRDefault="009C11BF" w:rsidP="009C11BF">
            <w:pPr>
              <w:jc w:val="center"/>
            </w:pPr>
            <w:r>
              <w:t>0</w:t>
            </w:r>
          </w:p>
        </w:tc>
        <w:tc>
          <w:tcPr>
            <w:tcW w:w="871" w:type="dxa"/>
          </w:tcPr>
          <w:p w14:paraId="4AE4CC6D" w14:textId="1B3DA215" w:rsidR="009C11BF" w:rsidRPr="00512D55" w:rsidRDefault="009C11BF" w:rsidP="009C11BF">
            <w:pPr>
              <w:jc w:val="center"/>
            </w:pPr>
            <w:r>
              <w:t>0</w:t>
            </w:r>
          </w:p>
        </w:tc>
        <w:tc>
          <w:tcPr>
            <w:tcW w:w="861" w:type="dxa"/>
          </w:tcPr>
          <w:p w14:paraId="78147D84" w14:textId="267FCEFB" w:rsidR="009C11BF" w:rsidRPr="00512D55" w:rsidRDefault="009C11BF" w:rsidP="009C11BF">
            <w:pPr>
              <w:jc w:val="center"/>
            </w:pPr>
            <w:r>
              <w:t>0</w:t>
            </w:r>
          </w:p>
        </w:tc>
      </w:tr>
      <w:tr w:rsidR="009C11BF" w14:paraId="4AE4CC72" w14:textId="5B173652" w:rsidTr="009A6D60">
        <w:trPr>
          <w:trHeight w:val="227"/>
        </w:trPr>
        <w:tc>
          <w:tcPr>
            <w:tcW w:w="4740" w:type="dxa"/>
            <w:shd w:val="clear" w:color="auto" w:fill="DAEEF3" w:themeFill="accent5" w:themeFillTint="33"/>
          </w:tcPr>
          <w:p w14:paraId="4AE4CC6F" w14:textId="77777777" w:rsidR="009C11BF" w:rsidRPr="00512D55" w:rsidRDefault="009C11BF" w:rsidP="009C11BF">
            <w:r w:rsidRPr="00512D55">
              <w:t>Article XVI - Amendment</w:t>
            </w:r>
          </w:p>
        </w:tc>
        <w:tc>
          <w:tcPr>
            <w:tcW w:w="1131" w:type="dxa"/>
          </w:tcPr>
          <w:p w14:paraId="4AE4CC70" w14:textId="10343460" w:rsidR="009C11BF" w:rsidRPr="00512D55" w:rsidRDefault="009C11BF" w:rsidP="009C11BF">
            <w:pPr>
              <w:jc w:val="center"/>
            </w:pPr>
            <w:r>
              <w:t>2</w:t>
            </w:r>
          </w:p>
        </w:tc>
        <w:tc>
          <w:tcPr>
            <w:tcW w:w="856" w:type="dxa"/>
          </w:tcPr>
          <w:p w14:paraId="6C9FF4CA" w14:textId="3DC9FB66" w:rsidR="009C11BF" w:rsidRPr="00512D55" w:rsidRDefault="009C11BF" w:rsidP="009C11BF">
            <w:pPr>
              <w:jc w:val="center"/>
            </w:pPr>
            <w:r>
              <w:t>0</w:t>
            </w:r>
          </w:p>
        </w:tc>
        <w:tc>
          <w:tcPr>
            <w:tcW w:w="871" w:type="dxa"/>
          </w:tcPr>
          <w:p w14:paraId="4AE4CC71" w14:textId="08BE5E8F" w:rsidR="009C11BF" w:rsidRPr="00512D55" w:rsidRDefault="009C11BF" w:rsidP="009C11BF">
            <w:pPr>
              <w:jc w:val="center"/>
            </w:pPr>
            <w:r>
              <w:t>4</w:t>
            </w:r>
          </w:p>
        </w:tc>
        <w:tc>
          <w:tcPr>
            <w:tcW w:w="861" w:type="dxa"/>
          </w:tcPr>
          <w:p w14:paraId="248BBE09" w14:textId="0A3E5A03" w:rsidR="009C11BF" w:rsidRPr="00512D55" w:rsidRDefault="009C11BF" w:rsidP="009C11BF">
            <w:pPr>
              <w:jc w:val="center"/>
            </w:pPr>
            <w:r>
              <w:t>0</w:t>
            </w:r>
          </w:p>
        </w:tc>
      </w:tr>
      <w:tr w:rsidR="009C11BF" w14:paraId="4AE4CC76" w14:textId="4191C203" w:rsidTr="009A6D60">
        <w:trPr>
          <w:trHeight w:val="227"/>
        </w:trPr>
        <w:tc>
          <w:tcPr>
            <w:tcW w:w="4740" w:type="dxa"/>
            <w:shd w:val="clear" w:color="auto" w:fill="DAEEF3" w:themeFill="accent5" w:themeFillTint="33"/>
          </w:tcPr>
          <w:p w14:paraId="4AE4CC73" w14:textId="77777777" w:rsidR="009C11BF" w:rsidRPr="00512D55" w:rsidRDefault="009C11BF" w:rsidP="009C11BF">
            <w:r w:rsidRPr="00512D55">
              <w:t>Article XVII - Choice of Law</w:t>
            </w:r>
          </w:p>
        </w:tc>
        <w:tc>
          <w:tcPr>
            <w:tcW w:w="1131" w:type="dxa"/>
          </w:tcPr>
          <w:p w14:paraId="4AE4CC74" w14:textId="32462F28" w:rsidR="009C11BF" w:rsidRPr="00512D55" w:rsidRDefault="009C11BF" w:rsidP="009C11BF">
            <w:pPr>
              <w:jc w:val="center"/>
            </w:pPr>
            <w:r>
              <w:t>3</w:t>
            </w:r>
          </w:p>
        </w:tc>
        <w:tc>
          <w:tcPr>
            <w:tcW w:w="856" w:type="dxa"/>
          </w:tcPr>
          <w:p w14:paraId="199B418B" w14:textId="152B0BB5" w:rsidR="009C11BF" w:rsidRPr="00512D55" w:rsidRDefault="009C11BF" w:rsidP="009C11BF">
            <w:pPr>
              <w:jc w:val="center"/>
            </w:pPr>
            <w:r>
              <w:t>1</w:t>
            </w:r>
          </w:p>
        </w:tc>
        <w:tc>
          <w:tcPr>
            <w:tcW w:w="871" w:type="dxa"/>
          </w:tcPr>
          <w:p w14:paraId="4AE4CC75" w14:textId="5DF67B03" w:rsidR="009C11BF" w:rsidRPr="00512D55" w:rsidRDefault="009C11BF" w:rsidP="009C11BF">
            <w:pPr>
              <w:jc w:val="center"/>
            </w:pPr>
            <w:r>
              <w:t>0</w:t>
            </w:r>
          </w:p>
        </w:tc>
        <w:tc>
          <w:tcPr>
            <w:tcW w:w="861" w:type="dxa"/>
          </w:tcPr>
          <w:p w14:paraId="0FCCC86E" w14:textId="53DA1D32" w:rsidR="009C11BF" w:rsidRPr="00512D55" w:rsidRDefault="009C11BF" w:rsidP="009C11BF">
            <w:pPr>
              <w:jc w:val="center"/>
            </w:pPr>
            <w:r>
              <w:t>0</w:t>
            </w:r>
          </w:p>
        </w:tc>
      </w:tr>
      <w:tr w:rsidR="009C11BF" w14:paraId="3B58E5D4" w14:textId="77777777" w:rsidTr="009A6D60">
        <w:trPr>
          <w:trHeight w:val="227"/>
        </w:trPr>
        <w:tc>
          <w:tcPr>
            <w:tcW w:w="4740" w:type="dxa"/>
            <w:shd w:val="clear" w:color="auto" w:fill="DAEEF3" w:themeFill="accent5" w:themeFillTint="33"/>
          </w:tcPr>
          <w:p w14:paraId="6C00E83C" w14:textId="4ED84B73" w:rsidR="009C11BF" w:rsidRPr="00512D55" w:rsidRDefault="009C11BF" w:rsidP="009C11BF">
            <w:r>
              <w:t>Newly Added</w:t>
            </w:r>
          </w:p>
        </w:tc>
        <w:tc>
          <w:tcPr>
            <w:tcW w:w="1131" w:type="dxa"/>
          </w:tcPr>
          <w:p w14:paraId="79DA34FD" w14:textId="719EF1B6" w:rsidR="009C11BF" w:rsidRDefault="009C11BF" w:rsidP="009C11BF">
            <w:pPr>
              <w:jc w:val="center"/>
            </w:pPr>
            <w:r>
              <w:t>1</w:t>
            </w:r>
          </w:p>
        </w:tc>
        <w:tc>
          <w:tcPr>
            <w:tcW w:w="856" w:type="dxa"/>
          </w:tcPr>
          <w:p w14:paraId="432FBD07" w14:textId="79ABB831" w:rsidR="009C11BF" w:rsidRDefault="009C11BF" w:rsidP="009C11BF">
            <w:pPr>
              <w:jc w:val="center"/>
            </w:pPr>
            <w:r>
              <w:t>0</w:t>
            </w:r>
          </w:p>
        </w:tc>
        <w:tc>
          <w:tcPr>
            <w:tcW w:w="871" w:type="dxa"/>
          </w:tcPr>
          <w:p w14:paraId="19739DC5" w14:textId="4BC6315A" w:rsidR="009C11BF" w:rsidRDefault="009C11BF" w:rsidP="009C11BF">
            <w:pPr>
              <w:jc w:val="center"/>
            </w:pPr>
            <w:r>
              <w:t>1</w:t>
            </w:r>
          </w:p>
        </w:tc>
        <w:tc>
          <w:tcPr>
            <w:tcW w:w="861" w:type="dxa"/>
          </w:tcPr>
          <w:p w14:paraId="03785B72" w14:textId="0D6025C9" w:rsidR="009C11BF" w:rsidRDefault="009C11BF" w:rsidP="009C11BF">
            <w:pPr>
              <w:jc w:val="center"/>
            </w:pPr>
            <w:r>
              <w:t>0</w:t>
            </w:r>
          </w:p>
        </w:tc>
      </w:tr>
      <w:tr w:rsidR="009C11BF" w14:paraId="4AE4CC7A" w14:textId="00B7524F" w:rsidTr="009A6D60">
        <w:trPr>
          <w:trHeight w:val="227"/>
        </w:trPr>
        <w:tc>
          <w:tcPr>
            <w:tcW w:w="4740" w:type="dxa"/>
            <w:shd w:val="clear" w:color="auto" w:fill="F2F2F2" w:themeFill="background1" w:themeFillShade="F2"/>
          </w:tcPr>
          <w:p w14:paraId="4AE4CC77" w14:textId="77777777" w:rsidR="009C11BF" w:rsidRPr="007E1EE9" w:rsidRDefault="009C11BF" w:rsidP="009C11BF">
            <w:pPr>
              <w:rPr>
                <w:b/>
              </w:rPr>
            </w:pPr>
            <w:r w:rsidRPr="007E1EE9">
              <w:rPr>
                <w:b/>
              </w:rPr>
              <w:t>Other Suggestions</w:t>
            </w:r>
          </w:p>
        </w:tc>
        <w:tc>
          <w:tcPr>
            <w:tcW w:w="1131" w:type="dxa"/>
            <w:shd w:val="clear" w:color="auto" w:fill="F2F2F2" w:themeFill="background1" w:themeFillShade="F2"/>
          </w:tcPr>
          <w:p w14:paraId="4AE4CC78" w14:textId="325FCD3D" w:rsidR="009C11BF" w:rsidRPr="007E1EE9" w:rsidRDefault="009C11BF" w:rsidP="009C11BF">
            <w:pPr>
              <w:jc w:val="center"/>
              <w:rPr>
                <w:b/>
              </w:rPr>
            </w:pPr>
            <w:r>
              <w:rPr>
                <w:b/>
              </w:rPr>
              <w:t>2</w:t>
            </w:r>
          </w:p>
        </w:tc>
        <w:tc>
          <w:tcPr>
            <w:tcW w:w="856" w:type="dxa"/>
            <w:shd w:val="clear" w:color="auto" w:fill="F2F2F2" w:themeFill="background1" w:themeFillShade="F2"/>
          </w:tcPr>
          <w:p w14:paraId="0A476F0C" w14:textId="2CEFC07E" w:rsidR="009C11BF" w:rsidRPr="007E1EE9" w:rsidRDefault="009C11BF" w:rsidP="009C11BF">
            <w:pPr>
              <w:jc w:val="center"/>
              <w:rPr>
                <w:b/>
              </w:rPr>
            </w:pPr>
            <w:r>
              <w:rPr>
                <w:b/>
              </w:rPr>
              <w:t>1</w:t>
            </w:r>
          </w:p>
        </w:tc>
        <w:tc>
          <w:tcPr>
            <w:tcW w:w="871" w:type="dxa"/>
            <w:shd w:val="clear" w:color="auto" w:fill="F2F2F2" w:themeFill="background1" w:themeFillShade="F2"/>
          </w:tcPr>
          <w:p w14:paraId="4AE4CC79" w14:textId="4DAD5B5C" w:rsidR="009C11BF" w:rsidRPr="007E1EE9" w:rsidRDefault="009C11BF" w:rsidP="009C11BF">
            <w:pPr>
              <w:jc w:val="center"/>
              <w:rPr>
                <w:b/>
              </w:rPr>
            </w:pPr>
            <w:r>
              <w:rPr>
                <w:b/>
              </w:rPr>
              <w:t>2</w:t>
            </w:r>
          </w:p>
        </w:tc>
        <w:tc>
          <w:tcPr>
            <w:tcW w:w="861" w:type="dxa"/>
            <w:shd w:val="clear" w:color="auto" w:fill="F2F2F2" w:themeFill="background1" w:themeFillShade="F2"/>
          </w:tcPr>
          <w:p w14:paraId="13DD4C63" w14:textId="0E96ADC5" w:rsidR="009C11BF" w:rsidRPr="007E1EE9" w:rsidRDefault="009C11BF" w:rsidP="009C11BF">
            <w:pPr>
              <w:jc w:val="center"/>
              <w:rPr>
                <w:b/>
              </w:rPr>
            </w:pPr>
            <w:r>
              <w:rPr>
                <w:b/>
              </w:rPr>
              <w:t>0</w:t>
            </w:r>
          </w:p>
        </w:tc>
      </w:tr>
    </w:tbl>
    <w:p w14:paraId="440733E5" w14:textId="77777777" w:rsidR="007E1EE9" w:rsidRDefault="007E1EE9" w:rsidP="007E1EE9">
      <w:pPr>
        <w:widowControl/>
        <w:jc w:val="left"/>
        <w:rPr>
          <w:b/>
          <w:sz w:val="24"/>
          <w:szCs w:val="24"/>
        </w:rPr>
      </w:pPr>
    </w:p>
    <w:p w14:paraId="450B8C9F" w14:textId="77777777" w:rsidR="007E1EE9" w:rsidRDefault="007E1EE9" w:rsidP="007E1EE9">
      <w:pPr>
        <w:widowControl/>
        <w:jc w:val="left"/>
        <w:rPr>
          <w:b/>
          <w:sz w:val="24"/>
          <w:szCs w:val="24"/>
        </w:rPr>
      </w:pPr>
    </w:p>
    <w:p w14:paraId="37E876D0" w14:textId="635EC07E" w:rsidR="00CE0232" w:rsidRDefault="00DC39BB" w:rsidP="007E1EE9">
      <w:pPr>
        <w:widowControl/>
        <w:jc w:val="left"/>
        <w:rPr>
          <w:b/>
          <w:sz w:val="24"/>
          <w:szCs w:val="24"/>
        </w:rPr>
      </w:pPr>
      <w:r>
        <w:rPr>
          <w:b/>
          <w:sz w:val="24"/>
          <w:szCs w:val="24"/>
        </w:rPr>
        <w:t xml:space="preserve">Reading </w:t>
      </w:r>
      <w:r w:rsidR="00CE0232">
        <w:rPr>
          <w:b/>
          <w:sz w:val="24"/>
          <w:szCs w:val="24"/>
        </w:rPr>
        <w:t xml:space="preserve">Note: </w:t>
      </w:r>
    </w:p>
    <w:p w14:paraId="4AE4CC7B" w14:textId="785A7C65" w:rsidR="00512D55" w:rsidRDefault="00CE0232" w:rsidP="00AA0E43">
      <w:pPr>
        <w:pBdr>
          <w:bottom w:val="single" w:sz="6" w:space="1" w:color="auto"/>
        </w:pBdr>
        <w:rPr>
          <w:color w:val="0070C0"/>
        </w:rPr>
      </w:pPr>
      <w:r w:rsidRPr="00CE0232">
        <w:rPr>
          <w:color w:val="0070C0"/>
        </w:rPr>
        <w:t>Blue Reply = Reply</w:t>
      </w:r>
      <w:r>
        <w:rPr>
          <w:color w:val="0070C0"/>
        </w:rPr>
        <w:t xml:space="preserve"> you’ve seen in the last summary</w:t>
      </w:r>
    </w:p>
    <w:p w14:paraId="426333EA" w14:textId="1C423322" w:rsidR="00CE0232" w:rsidRPr="004C514C" w:rsidRDefault="00CE0232" w:rsidP="00AA0E43">
      <w:pPr>
        <w:pBdr>
          <w:bottom w:val="single" w:sz="6" w:space="1" w:color="auto"/>
        </w:pBdr>
        <w:rPr>
          <w:color w:val="FF0000"/>
        </w:rPr>
      </w:pPr>
      <w:r w:rsidRPr="004C514C">
        <w:rPr>
          <w:color w:val="FF0000"/>
        </w:rPr>
        <w:t xml:space="preserve">Red Reply = </w:t>
      </w:r>
      <w:r w:rsidR="004C514C" w:rsidRPr="004C514C">
        <w:rPr>
          <w:color w:val="FF0000"/>
        </w:rPr>
        <w:t>New r</w:t>
      </w:r>
      <w:r w:rsidRPr="004C514C">
        <w:rPr>
          <w:color w:val="FF0000"/>
        </w:rPr>
        <w:t>eply</w:t>
      </w:r>
      <w:r w:rsidR="004C514C" w:rsidRPr="004C514C">
        <w:rPr>
          <w:color w:val="FF0000"/>
        </w:rPr>
        <w:t xml:space="preserve"> that you see for the first time</w:t>
      </w:r>
    </w:p>
    <w:p w14:paraId="49F19C63" w14:textId="1FD6EB85" w:rsidR="007E1EE9" w:rsidRDefault="007E1EE9" w:rsidP="00AA0E43">
      <w:pPr>
        <w:pBdr>
          <w:bottom w:val="single" w:sz="6" w:space="1" w:color="auto"/>
        </w:pBdr>
      </w:pPr>
      <w:r>
        <w:t>The Proposals will be ordered according to the original agreement/articles order.</w:t>
      </w:r>
    </w:p>
    <w:p w14:paraId="419C153B" w14:textId="50182934" w:rsidR="007E1EE9" w:rsidRDefault="001018A5" w:rsidP="00AA0E43">
      <w:pPr>
        <w:pBdr>
          <w:bottom w:val="single" w:sz="6" w:space="1" w:color="auto"/>
        </w:pBdr>
      </w:pPr>
      <w:r w:rsidRPr="0024334B">
        <w:t>Replies are arranged</w:t>
      </w:r>
      <w:r w:rsidR="0024334B">
        <w:t xml:space="preserve"> </w:t>
      </w:r>
      <w:r w:rsidR="00116B3F">
        <w:t xml:space="preserve">chronologically. </w:t>
      </w:r>
    </w:p>
    <w:p w14:paraId="3B131448" w14:textId="77777777" w:rsidR="007E1EE9" w:rsidRDefault="007E1EE9" w:rsidP="00AA0E43">
      <w:pPr>
        <w:pBdr>
          <w:bottom w:val="single" w:sz="6" w:space="1" w:color="auto"/>
        </w:pBdr>
      </w:pPr>
      <w:r w:rsidRPr="007E1EE9">
        <w:rPr>
          <w:b/>
        </w:rPr>
        <w:t>Latest Update:</w:t>
      </w:r>
      <w:r>
        <w:t xml:space="preserve"> </w:t>
      </w:r>
      <w:r w:rsidR="00116B3F">
        <w:t xml:space="preserve">Any proposals with new replies and any new proposals are grouped in the latest update. </w:t>
      </w:r>
    </w:p>
    <w:p w14:paraId="2C3D9C44" w14:textId="614842E0" w:rsidR="007E1EE9" w:rsidRDefault="009676B3" w:rsidP="00AA0E43">
      <w:pPr>
        <w:pBdr>
          <w:bottom w:val="single" w:sz="6" w:space="1" w:color="auto"/>
        </w:pBdr>
      </w:pPr>
      <w:r>
        <w:rPr>
          <w:b/>
        </w:rPr>
        <w:t>Inactive</w:t>
      </w:r>
      <w:r w:rsidR="007E1EE9" w:rsidRPr="007E1EE9">
        <w:rPr>
          <w:b/>
        </w:rPr>
        <w:t xml:space="preserve"> Feedback:</w:t>
      </w:r>
      <w:r w:rsidR="007E1EE9">
        <w:t xml:space="preserve"> </w:t>
      </w:r>
      <w:r w:rsidR="00116B3F">
        <w:t>The ones with no change from last</w:t>
      </w:r>
      <w:r w:rsidR="00D109AE">
        <w:t xml:space="preserve"> summary will be in the group of </w:t>
      </w:r>
      <w:r>
        <w:t>Inactive</w:t>
      </w:r>
      <w:r w:rsidR="00D109AE">
        <w:t xml:space="preserve"> feedback. </w:t>
      </w:r>
    </w:p>
    <w:p w14:paraId="266A5460" w14:textId="5833B207" w:rsidR="00B623E1" w:rsidRPr="0024334B" w:rsidRDefault="007E1EE9" w:rsidP="00AA0E43">
      <w:pPr>
        <w:pBdr>
          <w:bottom w:val="single" w:sz="6" w:space="1" w:color="auto"/>
        </w:pBdr>
      </w:pPr>
      <w:r w:rsidRPr="007E1EE9">
        <w:rPr>
          <w:b/>
        </w:rPr>
        <w:t>Solved Feedback:</w:t>
      </w:r>
      <w:r>
        <w:t xml:space="preserve"> </w:t>
      </w:r>
      <w:r w:rsidR="00C6588B">
        <w:t>The ones that have reached a basic consensus will be put into Solved section.</w:t>
      </w:r>
    </w:p>
    <w:p w14:paraId="19AE6954" w14:textId="782F5DA2" w:rsidR="007E1EE9" w:rsidRDefault="007E1EE9">
      <w:pPr>
        <w:widowControl/>
        <w:jc w:val="left"/>
        <w:rPr>
          <w:b/>
          <w:sz w:val="24"/>
          <w:szCs w:val="24"/>
        </w:rPr>
      </w:pPr>
    </w:p>
    <w:p w14:paraId="4C28051D" w14:textId="36590DB7" w:rsidR="007E1EE9" w:rsidRDefault="007E1EE9">
      <w:pPr>
        <w:widowControl/>
        <w:jc w:val="left"/>
        <w:rPr>
          <w:b/>
          <w:sz w:val="24"/>
          <w:szCs w:val="24"/>
        </w:rPr>
      </w:pPr>
    </w:p>
    <w:p w14:paraId="116FF9B4" w14:textId="0FCB282A" w:rsidR="007E1EE9" w:rsidRDefault="007E1EE9">
      <w:pPr>
        <w:widowControl/>
        <w:jc w:val="left"/>
        <w:rPr>
          <w:b/>
          <w:sz w:val="24"/>
          <w:szCs w:val="24"/>
        </w:rPr>
      </w:pPr>
    </w:p>
    <w:p w14:paraId="3E9EA60B" w14:textId="77777777" w:rsidR="007E1EE9" w:rsidRDefault="007E1EE9">
      <w:pPr>
        <w:widowControl/>
        <w:jc w:val="left"/>
        <w:rPr>
          <w:b/>
          <w:sz w:val="24"/>
          <w:szCs w:val="24"/>
        </w:rPr>
      </w:pPr>
    </w:p>
    <w:p w14:paraId="4AE4CC7C" w14:textId="671E8A59" w:rsidR="00AA0E43" w:rsidRPr="00AA0E43" w:rsidRDefault="0056017C" w:rsidP="00AA0E43">
      <w:pPr>
        <w:pBdr>
          <w:bottom w:val="single" w:sz="6" w:space="1" w:color="auto"/>
        </w:pBdr>
        <w:rPr>
          <w:b/>
          <w:sz w:val="24"/>
          <w:szCs w:val="24"/>
        </w:rPr>
      </w:pPr>
      <w:r w:rsidRPr="00E27F14">
        <w:rPr>
          <w:b/>
          <w:sz w:val="24"/>
          <w:szCs w:val="24"/>
        </w:rPr>
        <w:lastRenderedPageBreak/>
        <w:t>Latest</w:t>
      </w:r>
      <w:r>
        <w:rPr>
          <w:b/>
          <w:sz w:val="24"/>
          <w:szCs w:val="24"/>
        </w:rPr>
        <w:t xml:space="preserve"> Update</w:t>
      </w:r>
    </w:p>
    <w:p w14:paraId="3C04956E" w14:textId="1857914C" w:rsidR="007E1EE9" w:rsidRDefault="007E1EE9" w:rsidP="0056017C">
      <w:pPr>
        <w:rPr>
          <w:b/>
          <w:sz w:val="20"/>
          <w:szCs w:val="20"/>
        </w:rPr>
      </w:pPr>
    </w:p>
    <w:p w14:paraId="726DDF5B" w14:textId="4513D981" w:rsidR="007E1EE9" w:rsidRPr="007E1EE9" w:rsidRDefault="009676B3" w:rsidP="007E1EE9">
      <w:pPr>
        <w:shd w:val="clear" w:color="auto" w:fill="B6DDE8" w:themeFill="accent5" w:themeFillTint="66"/>
        <w:rPr>
          <w:b/>
          <w:sz w:val="22"/>
          <w:szCs w:val="22"/>
        </w:rPr>
      </w:pPr>
      <w:r>
        <w:rPr>
          <w:b/>
          <w:sz w:val="22"/>
          <w:szCs w:val="22"/>
        </w:rPr>
        <w:t>A-----</w:t>
      </w:r>
      <w:r w:rsidR="007E1EE9" w:rsidRPr="007E1EE9">
        <w:rPr>
          <w:b/>
          <w:sz w:val="22"/>
          <w:szCs w:val="22"/>
        </w:rPr>
        <w:t>Arbitration</w:t>
      </w:r>
    </w:p>
    <w:p w14:paraId="661297A1" w14:textId="2CB4A433" w:rsidR="00F273FB" w:rsidRDefault="00F273FB" w:rsidP="00F273FB">
      <w:pPr>
        <w:widowControl/>
        <w:jc w:val="left"/>
        <w:rPr>
          <w:b/>
          <w:sz w:val="22"/>
          <w:szCs w:val="22"/>
        </w:rPr>
      </w:pPr>
    </w:p>
    <w:p w14:paraId="22F9041C" w14:textId="77777777" w:rsidR="00714AAE" w:rsidRDefault="00714AAE" w:rsidP="00714AAE">
      <w:pPr>
        <w:shd w:val="clear" w:color="auto" w:fill="F2F2F2" w:themeFill="background1" w:themeFillShade="F2"/>
      </w:pPr>
      <w:r>
        <w:rPr>
          <w:b/>
          <w:sz w:val="20"/>
          <w:szCs w:val="20"/>
        </w:rPr>
        <w:t>Proposal A-13 [From:</w:t>
      </w:r>
      <w:r>
        <w:rPr>
          <w:sz w:val="20"/>
          <w:szCs w:val="20"/>
        </w:rPr>
        <w:t xml:space="preserve"> BenGates1985</w:t>
      </w:r>
      <w:r>
        <w:rPr>
          <w:b/>
          <w:sz w:val="20"/>
          <w:szCs w:val="20"/>
        </w:rPr>
        <w:t>] GMT+8, 25 May</w:t>
      </w:r>
    </w:p>
    <w:p w14:paraId="461F6303" w14:textId="77777777" w:rsidR="00714AAE" w:rsidRPr="00507E99" w:rsidRDefault="00714AAE" w:rsidP="00714AAE">
      <w:pPr>
        <w:widowControl/>
        <w:shd w:val="clear" w:color="auto" w:fill="F2F2F2" w:themeFill="background1" w:themeFillShade="F2"/>
        <w:jc w:val="left"/>
        <w:rPr>
          <w:b/>
          <w:sz w:val="20"/>
          <w:szCs w:val="20"/>
        </w:rPr>
      </w:pPr>
      <w:r w:rsidRPr="00507E99">
        <w:rPr>
          <w:b/>
          <w:sz w:val="20"/>
          <w:szCs w:val="20"/>
        </w:rPr>
        <w:t>Newly Added</w:t>
      </w:r>
    </w:p>
    <w:p w14:paraId="3D2656D0" w14:textId="77777777" w:rsidR="00714AAE" w:rsidRPr="00507E99" w:rsidRDefault="00714AAE" w:rsidP="00714AAE">
      <w:pPr>
        <w:widowControl/>
        <w:shd w:val="clear" w:color="auto" w:fill="F2F2F2" w:themeFill="background1" w:themeFillShade="F2"/>
        <w:jc w:val="left"/>
      </w:pPr>
      <w:r w:rsidRPr="00507E99">
        <w:t xml:space="preserve">I think people may have an issue with no vetting of an arbitrator having taken place. Maybe </w:t>
      </w:r>
      <w:proofErr w:type="gramStart"/>
      <w:r w:rsidRPr="00507E99">
        <w:t>this needs</w:t>
      </w:r>
      <w:proofErr w:type="gramEnd"/>
      <w:r w:rsidRPr="00507E99">
        <w:t xml:space="preserve"> looking at.</w:t>
      </w:r>
    </w:p>
    <w:p w14:paraId="02DD328C" w14:textId="77777777" w:rsidR="00714AAE" w:rsidRPr="00507E99" w:rsidRDefault="00714AAE" w:rsidP="00714AAE">
      <w:pPr>
        <w:widowControl/>
        <w:shd w:val="clear" w:color="auto" w:fill="F2F2F2" w:themeFill="background1" w:themeFillShade="F2"/>
        <w:jc w:val="left"/>
      </w:pPr>
      <w:r w:rsidRPr="00507E99">
        <w:t>I do think there needs to be far more defined terms:</w:t>
      </w:r>
    </w:p>
    <w:p w14:paraId="7AE8D52F" w14:textId="77777777" w:rsidR="00714AAE" w:rsidRPr="00507E99" w:rsidRDefault="00714AAE" w:rsidP="00714AAE">
      <w:pPr>
        <w:widowControl/>
        <w:shd w:val="clear" w:color="auto" w:fill="F2F2F2" w:themeFill="background1" w:themeFillShade="F2"/>
        <w:jc w:val="left"/>
      </w:pPr>
      <w:r w:rsidRPr="00507E99">
        <w:t>3.1 "interested parties"</w:t>
      </w:r>
    </w:p>
    <w:p w14:paraId="51477259" w14:textId="77777777" w:rsidR="00714AAE" w:rsidRPr="00507E99" w:rsidRDefault="00714AAE" w:rsidP="00714AAE">
      <w:pPr>
        <w:widowControl/>
        <w:shd w:val="clear" w:color="auto" w:fill="F2F2F2" w:themeFill="background1" w:themeFillShade="F2"/>
        <w:jc w:val="left"/>
      </w:pPr>
      <w:r w:rsidRPr="00507E99">
        <w:t>5.4 "competent jurisdiction"</w:t>
      </w:r>
    </w:p>
    <w:p w14:paraId="3CFA9E11" w14:textId="77777777" w:rsidR="00714AAE" w:rsidRPr="00507E99" w:rsidRDefault="00714AAE" w:rsidP="00714AAE">
      <w:pPr>
        <w:widowControl/>
        <w:shd w:val="clear" w:color="auto" w:fill="F2F2F2" w:themeFill="background1" w:themeFillShade="F2"/>
        <w:jc w:val="left"/>
      </w:pPr>
      <w:r w:rsidRPr="00507E99">
        <w:t xml:space="preserve">Also 3.3 - is there a fines structure currently in place/envisioned? If </w:t>
      </w:r>
      <w:proofErr w:type="gramStart"/>
      <w:r w:rsidRPr="00507E99">
        <w:t>not</w:t>
      </w:r>
      <w:proofErr w:type="gramEnd"/>
      <w:r w:rsidRPr="00507E99">
        <w:t xml:space="preserve"> then we need to avoid arbitrary/unreasonable fines.</w:t>
      </w:r>
    </w:p>
    <w:p w14:paraId="07476E3C" w14:textId="11227FAE" w:rsidR="00F8720C" w:rsidRPr="00714AAE" w:rsidRDefault="00714AAE" w:rsidP="00714AAE">
      <w:pPr>
        <w:widowControl/>
        <w:shd w:val="clear" w:color="auto" w:fill="F2F2F2" w:themeFill="background1" w:themeFillShade="F2"/>
        <w:jc w:val="left"/>
      </w:pPr>
      <w:r w:rsidRPr="00507E99">
        <w:t xml:space="preserve">5.2 - choice of Law. it mentions that the arbitrator can choose to include elements of laws. I think it would be beneficial if arbitrators are given access to Lexis nexus or equivalent where complex case may require </w:t>
      </w:r>
      <w:proofErr w:type="gramStart"/>
      <w:r w:rsidRPr="00507E99">
        <w:t>to look</w:t>
      </w:r>
      <w:proofErr w:type="gramEnd"/>
      <w:r w:rsidRPr="00507E99">
        <w:t xml:space="preserve"> to case law for </w:t>
      </w:r>
      <w:proofErr w:type="spellStart"/>
      <w:r w:rsidRPr="00507E99">
        <w:t>presedents</w:t>
      </w:r>
      <w:proofErr w:type="spellEnd"/>
      <w:r w:rsidRPr="00507E99">
        <w:t>.</w:t>
      </w:r>
    </w:p>
    <w:p w14:paraId="1728A821" w14:textId="738900C3" w:rsidR="00F8720C" w:rsidRDefault="00F8720C" w:rsidP="00F273FB">
      <w:pPr>
        <w:widowControl/>
        <w:jc w:val="left"/>
        <w:rPr>
          <w:b/>
          <w:sz w:val="22"/>
          <w:szCs w:val="22"/>
        </w:rPr>
      </w:pPr>
    </w:p>
    <w:p w14:paraId="2F7A50C2" w14:textId="20469994" w:rsidR="00F54417" w:rsidRPr="00FA1FF5" w:rsidRDefault="00F54417" w:rsidP="00FA1FF5">
      <w:pPr>
        <w:shd w:val="clear" w:color="auto" w:fill="F2DBDB" w:themeFill="accent2" w:themeFillTint="33"/>
        <w:ind w:left="420"/>
        <w:rPr>
          <w:color w:val="FF0000"/>
          <w:sz w:val="20"/>
          <w:szCs w:val="20"/>
        </w:rPr>
      </w:pPr>
      <w:r w:rsidRPr="00FA1FF5">
        <w:rPr>
          <w:b/>
          <w:color w:val="FF0000"/>
          <w:sz w:val="20"/>
          <w:szCs w:val="20"/>
        </w:rPr>
        <w:t>Reply A-13 (1) [From:</w:t>
      </w:r>
      <w:r w:rsidRPr="00FA1FF5">
        <w:rPr>
          <w:color w:val="FF0000"/>
          <w:sz w:val="20"/>
          <w:szCs w:val="20"/>
        </w:rPr>
        <w:t xml:space="preserve"> Moti </w:t>
      </w:r>
      <w:proofErr w:type="spellStart"/>
      <w:r w:rsidRPr="00FA1FF5">
        <w:rPr>
          <w:color w:val="FF0000"/>
          <w:sz w:val="20"/>
          <w:szCs w:val="20"/>
        </w:rPr>
        <w:t>Tabulo</w:t>
      </w:r>
      <w:proofErr w:type="spellEnd"/>
      <w:r w:rsidRPr="00FA1FF5">
        <w:rPr>
          <w:b/>
          <w:color w:val="FF0000"/>
          <w:sz w:val="20"/>
          <w:szCs w:val="20"/>
        </w:rPr>
        <w:t xml:space="preserve">] </w:t>
      </w:r>
      <w:r w:rsidR="00FA1FF5" w:rsidRPr="00FA1FF5">
        <w:rPr>
          <w:b/>
          <w:color w:val="FF0000"/>
          <w:sz w:val="20"/>
          <w:szCs w:val="20"/>
        </w:rPr>
        <w:t xml:space="preserve">12:07 </w:t>
      </w:r>
      <w:r w:rsidRPr="00FA1FF5">
        <w:rPr>
          <w:b/>
          <w:color w:val="FF0000"/>
          <w:sz w:val="20"/>
          <w:szCs w:val="20"/>
        </w:rPr>
        <w:t>GMT+8, 2</w:t>
      </w:r>
      <w:r w:rsidR="00FA1FF5" w:rsidRPr="00FA1FF5">
        <w:rPr>
          <w:b/>
          <w:color w:val="FF0000"/>
          <w:sz w:val="20"/>
          <w:szCs w:val="20"/>
        </w:rPr>
        <w:t>9</w:t>
      </w:r>
      <w:r w:rsidRPr="00FA1FF5">
        <w:rPr>
          <w:b/>
          <w:color w:val="FF0000"/>
          <w:sz w:val="20"/>
          <w:szCs w:val="20"/>
        </w:rPr>
        <w:t xml:space="preserve"> May</w:t>
      </w:r>
    </w:p>
    <w:p w14:paraId="45B6AC7E" w14:textId="24747D35" w:rsidR="00FA1FF5" w:rsidRPr="00FA1FF5" w:rsidRDefault="00FA1FF5" w:rsidP="00FA1FF5">
      <w:pPr>
        <w:widowControl/>
        <w:shd w:val="clear" w:color="auto" w:fill="F2DBDB" w:themeFill="accent2" w:themeFillTint="33"/>
        <w:ind w:left="420"/>
        <w:jc w:val="left"/>
        <w:rPr>
          <w:color w:val="FF0000"/>
        </w:rPr>
      </w:pPr>
      <w:r w:rsidRPr="00FA1FF5">
        <w:rPr>
          <w:color w:val="FF0000"/>
        </w:rPr>
        <w:t>Regarding vetting: the proposal is for the Forum to vet the Arbitrator candidates and thereafter present them for approval/ratification.</w:t>
      </w:r>
    </w:p>
    <w:p w14:paraId="1718C7C1" w14:textId="4F493D47" w:rsidR="00FA1FF5" w:rsidRPr="00FA1FF5" w:rsidRDefault="00FA1FF5" w:rsidP="00FA1FF5">
      <w:pPr>
        <w:widowControl/>
        <w:shd w:val="clear" w:color="auto" w:fill="F2DBDB" w:themeFill="accent2" w:themeFillTint="33"/>
        <w:ind w:left="420"/>
        <w:jc w:val="left"/>
        <w:rPr>
          <w:color w:val="FF0000"/>
        </w:rPr>
      </w:pPr>
      <w:r w:rsidRPr="00FA1FF5">
        <w:rPr>
          <w:color w:val="FF0000"/>
        </w:rPr>
        <w:t>Regarding a fine structure, this will be detailed in the Arbitration Forum Handbook. The structure of the RDR has been to defer implementation details to the Handbook.</w:t>
      </w:r>
    </w:p>
    <w:p w14:paraId="10E76A3E" w14:textId="773E1EEB" w:rsidR="00FA1FF5" w:rsidRPr="00FA1FF5" w:rsidRDefault="00FA1FF5" w:rsidP="00FA1FF5">
      <w:pPr>
        <w:widowControl/>
        <w:shd w:val="clear" w:color="auto" w:fill="F2DBDB" w:themeFill="accent2" w:themeFillTint="33"/>
        <w:ind w:left="420"/>
        <w:jc w:val="left"/>
        <w:rPr>
          <w:color w:val="FF0000"/>
        </w:rPr>
      </w:pPr>
      <w:r w:rsidRPr="00FA1FF5">
        <w:rPr>
          <w:color w:val="FF0000"/>
        </w:rPr>
        <w:t xml:space="preserve">Regarding access to legal tools, yes this could make sense, but in the </w:t>
      </w:r>
      <w:proofErr w:type="gramStart"/>
      <w:r w:rsidRPr="00FA1FF5">
        <w:rPr>
          <w:color w:val="FF0000"/>
        </w:rPr>
        <w:t>end</w:t>
      </w:r>
      <w:proofErr w:type="gramEnd"/>
      <w:r w:rsidRPr="00FA1FF5">
        <w:rPr>
          <w:color w:val="FF0000"/>
        </w:rPr>
        <w:t xml:space="preserve"> it will be up to the Forum to decide what tools it needs to ensure that Arbitrators are effective.</w:t>
      </w:r>
    </w:p>
    <w:p w14:paraId="69EF2EC6" w14:textId="18E37AAF" w:rsidR="00714AAE" w:rsidRPr="00FA1FF5" w:rsidRDefault="00FA1FF5" w:rsidP="00FA1FF5">
      <w:pPr>
        <w:widowControl/>
        <w:shd w:val="clear" w:color="auto" w:fill="F2DBDB" w:themeFill="accent2" w:themeFillTint="33"/>
        <w:ind w:left="420"/>
        <w:jc w:val="left"/>
        <w:rPr>
          <w:color w:val="FF0000"/>
        </w:rPr>
      </w:pPr>
      <w:r w:rsidRPr="00FA1FF5">
        <w:rPr>
          <w:color w:val="FF0000"/>
        </w:rPr>
        <w:t>I will check about definition of the terms.</w:t>
      </w:r>
    </w:p>
    <w:p w14:paraId="62518A3B" w14:textId="52D2A3CD" w:rsidR="00714AAE" w:rsidRDefault="00714AAE" w:rsidP="00F273FB">
      <w:pPr>
        <w:widowControl/>
        <w:jc w:val="left"/>
        <w:rPr>
          <w:b/>
          <w:sz w:val="22"/>
          <w:szCs w:val="22"/>
        </w:rPr>
      </w:pPr>
    </w:p>
    <w:p w14:paraId="75E2C137" w14:textId="767FA022" w:rsidR="00930603" w:rsidRDefault="00930603" w:rsidP="00F273FB">
      <w:pPr>
        <w:widowControl/>
        <w:jc w:val="left"/>
        <w:rPr>
          <w:b/>
          <w:sz w:val="22"/>
          <w:szCs w:val="22"/>
        </w:rPr>
      </w:pPr>
    </w:p>
    <w:p w14:paraId="192F3363" w14:textId="77777777" w:rsidR="008852A6" w:rsidRDefault="008852A6" w:rsidP="00F273FB">
      <w:pPr>
        <w:widowControl/>
        <w:jc w:val="left"/>
        <w:rPr>
          <w:b/>
          <w:sz w:val="22"/>
          <w:szCs w:val="22"/>
        </w:rPr>
      </w:pPr>
    </w:p>
    <w:p w14:paraId="18819DD6" w14:textId="77777777" w:rsidR="00930603" w:rsidRDefault="00930603" w:rsidP="00930603">
      <w:pPr>
        <w:shd w:val="clear" w:color="auto" w:fill="F2F2F2" w:themeFill="background1" w:themeFillShade="F2"/>
      </w:pPr>
      <w:r>
        <w:rPr>
          <w:b/>
          <w:sz w:val="20"/>
          <w:szCs w:val="20"/>
        </w:rPr>
        <w:t>Proposal A-14 [From:</w:t>
      </w:r>
      <w:r>
        <w:rPr>
          <w:sz w:val="20"/>
          <w:szCs w:val="20"/>
        </w:rPr>
        <w:t xml:space="preserve"> </w:t>
      </w:r>
      <w:proofErr w:type="spellStart"/>
      <w:r>
        <w:rPr>
          <w:sz w:val="20"/>
          <w:szCs w:val="20"/>
        </w:rPr>
        <w:t>EOSAustralia</w:t>
      </w:r>
      <w:proofErr w:type="spellEnd"/>
      <w:r>
        <w:rPr>
          <w:b/>
          <w:sz w:val="20"/>
          <w:szCs w:val="20"/>
        </w:rPr>
        <w:t>] GMT+8, 26 May</w:t>
      </w:r>
    </w:p>
    <w:p w14:paraId="3F90E585" w14:textId="77777777" w:rsidR="00930603" w:rsidRPr="00507E99" w:rsidRDefault="00930603" w:rsidP="00930603">
      <w:pPr>
        <w:widowControl/>
        <w:shd w:val="clear" w:color="auto" w:fill="F2F2F2" w:themeFill="background1" w:themeFillShade="F2"/>
        <w:jc w:val="left"/>
        <w:rPr>
          <w:b/>
          <w:sz w:val="20"/>
          <w:szCs w:val="20"/>
        </w:rPr>
      </w:pPr>
      <w:r>
        <w:rPr>
          <w:b/>
          <w:sz w:val="20"/>
          <w:szCs w:val="20"/>
        </w:rPr>
        <w:t>RDR 2.1</w:t>
      </w:r>
    </w:p>
    <w:p w14:paraId="34C203CC" w14:textId="77777777" w:rsidR="00930603" w:rsidRPr="00507E99" w:rsidRDefault="00930603" w:rsidP="00930603">
      <w:pPr>
        <w:widowControl/>
        <w:shd w:val="clear" w:color="auto" w:fill="F2F2F2" w:themeFill="background1" w:themeFillShade="F2"/>
        <w:jc w:val="left"/>
      </w:pPr>
      <w:r w:rsidRPr="00507E99">
        <w:t>The Forum publishes methods for adding and training new arbitrators in the Handbook.</w:t>
      </w:r>
    </w:p>
    <w:p w14:paraId="121872D8" w14:textId="77777777" w:rsidR="00930603" w:rsidRPr="00507E99" w:rsidRDefault="00930603" w:rsidP="00930603">
      <w:pPr>
        <w:widowControl/>
        <w:shd w:val="clear" w:color="auto" w:fill="F2F2F2" w:themeFill="background1" w:themeFillShade="F2"/>
        <w:jc w:val="left"/>
      </w:pPr>
      <w:r w:rsidRPr="00507E99">
        <w:rPr>
          <w:b/>
        </w:rPr>
        <w:t>My comment:</w:t>
      </w:r>
      <w:r w:rsidRPr="00507E99">
        <w:t xml:space="preserve"> The handbook shall be approved by over 2/3 </w:t>
      </w:r>
      <w:proofErr w:type="gramStart"/>
      <w:r w:rsidRPr="00507E99">
        <w:t>BP ,and</w:t>
      </w:r>
      <w:proofErr w:type="gramEnd"/>
      <w:r w:rsidRPr="00507E99">
        <w:t xml:space="preserve"> any change of it need over 2/3 approval from BP.</w:t>
      </w:r>
    </w:p>
    <w:p w14:paraId="4EFA71C1" w14:textId="77777777" w:rsidR="00930603" w:rsidRPr="00507E99" w:rsidRDefault="00930603" w:rsidP="00930603">
      <w:pPr>
        <w:widowControl/>
        <w:shd w:val="clear" w:color="auto" w:fill="F2F2F2" w:themeFill="background1" w:themeFillShade="F2"/>
        <w:jc w:val="left"/>
      </w:pPr>
      <w:r w:rsidRPr="00507E99">
        <w:t>Arbitrators are ordinarily appointed by Community referenda. To revoke an Arbitrator’s appointment requires the approval of two of the three heads of power (BPs, Community, the Forum). Where approved by a Disciplinary Case against the Arbitrator (§2.2), the Forum may intervene in a case and replace the Arbitrator against their will.</w:t>
      </w:r>
    </w:p>
    <w:p w14:paraId="78EAD62C" w14:textId="77777777" w:rsidR="00930603" w:rsidRPr="00507E99" w:rsidRDefault="00930603" w:rsidP="00930603">
      <w:pPr>
        <w:widowControl/>
        <w:shd w:val="clear" w:color="auto" w:fill="F2F2F2" w:themeFill="background1" w:themeFillShade="F2"/>
        <w:jc w:val="left"/>
      </w:pPr>
      <w:r w:rsidRPr="00507E99">
        <w:rPr>
          <w:b/>
        </w:rPr>
        <w:t>My comment:</w:t>
      </w:r>
      <w:r w:rsidRPr="00507E99">
        <w:t xml:space="preserve"> The revoke of an arbitrator need over 2/3 BP approval and over 1/2 all arbitrators of Forum.</w:t>
      </w:r>
    </w:p>
    <w:p w14:paraId="108000A6" w14:textId="19A59402" w:rsidR="00930603" w:rsidRDefault="00930603" w:rsidP="00F273FB">
      <w:pPr>
        <w:widowControl/>
        <w:jc w:val="left"/>
        <w:rPr>
          <w:b/>
          <w:sz w:val="22"/>
          <w:szCs w:val="22"/>
        </w:rPr>
      </w:pPr>
    </w:p>
    <w:p w14:paraId="048252F6" w14:textId="09B127B8" w:rsidR="00930603" w:rsidRPr="00FA1FF5" w:rsidRDefault="00930603" w:rsidP="00930603">
      <w:pPr>
        <w:shd w:val="clear" w:color="auto" w:fill="F2DBDB" w:themeFill="accent2" w:themeFillTint="33"/>
        <w:ind w:left="420"/>
        <w:rPr>
          <w:color w:val="FF0000"/>
          <w:sz w:val="20"/>
          <w:szCs w:val="20"/>
        </w:rPr>
      </w:pPr>
      <w:r w:rsidRPr="00FA1FF5">
        <w:rPr>
          <w:b/>
          <w:color w:val="FF0000"/>
          <w:sz w:val="20"/>
          <w:szCs w:val="20"/>
        </w:rPr>
        <w:t>Reply A-1</w:t>
      </w:r>
      <w:r>
        <w:rPr>
          <w:b/>
          <w:color w:val="FF0000"/>
          <w:sz w:val="20"/>
          <w:szCs w:val="20"/>
        </w:rPr>
        <w:t>4</w:t>
      </w:r>
      <w:r w:rsidRPr="00FA1FF5">
        <w:rPr>
          <w:b/>
          <w:color w:val="FF0000"/>
          <w:sz w:val="20"/>
          <w:szCs w:val="20"/>
        </w:rPr>
        <w:t xml:space="preserve"> (1) [From:</w:t>
      </w:r>
      <w:r w:rsidRPr="00FA1FF5">
        <w:rPr>
          <w:color w:val="FF0000"/>
          <w:sz w:val="20"/>
          <w:szCs w:val="20"/>
        </w:rPr>
        <w:t xml:space="preserve"> Moti </w:t>
      </w:r>
      <w:proofErr w:type="spellStart"/>
      <w:r w:rsidRPr="00FA1FF5">
        <w:rPr>
          <w:color w:val="FF0000"/>
          <w:sz w:val="20"/>
          <w:szCs w:val="20"/>
        </w:rPr>
        <w:t>Tabulo</w:t>
      </w:r>
      <w:proofErr w:type="spellEnd"/>
      <w:r w:rsidRPr="00FA1FF5">
        <w:rPr>
          <w:b/>
          <w:color w:val="FF0000"/>
          <w:sz w:val="20"/>
          <w:szCs w:val="20"/>
        </w:rPr>
        <w:t>] 12:</w:t>
      </w:r>
      <w:r>
        <w:rPr>
          <w:b/>
          <w:color w:val="FF0000"/>
          <w:sz w:val="20"/>
          <w:szCs w:val="20"/>
        </w:rPr>
        <w:t>14</w:t>
      </w:r>
      <w:r w:rsidRPr="00FA1FF5">
        <w:rPr>
          <w:b/>
          <w:color w:val="FF0000"/>
          <w:sz w:val="20"/>
          <w:szCs w:val="20"/>
        </w:rPr>
        <w:t xml:space="preserve"> GMT+8, 29 May</w:t>
      </w:r>
    </w:p>
    <w:p w14:paraId="002BD0F2" w14:textId="5250E9FB" w:rsidR="00930603" w:rsidRPr="00B15CD0" w:rsidRDefault="00B15CD0" w:rsidP="00930603">
      <w:pPr>
        <w:widowControl/>
        <w:shd w:val="clear" w:color="auto" w:fill="F2DBDB" w:themeFill="accent2" w:themeFillTint="33"/>
        <w:ind w:left="420"/>
        <w:jc w:val="left"/>
        <w:rPr>
          <w:color w:val="FF0000"/>
        </w:rPr>
      </w:pPr>
      <w:r w:rsidRPr="00B15CD0">
        <w:rPr>
          <w:color w:val="FF0000"/>
        </w:rPr>
        <w:t>Please see the reply previously given to Proposal A-2.</w:t>
      </w:r>
    </w:p>
    <w:p w14:paraId="6E03E95B" w14:textId="113AA958" w:rsidR="00507E99" w:rsidRDefault="00507E99" w:rsidP="00F273FB">
      <w:pPr>
        <w:widowControl/>
        <w:jc w:val="left"/>
        <w:rPr>
          <w:b/>
          <w:sz w:val="22"/>
          <w:szCs w:val="22"/>
        </w:rPr>
      </w:pPr>
    </w:p>
    <w:p w14:paraId="127F5230" w14:textId="42D31A55" w:rsidR="00930603" w:rsidRDefault="00930603" w:rsidP="00F273FB">
      <w:pPr>
        <w:widowControl/>
        <w:jc w:val="left"/>
        <w:rPr>
          <w:b/>
          <w:sz w:val="22"/>
          <w:szCs w:val="22"/>
        </w:rPr>
      </w:pPr>
    </w:p>
    <w:p w14:paraId="37A5FFA7" w14:textId="764D7C29" w:rsidR="008852A6" w:rsidRDefault="008852A6" w:rsidP="00F273FB">
      <w:pPr>
        <w:widowControl/>
        <w:jc w:val="left"/>
        <w:rPr>
          <w:b/>
          <w:sz w:val="22"/>
          <w:szCs w:val="22"/>
        </w:rPr>
      </w:pPr>
    </w:p>
    <w:p w14:paraId="15A13093" w14:textId="63D13EA8" w:rsidR="008852A6" w:rsidRDefault="008852A6" w:rsidP="00F273FB">
      <w:pPr>
        <w:widowControl/>
        <w:jc w:val="left"/>
        <w:rPr>
          <w:b/>
          <w:sz w:val="22"/>
          <w:szCs w:val="22"/>
        </w:rPr>
      </w:pPr>
    </w:p>
    <w:p w14:paraId="6D5DA944" w14:textId="77777777" w:rsidR="008852A6" w:rsidRDefault="008852A6" w:rsidP="00F273FB">
      <w:pPr>
        <w:widowControl/>
        <w:jc w:val="left"/>
        <w:rPr>
          <w:b/>
          <w:sz w:val="22"/>
          <w:szCs w:val="22"/>
        </w:rPr>
      </w:pPr>
    </w:p>
    <w:p w14:paraId="53D0C916" w14:textId="77777777" w:rsidR="00B15CD0" w:rsidRDefault="00B15CD0" w:rsidP="00B15CD0">
      <w:pPr>
        <w:shd w:val="clear" w:color="auto" w:fill="F2F2F2" w:themeFill="background1" w:themeFillShade="F2"/>
      </w:pPr>
      <w:r>
        <w:rPr>
          <w:b/>
          <w:sz w:val="20"/>
          <w:szCs w:val="20"/>
        </w:rPr>
        <w:lastRenderedPageBreak/>
        <w:t>Proposal A-15 [From:</w:t>
      </w:r>
      <w:r>
        <w:rPr>
          <w:sz w:val="20"/>
          <w:szCs w:val="20"/>
        </w:rPr>
        <w:t xml:space="preserve"> </w:t>
      </w:r>
      <w:proofErr w:type="spellStart"/>
      <w:r>
        <w:rPr>
          <w:sz w:val="20"/>
          <w:szCs w:val="20"/>
        </w:rPr>
        <w:t>EOSAustralia</w:t>
      </w:r>
      <w:proofErr w:type="spellEnd"/>
      <w:r>
        <w:rPr>
          <w:b/>
          <w:sz w:val="20"/>
          <w:szCs w:val="20"/>
        </w:rPr>
        <w:t>] GMT+8, 26 May</w:t>
      </w:r>
    </w:p>
    <w:p w14:paraId="0BBF3087" w14:textId="77777777" w:rsidR="00B15CD0" w:rsidRPr="00507E99" w:rsidRDefault="00B15CD0" w:rsidP="00B15CD0">
      <w:pPr>
        <w:widowControl/>
        <w:shd w:val="clear" w:color="auto" w:fill="F2F2F2" w:themeFill="background1" w:themeFillShade="F2"/>
        <w:jc w:val="left"/>
        <w:rPr>
          <w:b/>
          <w:sz w:val="20"/>
          <w:szCs w:val="20"/>
        </w:rPr>
      </w:pPr>
      <w:r>
        <w:rPr>
          <w:b/>
          <w:sz w:val="20"/>
          <w:szCs w:val="20"/>
        </w:rPr>
        <w:t>RDR 3.5</w:t>
      </w:r>
    </w:p>
    <w:p w14:paraId="40B57539" w14:textId="77777777" w:rsidR="00B15CD0" w:rsidRDefault="00B15CD0" w:rsidP="00B15CD0">
      <w:pPr>
        <w:widowControl/>
        <w:shd w:val="clear" w:color="auto" w:fill="F2F2F2" w:themeFill="background1" w:themeFillShade="F2"/>
        <w:jc w:val="left"/>
      </w:pPr>
      <w:r>
        <w:t>A party may request, before or during arbitral proceedings, an emergency measure of protection.</w:t>
      </w:r>
    </w:p>
    <w:p w14:paraId="0C5EDECE" w14:textId="77777777" w:rsidR="00B15CD0" w:rsidRDefault="00B15CD0" w:rsidP="00B15CD0">
      <w:pPr>
        <w:widowControl/>
        <w:shd w:val="clear" w:color="auto" w:fill="F2F2F2" w:themeFill="background1" w:themeFillShade="F2"/>
        <w:jc w:val="left"/>
      </w:pPr>
      <w:r>
        <w:t>Where a Member(s) has already executed an emergency measure of protection, for example by freezing an account, that Member shall be named as party to a duly filed arbitration to request confirmation of the emergency measure.</w:t>
      </w:r>
    </w:p>
    <w:p w14:paraId="2E96492C" w14:textId="77777777" w:rsidR="00B15CD0" w:rsidRDefault="00B15CD0" w:rsidP="00B15CD0">
      <w:pPr>
        <w:widowControl/>
        <w:shd w:val="clear" w:color="auto" w:fill="F2F2F2" w:themeFill="background1" w:themeFillShade="F2"/>
        <w:jc w:val="left"/>
        <w:rPr>
          <w:b/>
          <w:sz w:val="22"/>
          <w:szCs w:val="22"/>
        </w:rPr>
      </w:pPr>
      <w:r w:rsidRPr="00507E99">
        <w:rPr>
          <w:b/>
        </w:rPr>
        <w:t>My comment:</w:t>
      </w:r>
      <w:r>
        <w:t xml:space="preserve"> This dispute filing shall be done by the Member(s) immediately to itself/themselves in 24 hours after the protection happens, if </w:t>
      </w:r>
      <w:proofErr w:type="spellStart"/>
      <w:r>
        <w:t>it'they</w:t>
      </w:r>
      <w:proofErr w:type="spellEnd"/>
      <w:r>
        <w:t xml:space="preserve"> do not file, any BP or community member can file the dispute to arbitrator, and a fine of at least 500 USD will be automatically charged to the Member(s) who do not file the dispute to itself/themselves on time.</w:t>
      </w:r>
    </w:p>
    <w:p w14:paraId="1B105E2C" w14:textId="5DF9702F" w:rsidR="00930603" w:rsidRDefault="00930603" w:rsidP="00F273FB">
      <w:pPr>
        <w:widowControl/>
        <w:jc w:val="left"/>
        <w:rPr>
          <w:b/>
          <w:sz w:val="22"/>
          <w:szCs w:val="22"/>
        </w:rPr>
      </w:pPr>
    </w:p>
    <w:p w14:paraId="2B1D52C9" w14:textId="68773894" w:rsidR="00B15CD0" w:rsidRPr="00FA1FF5" w:rsidRDefault="00B15CD0" w:rsidP="00B15CD0">
      <w:pPr>
        <w:shd w:val="clear" w:color="auto" w:fill="F2DBDB" w:themeFill="accent2" w:themeFillTint="33"/>
        <w:ind w:left="420"/>
        <w:rPr>
          <w:color w:val="FF0000"/>
          <w:sz w:val="20"/>
          <w:szCs w:val="20"/>
        </w:rPr>
      </w:pPr>
      <w:r w:rsidRPr="00FA1FF5">
        <w:rPr>
          <w:b/>
          <w:color w:val="FF0000"/>
          <w:sz w:val="20"/>
          <w:szCs w:val="20"/>
        </w:rPr>
        <w:t>Reply A-1</w:t>
      </w:r>
      <w:r>
        <w:rPr>
          <w:b/>
          <w:color w:val="FF0000"/>
          <w:sz w:val="20"/>
          <w:szCs w:val="20"/>
        </w:rPr>
        <w:t>5</w:t>
      </w:r>
      <w:r w:rsidRPr="00FA1FF5">
        <w:rPr>
          <w:b/>
          <w:color w:val="FF0000"/>
          <w:sz w:val="20"/>
          <w:szCs w:val="20"/>
        </w:rPr>
        <w:t xml:space="preserve"> (1) [From:</w:t>
      </w:r>
      <w:r w:rsidRPr="00FA1FF5">
        <w:rPr>
          <w:color w:val="FF0000"/>
          <w:sz w:val="20"/>
          <w:szCs w:val="20"/>
        </w:rPr>
        <w:t xml:space="preserve"> Moti </w:t>
      </w:r>
      <w:proofErr w:type="spellStart"/>
      <w:r w:rsidRPr="00FA1FF5">
        <w:rPr>
          <w:color w:val="FF0000"/>
          <w:sz w:val="20"/>
          <w:szCs w:val="20"/>
        </w:rPr>
        <w:t>Tabulo</w:t>
      </w:r>
      <w:proofErr w:type="spellEnd"/>
      <w:r w:rsidRPr="00FA1FF5">
        <w:rPr>
          <w:b/>
          <w:color w:val="FF0000"/>
          <w:sz w:val="20"/>
          <w:szCs w:val="20"/>
        </w:rPr>
        <w:t>] 12:</w:t>
      </w:r>
      <w:r>
        <w:rPr>
          <w:b/>
          <w:color w:val="FF0000"/>
          <w:sz w:val="20"/>
          <w:szCs w:val="20"/>
        </w:rPr>
        <w:t>22</w:t>
      </w:r>
      <w:r w:rsidRPr="00FA1FF5">
        <w:rPr>
          <w:b/>
          <w:color w:val="FF0000"/>
          <w:sz w:val="20"/>
          <w:szCs w:val="20"/>
        </w:rPr>
        <w:t xml:space="preserve"> GMT+8, 29 May</w:t>
      </w:r>
    </w:p>
    <w:p w14:paraId="359263B1" w14:textId="1AF6FFEA" w:rsidR="00C14AE9" w:rsidRPr="00C14AE9" w:rsidRDefault="00C14AE9" w:rsidP="00C14AE9">
      <w:pPr>
        <w:widowControl/>
        <w:shd w:val="clear" w:color="auto" w:fill="F2DBDB" w:themeFill="accent2" w:themeFillTint="33"/>
        <w:ind w:left="420"/>
        <w:jc w:val="left"/>
        <w:rPr>
          <w:color w:val="FF0000"/>
        </w:rPr>
      </w:pPr>
      <w:r w:rsidRPr="00C14AE9">
        <w:rPr>
          <w:color w:val="FF0000"/>
        </w:rPr>
        <w:t xml:space="preserve">As it is currently worded there is no limitation on who can report the dispute, it could be the BP, Community etc. But it is a fair point that there is no time limit prescribed. Perhaps here this section could be reworded to mention that the arbitration request shall be fined within a reasonable </w:t>
      </w:r>
      <w:proofErr w:type="gramStart"/>
      <w:r w:rsidRPr="00C14AE9">
        <w:rPr>
          <w:color w:val="FF0000"/>
        </w:rPr>
        <w:t>time period</w:t>
      </w:r>
      <w:proofErr w:type="gramEnd"/>
      <w:r w:rsidRPr="00C14AE9">
        <w:rPr>
          <w:color w:val="FF0000"/>
        </w:rPr>
        <w:t>.</w:t>
      </w:r>
    </w:p>
    <w:p w14:paraId="1EFDC209" w14:textId="4C07575D" w:rsidR="00B15CD0" w:rsidRPr="00B15CD0" w:rsidRDefault="00C14AE9" w:rsidP="00C14AE9">
      <w:pPr>
        <w:widowControl/>
        <w:shd w:val="clear" w:color="auto" w:fill="F2DBDB" w:themeFill="accent2" w:themeFillTint="33"/>
        <w:ind w:left="420"/>
        <w:jc w:val="left"/>
        <w:rPr>
          <w:color w:val="FF0000"/>
        </w:rPr>
      </w:pPr>
      <w:r w:rsidRPr="00C14AE9">
        <w:rPr>
          <w:color w:val="FF0000"/>
        </w:rPr>
        <w:t>There should not be an explicit fine mentioned in the RDR, as it is structured to detail only the Principles of Arbitration and not to include those details.</w:t>
      </w:r>
    </w:p>
    <w:p w14:paraId="5B517985" w14:textId="3D3387AB" w:rsidR="0063272E" w:rsidRDefault="0063272E" w:rsidP="00F273FB">
      <w:pPr>
        <w:widowControl/>
        <w:jc w:val="left"/>
        <w:rPr>
          <w:b/>
          <w:sz w:val="22"/>
          <w:szCs w:val="22"/>
        </w:rPr>
      </w:pPr>
    </w:p>
    <w:p w14:paraId="7CE88F99" w14:textId="61AE8132" w:rsidR="008852A6" w:rsidRDefault="008852A6" w:rsidP="00F273FB">
      <w:pPr>
        <w:widowControl/>
        <w:jc w:val="left"/>
        <w:rPr>
          <w:b/>
          <w:sz w:val="22"/>
          <w:szCs w:val="22"/>
        </w:rPr>
      </w:pPr>
    </w:p>
    <w:p w14:paraId="7E9F5764" w14:textId="77777777" w:rsidR="008852A6" w:rsidRDefault="008852A6" w:rsidP="00F273FB">
      <w:pPr>
        <w:widowControl/>
        <w:jc w:val="left"/>
        <w:rPr>
          <w:b/>
          <w:sz w:val="22"/>
          <w:szCs w:val="22"/>
        </w:rPr>
      </w:pPr>
    </w:p>
    <w:p w14:paraId="46EF77DA" w14:textId="77777777" w:rsidR="00C14AE9" w:rsidRDefault="00C14AE9" w:rsidP="00C14AE9">
      <w:pPr>
        <w:shd w:val="clear" w:color="auto" w:fill="F2F2F2" w:themeFill="background1" w:themeFillShade="F2"/>
      </w:pPr>
      <w:r>
        <w:rPr>
          <w:b/>
          <w:sz w:val="20"/>
          <w:szCs w:val="20"/>
        </w:rPr>
        <w:t>Proposal A-17 [From:</w:t>
      </w:r>
      <w:r>
        <w:rPr>
          <w:sz w:val="20"/>
          <w:szCs w:val="20"/>
        </w:rPr>
        <w:t xml:space="preserve"> </w:t>
      </w:r>
      <w:proofErr w:type="spellStart"/>
      <w:r>
        <w:rPr>
          <w:sz w:val="20"/>
          <w:szCs w:val="20"/>
        </w:rPr>
        <w:t>EOSAustralia</w:t>
      </w:r>
      <w:proofErr w:type="spellEnd"/>
      <w:r>
        <w:rPr>
          <w:b/>
          <w:sz w:val="20"/>
          <w:szCs w:val="20"/>
        </w:rPr>
        <w:t>] GMT+8, 26 May</w:t>
      </w:r>
    </w:p>
    <w:p w14:paraId="6BD5CF9E" w14:textId="77777777" w:rsidR="00C14AE9" w:rsidRPr="00507E99" w:rsidRDefault="00C14AE9" w:rsidP="00C14AE9">
      <w:pPr>
        <w:widowControl/>
        <w:shd w:val="clear" w:color="auto" w:fill="F2F2F2" w:themeFill="background1" w:themeFillShade="F2"/>
        <w:jc w:val="left"/>
        <w:rPr>
          <w:b/>
          <w:sz w:val="20"/>
          <w:szCs w:val="20"/>
        </w:rPr>
      </w:pPr>
      <w:r>
        <w:rPr>
          <w:b/>
          <w:sz w:val="20"/>
          <w:szCs w:val="20"/>
        </w:rPr>
        <w:t>RDR 6.4</w:t>
      </w:r>
    </w:p>
    <w:p w14:paraId="048AD00C" w14:textId="77777777" w:rsidR="00C14AE9" w:rsidRDefault="00C14AE9" w:rsidP="00C14AE9">
      <w:pPr>
        <w:widowControl/>
        <w:shd w:val="clear" w:color="auto" w:fill="F2F2F2" w:themeFill="background1" w:themeFillShade="F2"/>
        <w:jc w:val="left"/>
      </w:pPr>
      <w:r>
        <w:t xml:space="preserve">In the event of clear injustices, egregious </w:t>
      </w:r>
      <w:proofErr w:type="spellStart"/>
      <w:r>
        <w:t>behaviour</w:t>
      </w:r>
      <w:proofErr w:type="spellEnd"/>
      <w:r>
        <w:t xml:space="preserve"> or unconscionable rulings, a review may be requested by filing a dispute. Any such appeal </w:t>
      </w:r>
      <w:proofErr w:type="gramStart"/>
      <w:r>
        <w:t>has to</w:t>
      </w:r>
      <w:proofErr w:type="gramEnd"/>
      <w:r>
        <w:t xml:space="preserve"> outline</w:t>
      </w:r>
    </w:p>
    <w:p w14:paraId="5C5C0259" w14:textId="77777777" w:rsidR="00C14AE9" w:rsidRDefault="00C14AE9" w:rsidP="00C14AE9">
      <w:pPr>
        <w:widowControl/>
        <w:shd w:val="clear" w:color="auto" w:fill="F2F2F2" w:themeFill="background1" w:themeFillShade="F2"/>
        <w:jc w:val="left"/>
        <w:rPr>
          <w:b/>
          <w:sz w:val="22"/>
          <w:szCs w:val="22"/>
        </w:rPr>
      </w:pPr>
      <w:r>
        <w:rPr>
          <w:b/>
        </w:rPr>
        <w:t>M</w:t>
      </w:r>
      <w:r w:rsidRPr="00507E99">
        <w:rPr>
          <w:b/>
        </w:rPr>
        <w:t>y comment:</w:t>
      </w:r>
      <w:r>
        <w:t xml:space="preserve"> better change to "a review may be requested by filing a dispute to the Appeal Panel. Any such appeal has to outline"</w:t>
      </w:r>
    </w:p>
    <w:p w14:paraId="50D2EDB1" w14:textId="77777777" w:rsidR="00C14AE9" w:rsidRDefault="00C14AE9" w:rsidP="00C14AE9">
      <w:pPr>
        <w:widowControl/>
        <w:jc w:val="left"/>
        <w:rPr>
          <w:b/>
          <w:sz w:val="22"/>
          <w:szCs w:val="22"/>
        </w:rPr>
      </w:pPr>
    </w:p>
    <w:p w14:paraId="7AF142BF" w14:textId="11A089A4" w:rsidR="00C14AE9" w:rsidRPr="00FA1FF5" w:rsidRDefault="00C14AE9" w:rsidP="00C14AE9">
      <w:pPr>
        <w:shd w:val="clear" w:color="auto" w:fill="F2DBDB" w:themeFill="accent2" w:themeFillTint="33"/>
        <w:ind w:left="420"/>
        <w:rPr>
          <w:color w:val="FF0000"/>
          <w:sz w:val="20"/>
          <w:szCs w:val="20"/>
        </w:rPr>
      </w:pPr>
      <w:r w:rsidRPr="00FA1FF5">
        <w:rPr>
          <w:b/>
          <w:color w:val="FF0000"/>
          <w:sz w:val="20"/>
          <w:szCs w:val="20"/>
        </w:rPr>
        <w:t>Reply A-1</w:t>
      </w:r>
      <w:r>
        <w:rPr>
          <w:b/>
          <w:color w:val="FF0000"/>
          <w:sz w:val="20"/>
          <w:szCs w:val="20"/>
        </w:rPr>
        <w:t>7</w:t>
      </w:r>
      <w:r w:rsidRPr="00FA1FF5">
        <w:rPr>
          <w:b/>
          <w:color w:val="FF0000"/>
          <w:sz w:val="20"/>
          <w:szCs w:val="20"/>
        </w:rPr>
        <w:t xml:space="preserve"> (1) [From:</w:t>
      </w:r>
      <w:r w:rsidRPr="00FA1FF5">
        <w:rPr>
          <w:color w:val="FF0000"/>
          <w:sz w:val="20"/>
          <w:szCs w:val="20"/>
        </w:rPr>
        <w:t xml:space="preserve"> Moti </w:t>
      </w:r>
      <w:proofErr w:type="spellStart"/>
      <w:r w:rsidRPr="00FA1FF5">
        <w:rPr>
          <w:color w:val="FF0000"/>
          <w:sz w:val="20"/>
          <w:szCs w:val="20"/>
        </w:rPr>
        <w:t>Tabulo</w:t>
      </w:r>
      <w:proofErr w:type="spellEnd"/>
      <w:r w:rsidRPr="00FA1FF5">
        <w:rPr>
          <w:b/>
          <w:color w:val="FF0000"/>
          <w:sz w:val="20"/>
          <w:szCs w:val="20"/>
        </w:rPr>
        <w:t>] 12:</w:t>
      </w:r>
      <w:r>
        <w:rPr>
          <w:b/>
          <w:color w:val="FF0000"/>
          <w:sz w:val="20"/>
          <w:szCs w:val="20"/>
        </w:rPr>
        <w:t>34</w:t>
      </w:r>
      <w:r w:rsidRPr="00FA1FF5">
        <w:rPr>
          <w:b/>
          <w:color w:val="FF0000"/>
          <w:sz w:val="20"/>
          <w:szCs w:val="20"/>
        </w:rPr>
        <w:t xml:space="preserve"> GMT+8, 29 May</w:t>
      </w:r>
    </w:p>
    <w:p w14:paraId="0CBCE2B2" w14:textId="02D90A83" w:rsidR="000C2A65" w:rsidRPr="000C2A65" w:rsidRDefault="000C2A65" w:rsidP="000C2A65">
      <w:pPr>
        <w:widowControl/>
        <w:shd w:val="clear" w:color="auto" w:fill="F2DBDB" w:themeFill="accent2" w:themeFillTint="33"/>
        <w:ind w:left="420"/>
        <w:jc w:val="left"/>
        <w:rPr>
          <w:color w:val="FF0000"/>
        </w:rPr>
      </w:pPr>
      <w:r w:rsidRPr="000C2A65">
        <w:rPr>
          <w:color w:val="FF0000"/>
        </w:rPr>
        <w:t>As a procedural point as it is currently structured the review is requested by filing a new dispute to the Forum which will then form an Appeal Panel. Prior to a review dispute being raised there is no actual Appeal Panel (and so no Appeal Panel to file a dispute to).</w:t>
      </w:r>
    </w:p>
    <w:p w14:paraId="54125648" w14:textId="45518A79" w:rsidR="00C14AE9" w:rsidRDefault="000C2A65" w:rsidP="000C2A65">
      <w:pPr>
        <w:widowControl/>
        <w:shd w:val="clear" w:color="auto" w:fill="F2DBDB" w:themeFill="accent2" w:themeFillTint="33"/>
        <w:ind w:left="420"/>
        <w:jc w:val="left"/>
        <w:rPr>
          <w:b/>
          <w:sz w:val="22"/>
          <w:szCs w:val="22"/>
        </w:rPr>
      </w:pPr>
      <w:proofErr w:type="gramStart"/>
      <w:r w:rsidRPr="000C2A65">
        <w:rPr>
          <w:color w:val="FF0000"/>
        </w:rPr>
        <w:t>So</w:t>
      </w:r>
      <w:proofErr w:type="gramEnd"/>
      <w:r w:rsidRPr="000C2A65">
        <w:rPr>
          <w:color w:val="FF0000"/>
        </w:rPr>
        <w:t xml:space="preserve"> propose to leave this section unchanged.</w:t>
      </w:r>
    </w:p>
    <w:p w14:paraId="680031FC" w14:textId="08B87667" w:rsidR="00C14AE9" w:rsidRDefault="00C14AE9" w:rsidP="00C14AE9">
      <w:pPr>
        <w:widowControl/>
        <w:jc w:val="left"/>
        <w:rPr>
          <w:b/>
          <w:sz w:val="22"/>
          <w:szCs w:val="22"/>
        </w:rPr>
      </w:pPr>
    </w:p>
    <w:p w14:paraId="27A30E02" w14:textId="00D9D0AE" w:rsidR="00C14AE9" w:rsidRDefault="00C14AE9" w:rsidP="00C14AE9">
      <w:pPr>
        <w:widowControl/>
        <w:jc w:val="left"/>
        <w:rPr>
          <w:b/>
          <w:sz w:val="22"/>
          <w:szCs w:val="22"/>
        </w:rPr>
      </w:pPr>
    </w:p>
    <w:p w14:paraId="3F274C7F" w14:textId="77777777" w:rsidR="008852A6" w:rsidRDefault="008852A6" w:rsidP="00C14AE9">
      <w:pPr>
        <w:widowControl/>
        <w:jc w:val="left"/>
        <w:rPr>
          <w:b/>
          <w:sz w:val="22"/>
          <w:szCs w:val="22"/>
        </w:rPr>
      </w:pPr>
    </w:p>
    <w:p w14:paraId="5E84E7FD" w14:textId="77777777" w:rsidR="00C14AE9" w:rsidRDefault="00C14AE9" w:rsidP="00C14AE9">
      <w:pPr>
        <w:shd w:val="clear" w:color="auto" w:fill="F2F2F2" w:themeFill="background1" w:themeFillShade="F2"/>
      </w:pPr>
      <w:r>
        <w:rPr>
          <w:b/>
          <w:sz w:val="20"/>
          <w:szCs w:val="20"/>
        </w:rPr>
        <w:t>Proposal A-18 [From:</w:t>
      </w:r>
      <w:r>
        <w:rPr>
          <w:sz w:val="20"/>
          <w:szCs w:val="20"/>
        </w:rPr>
        <w:t xml:space="preserve"> </w:t>
      </w:r>
      <w:proofErr w:type="spellStart"/>
      <w:r>
        <w:rPr>
          <w:sz w:val="20"/>
          <w:szCs w:val="20"/>
        </w:rPr>
        <w:t>EOSAustralia</w:t>
      </w:r>
      <w:proofErr w:type="spellEnd"/>
      <w:r>
        <w:rPr>
          <w:b/>
          <w:sz w:val="20"/>
          <w:szCs w:val="20"/>
        </w:rPr>
        <w:t>] GMT+8, 26 May</w:t>
      </w:r>
    </w:p>
    <w:p w14:paraId="2BC4BAF7" w14:textId="77777777" w:rsidR="00C14AE9" w:rsidRPr="00507E99" w:rsidRDefault="00C14AE9" w:rsidP="00C14AE9">
      <w:pPr>
        <w:widowControl/>
        <w:shd w:val="clear" w:color="auto" w:fill="F2F2F2" w:themeFill="background1" w:themeFillShade="F2"/>
        <w:jc w:val="left"/>
        <w:rPr>
          <w:b/>
          <w:sz w:val="20"/>
          <w:szCs w:val="20"/>
        </w:rPr>
      </w:pPr>
      <w:r>
        <w:rPr>
          <w:b/>
          <w:sz w:val="20"/>
          <w:szCs w:val="20"/>
        </w:rPr>
        <w:t>RDR 6.4</w:t>
      </w:r>
    </w:p>
    <w:p w14:paraId="35455858" w14:textId="77777777" w:rsidR="00C14AE9" w:rsidRDefault="00C14AE9" w:rsidP="00C14AE9">
      <w:pPr>
        <w:widowControl/>
        <w:shd w:val="clear" w:color="auto" w:fill="F2F2F2" w:themeFill="background1" w:themeFillShade="F2"/>
        <w:jc w:val="left"/>
      </w:pPr>
      <w:r>
        <w:t xml:space="preserve">By the nature of arbitration, parties have the right to seek judicial review from their local court, including petition to overturn a ruling. </w:t>
      </w:r>
      <w:proofErr w:type="gramStart"/>
      <w:r>
        <w:t>However</w:t>
      </w:r>
      <w:proofErr w:type="gramEnd"/>
      <w:r>
        <w:t xml:space="preserve"> members should note that as a matter of public policy, local courts will typically refer complaints to Arbitration if that was the original agreement, and will typically respect and enforce the rulings of a duly formed arbitration.</w:t>
      </w:r>
    </w:p>
    <w:p w14:paraId="405AEDCD" w14:textId="77777777" w:rsidR="00C14AE9" w:rsidRDefault="00C14AE9" w:rsidP="00C14AE9">
      <w:pPr>
        <w:widowControl/>
        <w:shd w:val="clear" w:color="auto" w:fill="F2F2F2" w:themeFill="background1" w:themeFillShade="F2"/>
        <w:jc w:val="left"/>
        <w:rPr>
          <w:b/>
          <w:sz w:val="22"/>
          <w:szCs w:val="22"/>
        </w:rPr>
      </w:pPr>
      <w:r w:rsidRPr="00507E99">
        <w:rPr>
          <w:b/>
        </w:rPr>
        <w:t>My comment:</w:t>
      </w:r>
      <w:r>
        <w:t xml:space="preserve"> This part can be taken out, they can always go to court, that's the right, don't need to write down here.</w:t>
      </w:r>
    </w:p>
    <w:p w14:paraId="5BD3B9EC" w14:textId="6490751D" w:rsidR="00C14AE9" w:rsidRDefault="00C14AE9" w:rsidP="00F273FB">
      <w:pPr>
        <w:widowControl/>
        <w:jc w:val="left"/>
        <w:rPr>
          <w:b/>
          <w:sz w:val="22"/>
          <w:szCs w:val="22"/>
        </w:rPr>
      </w:pPr>
    </w:p>
    <w:p w14:paraId="53A37B24" w14:textId="468DEF81" w:rsidR="000C2A65" w:rsidRPr="00FA1FF5" w:rsidRDefault="000C2A65" w:rsidP="000C2A65">
      <w:pPr>
        <w:shd w:val="clear" w:color="auto" w:fill="F2DBDB" w:themeFill="accent2" w:themeFillTint="33"/>
        <w:ind w:left="420"/>
        <w:rPr>
          <w:color w:val="FF0000"/>
          <w:sz w:val="20"/>
          <w:szCs w:val="20"/>
        </w:rPr>
      </w:pPr>
      <w:r w:rsidRPr="00FA1FF5">
        <w:rPr>
          <w:b/>
          <w:color w:val="FF0000"/>
          <w:sz w:val="20"/>
          <w:szCs w:val="20"/>
        </w:rPr>
        <w:lastRenderedPageBreak/>
        <w:t>Reply A-1</w:t>
      </w:r>
      <w:r>
        <w:rPr>
          <w:b/>
          <w:color w:val="FF0000"/>
          <w:sz w:val="20"/>
          <w:szCs w:val="20"/>
        </w:rPr>
        <w:t>8</w:t>
      </w:r>
      <w:r w:rsidRPr="00FA1FF5">
        <w:rPr>
          <w:b/>
          <w:color w:val="FF0000"/>
          <w:sz w:val="20"/>
          <w:szCs w:val="20"/>
        </w:rPr>
        <w:t xml:space="preserve"> (1) [From:</w:t>
      </w:r>
      <w:r w:rsidRPr="00FA1FF5">
        <w:rPr>
          <w:color w:val="FF0000"/>
          <w:sz w:val="20"/>
          <w:szCs w:val="20"/>
        </w:rPr>
        <w:t xml:space="preserve"> Moti </w:t>
      </w:r>
      <w:proofErr w:type="spellStart"/>
      <w:r w:rsidRPr="00FA1FF5">
        <w:rPr>
          <w:color w:val="FF0000"/>
          <w:sz w:val="20"/>
          <w:szCs w:val="20"/>
        </w:rPr>
        <w:t>Tabulo</w:t>
      </w:r>
      <w:proofErr w:type="spellEnd"/>
      <w:r w:rsidRPr="00FA1FF5">
        <w:rPr>
          <w:b/>
          <w:color w:val="FF0000"/>
          <w:sz w:val="20"/>
          <w:szCs w:val="20"/>
        </w:rPr>
        <w:t>] 12:</w:t>
      </w:r>
      <w:r>
        <w:rPr>
          <w:b/>
          <w:color w:val="FF0000"/>
          <w:sz w:val="20"/>
          <w:szCs w:val="20"/>
        </w:rPr>
        <w:t>44</w:t>
      </w:r>
      <w:r w:rsidRPr="00FA1FF5">
        <w:rPr>
          <w:b/>
          <w:color w:val="FF0000"/>
          <w:sz w:val="20"/>
          <w:szCs w:val="20"/>
        </w:rPr>
        <w:t xml:space="preserve"> GMT+8, 29 May</w:t>
      </w:r>
    </w:p>
    <w:p w14:paraId="518F3A4C" w14:textId="4A40F7DA" w:rsidR="00F64202" w:rsidRPr="00F64202" w:rsidRDefault="00F64202" w:rsidP="00F64202">
      <w:pPr>
        <w:widowControl/>
        <w:shd w:val="clear" w:color="auto" w:fill="F2DBDB" w:themeFill="accent2" w:themeFillTint="33"/>
        <w:ind w:left="420"/>
        <w:jc w:val="left"/>
        <w:rPr>
          <w:color w:val="FF0000"/>
        </w:rPr>
      </w:pPr>
      <w:proofErr w:type="gramStart"/>
      <w:r w:rsidRPr="00F64202">
        <w:rPr>
          <w:color w:val="FF0000"/>
        </w:rPr>
        <w:t>Yes</w:t>
      </w:r>
      <w:proofErr w:type="gramEnd"/>
      <w:r w:rsidRPr="00F64202">
        <w:rPr>
          <w:color w:val="FF0000"/>
        </w:rPr>
        <w:t xml:space="preserve"> you are correct that this is their right. The Section might be </w:t>
      </w:r>
      <w:proofErr w:type="gramStart"/>
      <w:r w:rsidRPr="00F64202">
        <w:rPr>
          <w:color w:val="FF0000"/>
        </w:rPr>
        <w:t>redundant,</w:t>
      </w:r>
      <w:proofErr w:type="gramEnd"/>
      <w:r w:rsidRPr="00F64202">
        <w:rPr>
          <w:color w:val="FF0000"/>
        </w:rPr>
        <w:t xml:space="preserve"> however it does educate the Community about the important fact that local courts may in any case refer to a decision reached under Arbitration. In effect it is alerting disputing parties that frivolous appeals to local courts may not have the intended effect.</w:t>
      </w:r>
    </w:p>
    <w:p w14:paraId="2F0971F1" w14:textId="41E89DAD" w:rsidR="000C2A65" w:rsidRDefault="00F64202" w:rsidP="00F64202">
      <w:pPr>
        <w:widowControl/>
        <w:shd w:val="clear" w:color="auto" w:fill="F2DBDB" w:themeFill="accent2" w:themeFillTint="33"/>
        <w:ind w:left="420"/>
        <w:jc w:val="left"/>
        <w:rPr>
          <w:color w:val="FF0000"/>
        </w:rPr>
      </w:pPr>
      <w:r w:rsidRPr="00F64202">
        <w:rPr>
          <w:color w:val="FF0000"/>
        </w:rPr>
        <w:t xml:space="preserve">Happy to hear views as to </w:t>
      </w:r>
      <w:proofErr w:type="gramStart"/>
      <w:r w:rsidRPr="00F64202">
        <w:rPr>
          <w:color w:val="FF0000"/>
        </w:rPr>
        <w:t>whether or not</w:t>
      </w:r>
      <w:proofErr w:type="gramEnd"/>
      <w:r w:rsidRPr="00F64202">
        <w:rPr>
          <w:color w:val="FF0000"/>
        </w:rPr>
        <w:t xml:space="preserve"> we should still leave this in.</w:t>
      </w:r>
    </w:p>
    <w:p w14:paraId="13F5C38D" w14:textId="565BB98F" w:rsidR="008852A6" w:rsidRDefault="008852A6" w:rsidP="008852A6">
      <w:pPr>
        <w:widowControl/>
        <w:shd w:val="clear" w:color="auto" w:fill="FFFFFF" w:themeFill="background1"/>
        <w:jc w:val="left"/>
        <w:rPr>
          <w:color w:val="FF0000"/>
        </w:rPr>
      </w:pPr>
    </w:p>
    <w:p w14:paraId="17EA8BC7" w14:textId="77777777" w:rsidR="008852A6" w:rsidRDefault="008852A6" w:rsidP="008852A6">
      <w:pPr>
        <w:widowControl/>
        <w:shd w:val="clear" w:color="auto" w:fill="FFFFFF" w:themeFill="background1"/>
        <w:jc w:val="left"/>
        <w:rPr>
          <w:color w:val="FF0000"/>
        </w:rPr>
      </w:pPr>
    </w:p>
    <w:p w14:paraId="0979C4D0" w14:textId="59A59C56" w:rsidR="00A57818" w:rsidRDefault="00A57818" w:rsidP="00A57818">
      <w:pPr>
        <w:shd w:val="clear" w:color="auto" w:fill="F2F2F2" w:themeFill="background1" w:themeFillShade="F2"/>
      </w:pPr>
      <w:r>
        <w:rPr>
          <w:b/>
          <w:sz w:val="20"/>
          <w:szCs w:val="20"/>
        </w:rPr>
        <w:t xml:space="preserve">Proposal A-24 [From: </w:t>
      </w:r>
      <w:r>
        <w:rPr>
          <w:sz w:val="20"/>
          <w:szCs w:val="20"/>
        </w:rPr>
        <w:t>Celu (</w:t>
      </w:r>
      <w:proofErr w:type="spellStart"/>
      <w:r>
        <w:rPr>
          <w:sz w:val="20"/>
          <w:szCs w:val="20"/>
        </w:rPr>
        <w:t>Blockgenic</w:t>
      </w:r>
      <w:proofErr w:type="spellEnd"/>
      <w:r>
        <w:rPr>
          <w:sz w:val="20"/>
          <w:szCs w:val="20"/>
        </w:rPr>
        <w:t>)</w:t>
      </w:r>
      <w:r>
        <w:rPr>
          <w:b/>
          <w:sz w:val="20"/>
          <w:szCs w:val="20"/>
        </w:rPr>
        <w:t>] 3:58 GMT+8, 29 May</w:t>
      </w:r>
    </w:p>
    <w:p w14:paraId="1F8016F0" w14:textId="35992430" w:rsidR="00A57818" w:rsidRPr="00741A13" w:rsidRDefault="00BC6FD9" w:rsidP="00A57818">
      <w:pPr>
        <w:shd w:val="clear" w:color="auto" w:fill="F2F2F2" w:themeFill="background1" w:themeFillShade="F2"/>
        <w:rPr>
          <w:b/>
        </w:rPr>
      </w:pPr>
      <w:r>
        <w:rPr>
          <w:b/>
        </w:rPr>
        <w:t>Newly Added</w:t>
      </w:r>
    </w:p>
    <w:p w14:paraId="22F7C25A" w14:textId="6F2FEE46" w:rsidR="00067D49" w:rsidRPr="00BC6FD9" w:rsidRDefault="00BC6FD9" w:rsidP="00BC6FD9">
      <w:pPr>
        <w:widowControl/>
        <w:shd w:val="clear" w:color="auto" w:fill="F2F2F2" w:themeFill="background1" w:themeFillShade="F2"/>
        <w:jc w:val="left"/>
      </w:pPr>
      <w:r w:rsidRPr="00BC6FD9">
        <w:t>As per the document, during the arbitration deliberation phase, do we need to put in place clauses to prevent delay tactics by one of the parties. Based on the facts of the case. may be the arbitrator should provide a reasonable estimate for when they expect to get a response from the parties involved?</w:t>
      </w:r>
    </w:p>
    <w:p w14:paraId="543FFAC2" w14:textId="24D69D80" w:rsidR="00067D49" w:rsidRDefault="00067D49" w:rsidP="00067D49">
      <w:pPr>
        <w:widowControl/>
        <w:shd w:val="clear" w:color="auto" w:fill="FFFFFF" w:themeFill="background1"/>
        <w:jc w:val="left"/>
        <w:rPr>
          <w:b/>
          <w:sz w:val="22"/>
          <w:szCs w:val="22"/>
        </w:rPr>
      </w:pPr>
    </w:p>
    <w:p w14:paraId="5864F95C" w14:textId="77777777" w:rsidR="00BC6FD9" w:rsidRDefault="00BC6FD9" w:rsidP="00067D49">
      <w:pPr>
        <w:widowControl/>
        <w:shd w:val="clear" w:color="auto" w:fill="FFFFFF" w:themeFill="background1"/>
        <w:jc w:val="left"/>
        <w:rPr>
          <w:b/>
          <w:sz w:val="22"/>
          <w:szCs w:val="22"/>
        </w:rPr>
      </w:pPr>
    </w:p>
    <w:p w14:paraId="41348871" w14:textId="685BD4D5" w:rsidR="00BC6FD9" w:rsidRDefault="00BC6FD9" w:rsidP="00BC6FD9">
      <w:pPr>
        <w:shd w:val="clear" w:color="auto" w:fill="F2F2F2" w:themeFill="background1" w:themeFillShade="F2"/>
      </w:pPr>
      <w:r>
        <w:rPr>
          <w:b/>
          <w:sz w:val="20"/>
          <w:szCs w:val="20"/>
        </w:rPr>
        <w:t xml:space="preserve">Proposal A-25 [From: </w:t>
      </w:r>
      <w:r>
        <w:rPr>
          <w:sz w:val="20"/>
          <w:szCs w:val="20"/>
        </w:rPr>
        <w:t>Celu (</w:t>
      </w:r>
      <w:proofErr w:type="spellStart"/>
      <w:r>
        <w:rPr>
          <w:sz w:val="20"/>
          <w:szCs w:val="20"/>
        </w:rPr>
        <w:t>Blockgenic</w:t>
      </w:r>
      <w:proofErr w:type="spellEnd"/>
      <w:r>
        <w:rPr>
          <w:sz w:val="20"/>
          <w:szCs w:val="20"/>
        </w:rPr>
        <w:t>)</w:t>
      </w:r>
      <w:r>
        <w:rPr>
          <w:b/>
          <w:sz w:val="20"/>
          <w:szCs w:val="20"/>
        </w:rPr>
        <w:t>] 4:13 GMT+8, 29 May</w:t>
      </w:r>
    </w:p>
    <w:p w14:paraId="17632E6C" w14:textId="77777777" w:rsidR="00BC6FD9" w:rsidRPr="00741A13" w:rsidRDefault="00BC6FD9" w:rsidP="00BC6FD9">
      <w:pPr>
        <w:shd w:val="clear" w:color="auto" w:fill="F2F2F2" w:themeFill="background1" w:themeFillShade="F2"/>
        <w:rPr>
          <w:b/>
        </w:rPr>
      </w:pPr>
      <w:r>
        <w:rPr>
          <w:b/>
        </w:rPr>
        <w:t>Newly Added</w:t>
      </w:r>
    </w:p>
    <w:p w14:paraId="18AAAC4D" w14:textId="031FDA76" w:rsidR="00067D49" w:rsidRPr="004438DF" w:rsidRDefault="004438DF" w:rsidP="00BC6FD9">
      <w:pPr>
        <w:widowControl/>
        <w:shd w:val="clear" w:color="auto" w:fill="F2F2F2" w:themeFill="background1" w:themeFillShade="F2"/>
        <w:jc w:val="left"/>
      </w:pPr>
      <w:r>
        <w:t>A</w:t>
      </w:r>
      <w:r w:rsidRPr="004438DF">
        <w:t xml:space="preserve">re the arbitrators expected to be fulltime or </w:t>
      </w:r>
      <w:proofErr w:type="spellStart"/>
      <w:r w:rsidRPr="004438DF">
        <w:t>partime</w:t>
      </w:r>
      <w:proofErr w:type="spellEnd"/>
      <w:r w:rsidRPr="004438DF">
        <w:t xml:space="preserve"> positions?</w:t>
      </w:r>
    </w:p>
    <w:p w14:paraId="19829255" w14:textId="77777777" w:rsidR="00BC6FD9" w:rsidRDefault="00BC6FD9" w:rsidP="00067D49">
      <w:pPr>
        <w:widowControl/>
        <w:shd w:val="clear" w:color="auto" w:fill="FFFFFF" w:themeFill="background1"/>
        <w:jc w:val="left"/>
        <w:rPr>
          <w:b/>
          <w:sz w:val="22"/>
          <w:szCs w:val="22"/>
        </w:rPr>
      </w:pPr>
    </w:p>
    <w:p w14:paraId="408C9037" w14:textId="6B8561BF" w:rsidR="00067D49" w:rsidRDefault="00067D49" w:rsidP="00067D49">
      <w:pPr>
        <w:widowControl/>
        <w:shd w:val="clear" w:color="auto" w:fill="FFFFFF" w:themeFill="background1"/>
        <w:jc w:val="left"/>
        <w:rPr>
          <w:b/>
          <w:sz w:val="22"/>
          <w:szCs w:val="22"/>
        </w:rPr>
      </w:pPr>
    </w:p>
    <w:p w14:paraId="7703DF6F" w14:textId="77777777" w:rsidR="00067D49" w:rsidRDefault="00067D49" w:rsidP="00067D49">
      <w:pPr>
        <w:widowControl/>
        <w:shd w:val="clear" w:color="auto" w:fill="FFFFFF" w:themeFill="background1"/>
        <w:jc w:val="left"/>
        <w:rPr>
          <w:b/>
          <w:sz w:val="22"/>
          <w:szCs w:val="22"/>
        </w:rPr>
      </w:pPr>
    </w:p>
    <w:p w14:paraId="50A5BBEB" w14:textId="258E7B08" w:rsidR="009676B3" w:rsidRPr="009676B3" w:rsidRDefault="009676B3" w:rsidP="00F273FB">
      <w:pPr>
        <w:widowControl/>
        <w:shd w:val="clear" w:color="auto" w:fill="B6DDE8" w:themeFill="accent5" w:themeFillTint="66"/>
        <w:jc w:val="left"/>
        <w:rPr>
          <w:b/>
          <w:sz w:val="22"/>
          <w:szCs w:val="22"/>
        </w:rPr>
      </w:pPr>
      <w:r>
        <w:rPr>
          <w:b/>
          <w:sz w:val="22"/>
          <w:szCs w:val="22"/>
        </w:rPr>
        <w:t>B-----Block Producer Agreement</w:t>
      </w:r>
    </w:p>
    <w:p w14:paraId="38DECD4A" w14:textId="5676556A" w:rsidR="00F8720C" w:rsidRDefault="00F8720C" w:rsidP="0056017C"/>
    <w:p w14:paraId="782B0987" w14:textId="6FDD6217" w:rsidR="00F32F1A" w:rsidRDefault="00F32F1A" w:rsidP="00F32F1A">
      <w:pPr>
        <w:shd w:val="clear" w:color="auto" w:fill="F2F2F2" w:themeFill="background1" w:themeFillShade="F2"/>
      </w:pPr>
      <w:r>
        <w:rPr>
          <w:b/>
          <w:sz w:val="20"/>
          <w:szCs w:val="20"/>
        </w:rPr>
        <w:t xml:space="preserve">Proposal </w:t>
      </w:r>
      <w:r>
        <w:rPr>
          <w:b/>
          <w:sz w:val="20"/>
          <w:szCs w:val="20"/>
        </w:rPr>
        <w:t>B</w:t>
      </w:r>
      <w:r>
        <w:rPr>
          <w:b/>
          <w:sz w:val="20"/>
          <w:szCs w:val="20"/>
        </w:rPr>
        <w:t>-2</w:t>
      </w:r>
      <w:r w:rsidR="008B3340">
        <w:rPr>
          <w:b/>
          <w:sz w:val="20"/>
          <w:szCs w:val="20"/>
        </w:rPr>
        <w:t>7</w:t>
      </w:r>
      <w:r>
        <w:rPr>
          <w:b/>
          <w:sz w:val="20"/>
          <w:szCs w:val="20"/>
        </w:rPr>
        <w:t xml:space="preserve"> [From: </w:t>
      </w:r>
      <w:proofErr w:type="spellStart"/>
      <w:r w:rsidR="00773C41">
        <w:rPr>
          <w:sz w:val="20"/>
          <w:szCs w:val="20"/>
        </w:rPr>
        <w:t>exploringeos</w:t>
      </w:r>
      <w:proofErr w:type="spellEnd"/>
      <w:r>
        <w:rPr>
          <w:b/>
          <w:sz w:val="20"/>
          <w:szCs w:val="20"/>
        </w:rPr>
        <w:t>] GMT+8, 2</w:t>
      </w:r>
      <w:r w:rsidR="00773C41">
        <w:rPr>
          <w:b/>
          <w:sz w:val="20"/>
          <w:szCs w:val="20"/>
        </w:rPr>
        <w:t>8</w:t>
      </w:r>
      <w:r>
        <w:rPr>
          <w:b/>
          <w:sz w:val="20"/>
          <w:szCs w:val="20"/>
        </w:rPr>
        <w:t xml:space="preserve"> May</w:t>
      </w:r>
    </w:p>
    <w:p w14:paraId="261976E2" w14:textId="2C4CD98E" w:rsidR="00F32F1A" w:rsidRDefault="00773C41" w:rsidP="00F32F1A">
      <w:pPr>
        <w:shd w:val="clear" w:color="auto" w:fill="F2F2F2" w:themeFill="background1" w:themeFillShade="F2"/>
        <w:rPr>
          <w:b/>
        </w:rPr>
      </w:pPr>
      <w:r>
        <w:rPr>
          <w:b/>
        </w:rPr>
        <w:t>Agreement 15</w:t>
      </w:r>
    </w:p>
    <w:p w14:paraId="45FFB297" w14:textId="73954BB3" w:rsidR="00773C41" w:rsidRDefault="001C1D4E" w:rsidP="00F32F1A">
      <w:pPr>
        <w:shd w:val="clear" w:color="auto" w:fill="F2F2F2" w:themeFill="background1" w:themeFillShade="F2"/>
      </w:pPr>
      <w:r w:rsidRPr="001C1D4E">
        <w:t>15 Should be changed to: "No person or entity shall own any stake in more than one BP." I understand that this could cause issues for things like EOS DAC where it's community owned, but BPs really need to be completely independent.</w:t>
      </w:r>
    </w:p>
    <w:p w14:paraId="4186196C" w14:textId="22550FB6" w:rsidR="001C1D4E" w:rsidRPr="001C1D4E" w:rsidRDefault="001C1D4E" w:rsidP="00F32F1A">
      <w:pPr>
        <w:shd w:val="clear" w:color="auto" w:fill="F2F2F2" w:themeFill="background1" w:themeFillShade="F2"/>
      </w:pPr>
      <w:r w:rsidRPr="001C1D4E">
        <w:t xml:space="preserve">Another way we could fix this is on the corporate governance level of the BPs. "Agree to make any owner (person or entity) in this BP who also owns any amount of another BP a completely passive owner with no voting or </w:t>
      </w:r>
      <w:proofErr w:type="gramStart"/>
      <w:r w:rsidRPr="001C1D4E">
        <w:t>decision making</w:t>
      </w:r>
      <w:proofErr w:type="gramEnd"/>
      <w:r w:rsidRPr="001C1D4E">
        <w:t xml:space="preserve"> rights within the BP."</w:t>
      </w:r>
    </w:p>
    <w:p w14:paraId="5AC7ED43" w14:textId="4B218BA9" w:rsidR="00F8720C" w:rsidRDefault="00F8720C" w:rsidP="0056017C"/>
    <w:p w14:paraId="60F7A078" w14:textId="77777777" w:rsidR="007074BD" w:rsidRDefault="007074BD" w:rsidP="0056017C"/>
    <w:p w14:paraId="6AEC302A" w14:textId="77777777" w:rsidR="007074BD" w:rsidRDefault="007074BD" w:rsidP="007074BD">
      <w:pPr>
        <w:shd w:val="clear" w:color="auto" w:fill="F2F2F2" w:themeFill="background1" w:themeFillShade="F2"/>
        <w:rPr>
          <w:b/>
          <w:sz w:val="20"/>
          <w:szCs w:val="20"/>
        </w:rPr>
      </w:pPr>
      <w:r>
        <w:rPr>
          <w:b/>
          <w:sz w:val="20"/>
          <w:szCs w:val="20"/>
        </w:rPr>
        <w:t>Proposal B-21 [From:</w:t>
      </w:r>
      <w:r>
        <w:rPr>
          <w:sz w:val="20"/>
          <w:szCs w:val="20"/>
        </w:rPr>
        <w:t xml:space="preserve"> </w:t>
      </w:r>
      <w:proofErr w:type="spellStart"/>
      <w:r>
        <w:rPr>
          <w:sz w:val="20"/>
          <w:szCs w:val="20"/>
        </w:rPr>
        <w:t>JamesSutherland</w:t>
      </w:r>
      <w:proofErr w:type="spellEnd"/>
      <w:r>
        <w:rPr>
          <w:b/>
          <w:sz w:val="20"/>
          <w:szCs w:val="20"/>
        </w:rPr>
        <w:t>] GMT+8, 27 May</w:t>
      </w:r>
    </w:p>
    <w:p w14:paraId="0200AD3A" w14:textId="77777777" w:rsidR="007074BD" w:rsidRPr="00501F5A" w:rsidRDefault="007074BD" w:rsidP="007074BD">
      <w:pPr>
        <w:shd w:val="clear" w:color="auto" w:fill="F2F2F2" w:themeFill="background1" w:themeFillShade="F2"/>
        <w:rPr>
          <w:b/>
          <w:sz w:val="20"/>
          <w:szCs w:val="20"/>
        </w:rPr>
      </w:pPr>
      <w:r>
        <w:rPr>
          <w:b/>
          <w:sz w:val="20"/>
          <w:szCs w:val="20"/>
        </w:rPr>
        <w:t>Agreement 15</w:t>
      </w:r>
      <w:r w:rsidRPr="00E274C8">
        <w:rPr>
          <w:b/>
          <w:sz w:val="20"/>
          <w:szCs w:val="20"/>
        </w:rPr>
        <w:t xml:space="preserve"> </w:t>
      </w:r>
    </w:p>
    <w:p w14:paraId="6F02482F" w14:textId="77777777" w:rsidR="007074BD" w:rsidRDefault="007074BD" w:rsidP="007074BD">
      <w:pPr>
        <w:shd w:val="clear" w:color="auto" w:fill="F2F2F2" w:themeFill="background1" w:themeFillShade="F2"/>
      </w:pPr>
      <w:r w:rsidRPr="00DF3262">
        <w:t>15 still needs adjustment. It should just say "No person or entity shall own any stake in more than one BP."</w:t>
      </w:r>
    </w:p>
    <w:p w14:paraId="4598232B" w14:textId="77777777" w:rsidR="007074BD" w:rsidRDefault="007074BD" w:rsidP="007074BD"/>
    <w:p w14:paraId="788A0F58" w14:textId="77777777" w:rsidR="007074BD" w:rsidRPr="00E93136" w:rsidRDefault="007074BD" w:rsidP="007074BD">
      <w:pPr>
        <w:shd w:val="clear" w:color="auto" w:fill="DAEEF3" w:themeFill="accent5" w:themeFillTint="33"/>
        <w:ind w:left="420"/>
        <w:rPr>
          <w:color w:val="0070C0"/>
          <w:sz w:val="20"/>
          <w:szCs w:val="20"/>
        </w:rPr>
      </w:pPr>
      <w:r w:rsidRPr="00E93136">
        <w:rPr>
          <w:b/>
          <w:color w:val="0070C0"/>
          <w:sz w:val="20"/>
          <w:szCs w:val="20"/>
        </w:rPr>
        <w:t>Reply B-21 (1) [From:</w:t>
      </w:r>
      <w:r w:rsidRPr="00E93136">
        <w:rPr>
          <w:color w:val="0070C0"/>
          <w:sz w:val="20"/>
          <w:szCs w:val="20"/>
        </w:rPr>
        <w:t xml:space="preserve"> </w:t>
      </w:r>
      <w:proofErr w:type="spellStart"/>
      <w:r w:rsidRPr="00E93136">
        <w:rPr>
          <w:color w:val="0070C0"/>
          <w:sz w:val="20"/>
          <w:szCs w:val="20"/>
        </w:rPr>
        <w:t>Stringpuller</w:t>
      </w:r>
      <w:proofErr w:type="spellEnd"/>
      <w:r w:rsidRPr="00E93136">
        <w:rPr>
          <w:b/>
          <w:color w:val="0070C0"/>
          <w:sz w:val="20"/>
          <w:szCs w:val="20"/>
        </w:rPr>
        <w:t>] GMT+8, 27 May</w:t>
      </w:r>
    </w:p>
    <w:p w14:paraId="637BA44B" w14:textId="77777777" w:rsidR="007074BD" w:rsidRPr="00E93136" w:rsidRDefault="007074BD" w:rsidP="007074BD">
      <w:pPr>
        <w:shd w:val="clear" w:color="auto" w:fill="DAEEF3" w:themeFill="accent5" w:themeFillTint="33"/>
        <w:ind w:left="420"/>
        <w:rPr>
          <w:color w:val="0070C0"/>
        </w:rPr>
      </w:pPr>
      <w:r w:rsidRPr="00E93136">
        <w:rPr>
          <w:color w:val="0070C0"/>
        </w:rPr>
        <w:t xml:space="preserve">I 2nd this. </w:t>
      </w:r>
    </w:p>
    <w:p w14:paraId="195ABEDE" w14:textId="77777777" w:rsidR="007074BD" w:rsidRPr="00E93136" w:rsidRDefault="007074BD" w:rsidP="007074BD">
      <w:pPr>
        <w:shd w:val="clear" w:color="auto" w:fill="DAEEF3" w:themeFill="accent5" w:themeFillTint="33"/>
        <w:ind w:left="420"/>
        <w:rPr>
          <w:color w:val="0070C0"/>
        </w:rPr>
      </w:pPr>
      <w:r w:rsidRPr="00E93136">
        <w:rPr>
          <w:color w:val="0070C0"/>
        </w:rPr>
        <w:t xml:space="preserve">You guys need to change line 15 or risk ruining </w:t>
      </w:r>
      <w:proofErr w:type="spellStart"/>
      <w:r w:rsidRPr="00E93136">
        <w:rPr>
          <w:color w:val="0070C0"/>
        </w:rPr>
        <w:t>thos</w:t>
      </w:r>
      <w:proofErr w:type="spellEnd"/>
      <w:r w:rsidRPr="00E93136">
        <w:rPr>
          <w:color w:val="0070C0"/>
        </w:rPr>
        <w:t xml:space="preserve"> aspect of this network being influenced</w:t>
      </w:r>
    </w:p>
    <w:p w14:paraId="49591A86" w14:textId="77777777" w:rsidR="007074BD" w:rsidRPr="00E93136" w:rsidRDefault="007074BD" w:rsidP="007074BD">
      <w:pPr>
        <w:shd w:val="clear" w:color="auto" w:fill="DAEEF3" w:themeFill="accent5" w:themeFillTint="33"/>
        <w:ind w:left="420"/>
        <w:rPr>
          <w:color w:val="0070C0"/>
        </w:rPr>
      </w:pPr>
      <w:r w:rsidRPr="00E93136">
        <w:rPr>
          <w:color w:val="0070C0"/>
        </w:rPr>
        <w:t>By monopoly.</w:t>
      </w:r>
    </w:p>
    <w:p w14:paraId="7A5B5247" w14:textId="77777777" w:rsidR="007074BD" w:rsidRDefault="007074BD" w:rsidP="007074BD"/>
    <w:p w14:paraId="1C707890" w14:textId="77777777" w:rsidR="007074BD" w:rsidRPr="00E93136" w:rsidRDefault="007074BD" w:rsidP="007074BD">
      <w:pPr>
        <w:shd w:val="clear" w:color="auto" w:fill="DAEEF3" w:themeFill="accent5" w:themeFillTint="33"/>
        <w:ind w:left="420"/>
        <w:rPr>
          <w:color w:val="0070C0"/>
          <w:sz w:val="20"/>
          <w:szCs w:val="20"/>
        </w:rPr>
      </w:pPr>
      <w:r w:rsidRPr="00E93136">
        <w:rPr>
          <w:b/>
          <w:color w:val="0070C0"/>
          <w:sz w:val="20"/>
          <w:szCs w:val="20"/>
        </w:rPr>
        <w:t>Reply B-21 (2) [From:</w:t>
      </w:r>
      <w:r w:rsidRPr="00E93136">
        <w:rPr>
          <w:color w:val="0070C0"/>
          <w:sz w:val="20"/>
          <w:szCs w:val="20"/>
        </w:rPr>
        <w:t xml:space="preserve"> </w:t>
      </w:r>
      <w:proofErr w:type="spellStart"/>
      <w:r w:rsidRPr="00E93136">
        <w:rPr>
          <w:color w:val="0070C0"/>
          <w:sz w:val="20"/>
          <w:szCs w:val="20"/>
        </w:rPr>
        <w:t>HyDRo</w:t>
      </w:r>
      <w:proofErr w:type="spellEnd"/>
      <w:r w:rsidRPr="00E93136">
        <w:rPr>
          <w:b/>
          <w:color w:val="0070C0"/>
          <w:sz w:val="20"/>
          <w:szCs w:val="20"/>
        </w:rPr>
        <w:t>] GMT+8, 27 May</w:t>
      </w:r>
    </w:p>
    <w:p w14:paraId="21CDEF13" w14:textId="77777777" w:rsidR="007074BD" w:rsidRPr="00E93136" w:rsidRDefault="007074BD" w:rsidP="007074BD">
      <w:pPr>
        <w:shd w:val="clear" w:color="auto" w:fill="DAEEF3" w:themeFill="accent5" w:themeFillTint="33"/>
        <w:ind w:left="420"/>
        <w:rPr>
          <w:color w:val="0070C0"/>
        </w:rPr>
      </w:pPr>
      <w:r w:rsidRPr="00E93136">
        <w:rPr>
          <w:color w:val="0070C0"/>
        </w:rPr>
        <w:t xml:space="preserve">I </w:t>
      </w:r>
      <w:proofErr w:type="gramStart"/>
      <w:r w:rsidRPr="00E93136">
        <w:rPr>
          <w:color w:val="0070C0"/>
        </w:rPr>
        <w:t>agree..</w:t>
      </w:r>
      <w:proofErr w:type="gramEnd"/>
      <w:r w:rsidRPr="00E93136">
        <w:rPr>
          <w:color w:val="0070C0"/>
        </w:rPr>
        <w:t xml:space="preserve"> 15 has to be changed to ""No person or entity shall own any stake in more than one BP."</w:t>
      </w:r>
    </w:p>
    <w:p w14:paraId="74597FAB" w14:textId="77777777" w:rsidR="007074BD" w:rsidRPr="00E93136" w:rsidRDefault="007074BD" w:rsidP="007074BD">
      <w:pPr>
        <w:shd w:val="clear" w:color="auto" w:fill="DAEEF3" w:themeFill="accent5" w:themeFillTint="33"/>
        <w:ind w:left="420"/>
        <w:rPr>
          <w:color w:val="0070C0"/>
        </w:rPr>
      </w:pPr>
      <w:r w:rsidRPr="00E93136">
        <w:rPr>
          <w:color w:val="0070C0"/>
        </w:rPr>
        <w:lastRenderedPageBreak/>
        <w:t>Do the right thing... owning stake in more than 1 BP is bullshit</w:t>
      </w:r>
    </w:p>
    <w:p w14:paraId="2883C62C" w14:textId="77777777" w:rsidR="007074BD" w:rsidRPr="00E93136" w:rsidRDefault="007074BD" w:rsidP="007074BD">
      <w:pPr>
        <w:shd w:val="clear" w:color="auto" w:fill="DAEEF3" w:themeFill="accent5" w:themeFillTint="33"/>
        <w:ind w:left="420"/>
        <w:rPr>
          <w:color w:val="0070C0"/>
        </w:rPr>
      </w:pPr>
      <w:r w:rsidRPr="00E93136">
        <w:rPr>
          <w:color w:val="0070C0"/>
        </w:rPr>
        <w:t xml:space="preserve">Allowing even 1% shared ownership in other BPs </w:t>
      </w:r>
      <w:proofErr w:type="gramStart"/>
      <w:r w:rsidRPr="00E93136">
        <w:rPr>
          <w:color w:val="0070C0"/>
        </w:rPr>
        <w:t>opens up</w:t>
      </w:r>
      <w:proofErr w:type="gramEnd"/>
      <w:r w:rsidRPr="00E93136">
        <w:rPr>
          <w:color w:val="0070C0"/>
        </w:rPr>
        <w:t xml:space="preserve"> the possibility for cartels.</w:t>
      </w:r>
    </w:p>
    <w:p w14:paraId="625653FC" w14:textId="77777777" w:rsidR="007074BD" w:rsidRPr="00E93136" w:rsidRDefault="007074BD" w:rsidP="007074BD">
      <w:pPr>
        <w:shd w:val="clear" w:color="auto" w:fill="DAEEF3" w:themeFill="accent5" w:themeFillTint="33"/>
        <w:ind w:left="420"/>
        <w:rPr>
          <w:color w:val="0070C0"/>
        </w:rPr>
      </w:pPr>
      <w:r w:rsidRPr="00E93136">
        <w:rPr>
          <w:color w:val="0070C0"/>
        </w:rPr>
        <w:t>If BP1 owns a percent of BP2, then BP1 is financially incentivized to keep BP2 elected.</w:t>
      </w:r>
    </w:p>
    <w:p w14:paraId="24E0C7C2" w14:textId="77777777" w:rsidR="007074BD" w:rsidRPr="00E93136" w:rsidRDefault="007074BD" w:rsidP="007074BD">
      <w:pPr>
        <w:shd w:val="clear" w:color="auto" w:fill="DAEEF3" w:themeFill="accent5" w:themeFillTint="33"/>
        <w:ind w:left="420"/>
        <w:rPr>
          <w:color w:val="0070C0"/>
        </w:rPr>
      </w:pPr>
      <w:r w:rsidRPr="00E93136">
        <w:rPr>
          <w:color w:val="0070C0"/>
        </w:rPr>
        <w:t>They can simply vote for each other and share profits.</w:t>
      </w:r>
    </w:p>
    <w:p w14:paraId="5E5C35D1" w14:textId="77777777" w:rsidR="007074BD" w:rsidRPr="00E93136" w:rsidRDefault="007074BD" w:rsidP="007074BD">
      <w:pPr>
        <w:shd w:val="clear" w:color="auto" w:fill="DAEEF3" w:themeFill="accent5" w:themeFillTint="33"/>
        <w:ind w:left="420"/>
        <w:rPr>
          <w:color w:val="0070C0"/>
        </w:rPr>
      </w:pPr>
      <w:r w:rsidRPr="00E93136">
        <w:rPr>
          <w:color w:val="0070C0"/>
        </w:rPr>
        <w:t>With enough BPs owning a percent of another BP and voting for each other,</w:t>
      </w:r>
    </w:p>
    <w:p w14:paraId="128972B0" w14:textId="77777777" w:rsidR="007074BD" w:rsidRPr="00E93136" w:rsidRDefault="007074BD" w:rsidP="007074BD">
      <w:pPr>
        <w:shd w:val="clear" w:color="auto" w:fill="DAEEF3" w:themeFill="accent5" w:themeFillTint="33"/>
        <w:ind w:left="420"/>
        <w:rPr>
          <w:color w:val="0070C0"/>
        </w:rPr>
      </w:pPr>
      <w:r w:rsidRPr="00E93136">
        <w:rPr>
          <w:color w:val="0070C0"/>
        </w:rPr>
        <w:t>They will be locked in regardless of the community’s stance.</w:t>
      </w:r>
    </w:p>
    <w:p w14:paraId="3E0182A9" w14:textId="77777777" w:rsidR="007074BD" w:rsidRPr="00E93136" w:rsidRDefault="007074BD" w:rsidP="007074BD">
      <w:pPr>
        <w:shd w:val="clear" w:color="auto" w:fill="DAEEF3" w:themeFill="accent5" w:themeFillTint="33"/>
        <w:ind w:left="420"/>
        <w:rPr>
          <w:color w:val="0070C0"/>
        </w:rPr>
      </w:pPr>
      <w:r w:rsidRPr="00E93136">
        <w:rPr>
          <w:color w:val="0070C0"/>
        </w:rPr>
        <w:t xml:space="preserve">I'm pretty sure that EOS, like everything else, will be subjected to market scrutiny. </w:t>
      </w:r>
    </w:p>
    <w:p w14:paraId="5AFE5420" w14:textId="77777777" w:rsidR="007074BD" w:rsidRPr="00E93136" w:rsidRDefault="007074BD" w:rsidP="007074BD">
      <w:pPr>
        <w:shd w:val="clear" w:color="auto" w:fill="DAEEF3" w:themeFill="accent5" w:themeFillTint="33"/>
        <w:ind w:left="420"/>
        <w:rPr>
          <w:color w:val="0070C0"/>
        </w:rPr>
      </w:pPr>
      <w:r w:rsidRPr="00E93136">
        <w:rPr>
          <w:color w:val="0070C0"/>
        </w:rPr>
        <w:t xml:space="preserve">Markets are </w:t>
      </w:r>
      <w:proofErr w:type="gramStart"/>
      <w:r w:rsidRPr="00E93136">
        <w:rPr>
          <w:color w:val="0070C0"/>
        </w:rPr>
        <w:t>pretty ruthless</w:t>
      </w:r>
      <w:proofErr w:type="gramEnd"/>
      <w:r w:rsidRPr="00E93136">
        <w:rPr>
          <w:color w:val="0070C0"/>
        </w:rPr>
        <w:t xml:space="preserve"> in the long run, and will value the tokens accordingly to the underlying </w:t>
      </w:r>
    </w:p>
    <w:p w14:paraId="69EE3B72" w14:textId="77777777" w:rsidR="007074BD" w:rsidRPr="00E93136" w:rsidRDefault="007074BD" w:rsidP="007074BD">
      <w:pPr>
        <w:shd w:val="clear" w:color="auto" w:fill="DAEEF3" w:themeFill="accent5" w:themeFillTint="33"/>
        <w:ind w:left="420"/>
        <w:rPr>
          <w:color w:val="0070C0"/>
        </w:rPr>
      </w:pPr>
      <w:r w:rsidRPr="00E93136">
        <w:rPr>
          <w:color w:val="0070C0"/>
        </w:rPr>
        <w:t>ethics and BP's robustness/independence. All the petty plans that seem worthwhile right now</w:t>
      </w:r>
    </w:p>
    <w:p w14:paraId="736B6CDC" w14:textId="77777777" w:rsidR="007074BD" w:rsidRPr="00E93136" w:rsidRDefault="007074BD" w:rsidP="007074BD">
      <w:pPr>
        <w:shd w:val="clear" w:color="auto" w:fill="DAEEF3" w:themeFill="accent5" w:themeFillTint="33"/>
        <w:ind w:left="420"/>
        <w:rPr>
          <w:color w:val="0070C0"/>
        </w:rPr>
      </w:pPr>
      <w:r w:rsidRPr="00E93136">
        <w:rPr>
          <w:color w:val="0070C0"/>
        </w:rPr>
        <w:t>(to co-own, collude and convolute internal workings) will backfire on the whole network.</w:t>
      </w:r>
    </w:p>
    <w:p w14:paraId="7B3C3C10" w14:textId="77777777" w:rsidR="007074BD" w:rsidRPr="00E93136" w:rsidRDefault="007074BD" w:rsidP="007074BD">
      <w:pPr>
        <w:shd w:val="clear" w:color="auto" w:fill="DAEEF3" w:themeFill="accent5" w:themeFillTint="33"/>
        <w:ind w:left="420"/>
        <w:rPr>
          <w:color w:val="0070C0"/>
        </w:rPr>
      </w:pPr>
      <w:r w:rsidRPr="00E93136">
        <w:rPr>
          <w:color w:val="0070C0"/>
        </w:rPr>
        <w:t xml:space="preserve">This is the biggest DPOS </w:t>
      </w:r>
      <w:proofErr w:type="spellStart"/>
      <w:r w:rsidRPr="00E93136">
        <w:rPr>
          <w:color w:val="0070C0"/>
        </w:rPr>
        <w:t>wekaness</w:t>
      </w:r>
      <w:proofErr w:type="spellEnd"/>
      <w:r w:rsidRPr="00E93136">
        <w:rPr>
          <w:color w:val="0070C0"/>
        </w:rPr>
        <w:t xml:space="preserve"> we see, so addressing this head-on and early-on seems more like </w:t>
      </w:r>
      <w:proofErr w:type="spellStart"/>
      <w:r w:rsidRPr="00E93136">
        <w:rPr>
          <w:color w:val="0070C0"/>
        </w:rPr>
        <w:t>self preservation</w:t>
      </w:r>
      <w:proofErr w:type="spellEnd"/>
      <w:r w:rsidRPr="00E93136">
        <w:rPr>
          <w:color w:val="0070C0"/>
        </w:rPr>
        <w:t xml:space="preserve"> and instinct,</w:t>
      </w:r>
    </w:p>
    <w:p w14:paraId="50D933AA" w14:textId="77777777" w:rsidR="007074BD" w:rsidRPr="00E93136" w:rsidRDefault="007074BD" w:rsidP="007074BD">
      <w:pPr>
        <w:shd w:val="clear" w:color="auto" w:fill="DAEEF3" w:themeFill="accent5" w:themeFillTint="33"/>
        <w:ind w:left="420"/>
        <w:rPr>
          <w:color w:val="0070C0"/>
        </w:rPr>
      </w:pPr>
      <w:r w:rsidRPr="00E93136">
        <w:rPr>
          <w:color w:val="0070C0"/>
        </w:rPr>
        <w:t>than anything else.</w:t>
      </w:r>
    </w:p>
    <w:p w14:paraId="379FD25B" w14:textId="77777777" w:rsidR="007074BD" w:rsidRPr="00E93136" w:rsidRDefault="007074BD" w:rsidP="007074BD">
      <w:pPr>
        <w:shd w:val="clear" w:color="auto" w:fill="DAEEF3" w:themeFill="accent5" w:themeFillTint="33"/>
        <w:ind w:left="420"/>
        <w:rPr>
          <w:color w:val="0070C0"/>
        </w:rPr>
      </w:pPr>
      <w:r w:rsidRPr="00E93136">
        <w:rPr>
          <w:color w:val="0070C0"/>
        </w:rPr>
        <w:t>Public perception alone should be enough reason to change this to 0%.</w:t>
      </w:r>
    </w:p>
    <w:p w14:paraId="0955BF7C" w14:textId="77777777" w:rsidR="007074BD" w:rsidRDefault="007074BD" w:rsidP="007074BD"/>
    <w:p w14:paraId="399FA408" w14:textId="77777777" w:rsidR="007074BD" w:rsidRPr="00E93136" w:rsidRDefault="007074BD" w:rsidP="007074BD">
      <w:pPr>
        <w:shd w:val="clear" w:color="auto" w:fill="DAEEF3" w:themeFill="accent5" w:themeFillTint="33"/>
        <w:ind w:left="420"/>
        <w:rPr>
          <w:color w:val="0070C0"/>
          <w:sz w:val="20"/>
          <w:szCs w:val="20"/>
        </w:rPr>
      </w:pPr>
      <w:r w:rsidRPr="00E93136">
        <w:rPr>
          <w:b/>
          <w:color w:val="0070C0"/>
          <w:sz w:val="20"/>
          <w:szCs w:val="20"/>
        </w:rPr>
        <w:t>Reply B-21 (3) [From:</w:t>
      </w:r>
      <w:r w:rsidRPr="00E93136">
        <w:rPr>
          <w:color w:val="0070C0"/>
          <w:sz w:val="20"/>
          <w:szCs w:val="20"/>
        </w:rPr>
        <w:t xml:space="preserve"> webdave2000</w:t>
      </w:r>
      <w:r w:rsidRPr="00E93136">
        <w:rPr>
          <w:b/>
          <w:color w:val="0070C0"/>
          <w:sz w:val="20"/>
          <w:szCs w:val="20"/>
        </w:rPr>
        <w:t>] GMT+8, 27 May</w:t>
      </w:r>
    </w:p>
    <w:p w14:paraId="3C649249" w14:textId="77777777" w:rsidR="007074BD" w:rsidRPr="00E93136" w:rsidRDefault="007074BD" w:rsidP="007074BD">
      <w:pPr>
        <w:shd w:val="clear" w:color="auto" w:fill="DAEEF3" w:themeFill="accent5" w:themeFillTint="33"/>
        <w:ind w:left="420"/>
        <w:rPr>
          <w:color w:val="0070C0"/>
        </w:rPr>
      </w:pPr>
      <w:r w:rsidRPr="00E93136">
        <w:rPr>
          <w:color w:val="0070C0"/>
        </w:rPr>
        <w:t>Agree with James statement. Free and independent. 1/21 not 5/21.</w:t>
      </w:r>
    </w:p>
    <w:p w14:paraId="794CCA04" w14:textId="77777777" w:rsidR="007074BD" w:rsidRDefault="007074BD" w:rsidP="007074BD"/>
    <w:p w14:paraId="11EEF0F2" w14:textId="77777777" w:rsidR="007074BD" w:rsidRPr="00E93136" w:rsidRDefault="007074BD" w:rsidP="007074BD">
      <w:pPr>
        <w:shd w:val="clear" w:color="auto" w:fill="DAEEF3" w:themeFill="accent5" w:themeFillTint="33"/>
        <w:ind w:left="420"/>
        <w:rPr>
          <w:color w:val="0070C0"/>
          <w:sz w:val="20"/>
          <w:szCs w:val="20"/>
        </w:rPr>
      </w:pPr>
      <w:r w:rsidRPr="00E93136">
        <w:rPr>
          <w:b/>
          <w:color w:val="0070C0"/>
          <w:sz w:val="20"/>
          <w:szCs w:val="20"/>
        </w:rPr>
        <w:t>Reply B-21 (4) [From:</w:t>
      </w:r>
      <w:r w:rsidRPr="00E93136">
        <w:rPr>
          <w:color w:val="0070C0"/>
          <w:sz w:val="20"/>
          <w:szCs w:val="20"/>
        </w:rPr>
        <w:t xml:space="preserve"> jscrypto89</w:t>
      </w:r>
      <w:r w:rsidRPr="00E93136">
        <w:rPr>
          <w:b/>
          <w:color w:val="0070C0"/>
          <w:sz w:val="20"/>
          <w:szCs w:val="20"/>
        </w:rPr>
        <w:t>] GMT+8, 27 May</w:t>
      </w:r>
    </w:p>
    <w:p w14:paraId="169E2033" w14:textId="77777777" w:rsidR="007074BD" w:rsidRPr="00E93136" w:rsidRDefault="007074BD" w:rsidP="007074BD">
      <w:pPr>
        <w:shd w:val="clear" w:color="auto" w:fill="DAEEF3" w:themeFill="accent5" w:themeFillTint="33"/>
        <w:ind w:left="420"/>
        <w:rPr>
          <w:color w:val="0070C0"/>
        </w:rPr>
      </w:pPr>
      <w:r w:rsidRPr="00E93136">
        <w:rPr>
          <w:color w:val="0070C0"/>
        </w:rPr>
        <w:t xml:space="preserve">On #15, I don’t believe stating 0% will do any good. Just a clear wording of BP will not have ownership on </w:t>
      </w:r>
      <w:proofErr w:type="gramStart"/>
      <w:r w:rsidRPr="00E93136">
        <w:rPr>
          <w:color w:val="0070C0"/>
        </w:rPr>
        <w:t>other</w:t>
      </w:r>
      <w:proofErr w:type="gramEnd"/>
      <w:r w:rsidRPr="00E93136">
        <w:rPr>
          <w:color w:val="0070C0"/>
        </w:rPr>
        <w:t xml:space="preserve"> BP’s is good enough.</w:t>
      </w:r>
    </w:p>
    <w:p w14:paraId="4B46056A" w14:textId="77777777" w:rsidR="007074BD" w:rsidRDefault="007074BD" w:rsidP="007074BD"/>
    <w:p w14:paraId="584A98E2" w14:textId="77777777" w:rsidR="007074BD" w:rsidRPr="00E93136" w:rsidRDefault="007074BD" w:rsidP="007074BD">
      <w:pPr>
        <w:shd w:val="clear" w:color="auto" w:fill="DAEEF3" w:themeFill="accent5" w:themeFillTint="33"/>
        <w:ind w:left="420"/>
        <w:rPr>
          <w:color w:val="0070C0"/>
          <w:sz w:val="20"/>
          <w:szCs w:val="20"/>
        </w:rPr>
      </w:pPr>
      <w:r w:rsidRPr="00E93136">
        <w:rPr>
          <w:b/>
          <w:color w:val="0070C0"/>
          <w:sz w:val="20"/>
          <w:szCs w:val="20"/>
        </w:rPr>
        <w:t>Reply B-21 (5) [From:</w:t>
      </w:r>
      <w:r w:rsidRPr="00E93136">
        <w:rPr>
          <w:color w:val="0070C0"/>
          <w:sz w:val="20"/>
          <w:szCs w:val="20"/>
        </w:rPr>
        <w:t xml:space="preserve"> </w:t>
      </w:r>
      <w:proofErr w:type="spellStart"/>
      <w:r w:rsidRPr="00E93136">
        <w:rPr>
          <w:color w:val="0070C0"/>
          <w:sz w:val="20"/>
          <w:szCs w:val="20"/>
        </w:rPr>
        <w:t>Jan_Smit_EOS_NL</w:t>
      </w:r>
      <w:proofErr w:type="spellEnd"/>
      <w:r w:rsidRPr="00E93136">
        <w:rPr>
          <w:b/>
          <w:color w:val="0070C0"/>
          <w:sz w:val="20"/>
          <w:szCs w:val="20"/>
        </w:rPr>
        <w:t>] GMT+8, 27 May</w:t>
      </w:r>
    </w:p>
    <w:p w14:paraId="40D80D17" w14:textId="77777777" w:rsidR="007074BD" w:rsidRDefault="007074BD" w:rsidP="007074BD">
      <w:pPr>
        <w:shd w:val="clear" w:color="auto" w:fill="DAEEF3" w:themeFill="accent5" w:themeFillTint="33"/>
        <w:ind w:left="420"/>
        <w:rPr>
          <w:color w:val="0070C0"/>
        </w:rPr>
      </w:pPr>
      <w:proofErr w:type="spellStart"/>
      <w:r w:rsidRPr="00E93136">
        <w:rPr>
          <w:color w:val="0070C0"/>
        </w:rPr>
        <w:t>DutchEOS</w:t>
      </w:r>
      <w:proofErr w:type="spellEnd"/>
      <w:r w:rsidRPr="00E93136">
        <w:rPr>
          <w:color w:val="0070C0"/>
        </w:rPr>
        <w:t xml:space="preserve"> fully agrees that "No person or entity shall own any stake in more than one BP." </w:t>
      </w:r>
      <w:proofErr w:type="gramStart"/>
      <w:r w:rsidRPr="00E93136">
        <w:rPr>
          <w:color w:val="0070C0"/>
        </w:rPr>
        <w:t>Moreover</w:t>
      </w:r>
      <w:proofErr w:type="gramEnd"/>
      <w:r w:rsidRPr="00E93136">
        <w:rPr>
          <w:color w:val="0070C0"/>
        </w:rPr>
        <w:t xml:space="preserve"> we should consider making this part of the constitution (not just the BP Agreement). No EOS developer or investor should own any stake in more than one BP.</w:t>
      </w:r>
    </w:p>
    <w:p w14:paraId="3B7AEFEA" w14:textId="77777777" w:rsidR="007074BD" w:rsidRPr="00E93136" w:rsidRDefault="007074BD" w:rsidP="007074BD">
      <w:pPr>
        <w:shd w:val="clear" w:color="auto" w:fill="FFFFFF" w:themeFill="background1"/>
        <w:rPr>
          <w:color w:val="0070C0"/>
        </w:rPr>
      </w:pPr>
    </w:p>
    <w:p w14:paraId="7652C590" w14:textId="77777777" w:rsidR="007074BD" w:rsidRPr="00E93136" w:rsidRDefault="007074BD" w:rsidP="007074BD">
      <w:pPr>
        <w:shd w:val="clear" w:color="auto" w:fill="DAEEF3" w:themeFill="accent5" w:themeFillTint="33"/>
        <w:ind w:left="420"/>
        <w:rPr>
          <w:color w:val="0070C0"/>
          <w:sz w:val="20"/>
          <w:szCs w:val="20"/>
        </w:rPr>
      </w:pPr>
      <w:r w:rsidRPr="00E93136">
        <w:rPr>
          <w:b/>
          <w:color w:val="0070C0"/>
          <w:sz w:val="20"/>
          <w:szCs w:val="20"/>
        </w:rPr>
        <w:t>Reply B-21 (6) [From:</w:t>
      </w:r>
      <w:r w:rsidRPr="00E93136">
        <w:rPr>
          <w:color w:val="0070C0"/>
          <w:sz w:val="20"/>
          <w:szCs w:val="20"/>
        </w:rPr>
        <w:t xml:space="preserve"> </w:t>
      </w:r>
      <w:proofErr w:type="spellStart"/>
      <w:r w:rsidRPr="00E93136">
        <w:rPr>
          <w:color w:val="0070C0"/>
          <w:sz w:val="20"/>
          <w:szCs w:val="20"/>
        </w:rPr>
        <w:t>Jan_Smit_EOS_NL</w:t>
      </w:r>
      <w:proofErr w:type="spellEnd"/>
      <w:r w:rsidRPr="00E93136">
        <w:rPr>
          <w:b/>
          <w:color w:val="0070C0"/>
          <w:sz w:val="20"/>
          <w:szCs w:val="20"/>
        </w:rPr>
        <w:t>] GMT+8, 27 May</w:t>
      </w:r>
    </w:p>
    <w:p w14:paraId="6072122F" w14:textId="77777777" w:rsidR="007074BD" w:rsidRPr="00E93136" w:rsidRDefault="007074BD" w:rsidP="007074BD">
      <w:pPr>
        <w:shd w:val="clear" w:color="auto" w:fill="DAEEF3" w:themeFill="accent5" w:themeFillTint="33"/>
        <w:ind w:left="420"/>
        <w:rPr>
          <w:color w:val="0070C0"/>
        </w:rPr>
      </w:pPr>
      <w:r w:rsidRPr="00E93136">
        <w:rPr>
          <w:color w:val="0070C0"/>
        </w:rPr>
        <w:t>It is all well and good that stating the BP agreement should be amended on point 15 to "No person or entity shall own any stake in more than one BP".</w:t>
      </w:r>
    </w:p>
    <w:p w14:paraId="13306C12" w14:textId="77777777" w:rsidR="007074BD" w:rsidRPr="00E93136" w:rsidRDefault="007074BD" w:rsidP="007074BD">
      <w:pPr>
        <w:shd w:val="clear" w:color="auto" w:fill="DAEEF3" w:themeFill="accent5" w:themeFillTint="33"/>
        <w:ind w:left="420"/>
        <w:rPr>
          <w:color w:val="0070C0"/>
        </w:rPr>
      </w:pPr>
      <w:r w:rsidRPr="00E93136">
        <w:rPr>
          <w:color w:val="0070C0"/>
        </w:rPr>
        <w:t xml:space="preserve">I would like that as well, it is why EOS42 is completely founder owned, </w:t>
      </w:r>
      <w:proofErr w:type="spellStart"/>
      <w:r w:rsidRPr="00E93136">
        <w:rPr>
          <w:color w:val="0070C0"/>
        </w:rPr>
        <w:t>self funded</w:t>
      </w:r>
      <w:proofErr w:type="spellEnd"/>
      <w:r w:rsidRPr="00E93136">
        <w:rPr>
          <w:color w:val="0070C0"/>
        </w:rPr>
        <w:t xml:space="preserve"> and has no external investors. The reality though is that amongst the candidates globally we see many, many, many which have complex ownership structures, with passive financial backers such as </w:t>
      </w:r>
      <w:proofErr w:type="spellStart"/>
      <w:r w:rsidRPr="00E93136">
        <w:rPr>
          <w:color w:val="0070C0"/>
        </w:rPr>
        <w:t>INblockchain</w:t>
      </w:r>
      <w:proofErr w:type="spellEnd"/>
      <w:r w:rsidRPr="00E93136">
        <w:rPr>
          <w:color w:val="0070C0"/>
        </w:rPr>
        <w:t xml:space="preserve"> that own minority stakes in multiple BP's - possibly as many as 5 or 6.</w:t>
      </w:r>
    </w:p>
    <w:p w14:paraId="43AE9D98" w14:textId="77777777" w:rsidR="007074BD" w:rsidRPr="00E93136" w:rsidRDefault="007074BD" w:rsidP="007074BD">
      <w:pPr>
        <w:shd w:val="clear" w:color="auto" w:fill="DAEEF3" w:themeFill="accent5" w:themeFillTint="33"/>
        <w:ind w:left="420"/>
        <w:rPr>
          <w:color w:val="0070C0"/>
        </w:rPr>
      </w:pPr>
      <w:r w:rsidRPr="00E93136">
        <w:rPr>
          <w:color w:val="0070C0"/>
        </w:rPr>
        <w:t xml:space="preserve">If this </w:t>
      </w:r>
      <w:proofErr w:type="gramStart"/>
      <w:r w:rsidRPr="00E93136">
        <w:rPr>
          <w:color w:val="0070C0"/>
        </w:rPr>
        <w:t>passes</w:t>
      </w:r>
      <w:proofErr w:type="gramEnd"/>
      <w:r w:rsidRPr="00E93136">
        <w:rPr>
          <w:color w:val="0070C0"/>
        </w:rPr>
        <w:t xml:space="preserve"> then what? This gives nobody any authority </w:t>
      </w:r>
      <w:proofErr w:type="spellStart"/>
      <w:r w:rsidRPr="00E93136">
        <w:rPr>
          <w:color w:val="0070C0"/>
        </w:rPr>
        <w:t>whatosever</w:t>
      </w:r>
      <w:proofErr w:type="spellEnd"/>
      <w:r w:rsidRPr="00E93136">
        <w:rPr>
          <w:color w:val="0070C0"/>
        </w:rPr>
        <w:t xml:space="preserve"> to make them withdraw. It's a voluntary agreement unless I am mistaken? They could indeed just adopt the original "Thomas Cox version" themselves that has the original wording for </w:t>
      </w:r>
      <w:proofErr w:type="gramStart"/>
      <w:r w:rsidRPr="00E93136">
        <w:rPr>
          <w:color w:val="0070C0"/>
        </w:rPr>
        <w:t>example .</w:t>
      </w:r>
      <w:proofErr w:type="gramEnd"/>
    </w:p>
    <w:p w14:paraId="1CE0ACC2" w14:textId="77777777" w:rsidR="007074BD" w:rsidRPr="00E93136" w:rsidRDefault="007074BD" w:rsidP="007074BD">
      <w:pPr>
        <w:shd w:val="clear" w:color="auto" w:fill="DAEEF3" w:themeFill="accent5" w:themeFillTint="33"/>
        <w:ind w:left="420"/>
        <w:rPr>
          <w:color w:val="0070C0"/>
        </w:rPr>
      </w:pPr>
      <w:r w:rsidRPr="00E93136">
        <w:rPr>
          <w:color w:val="0070C0"/>
        </w:rPr>
        <w:t xml:space="preserve">Is this meant to be a fully inclusive BP agreement we can </w:t>
      </w:r>
      <w:proofErr w:type="gramStart"/>
      <w:r w:rsidRPr="00E93136">
        <w:rPr>
          <w:color w:val="0070C0"/>
        </w:rPr>
        <w:t>as a whole attain</w:t>
      </w:r>
      <w:proofErr w:type="gramEnd"/>
      <w:r w:rsidRPr="00E93136">
        <w:rPr>
          <w:color w:val="0070C0"/>
        </w:rPr>
        <w:t xml:space="preserve"> consensus on, or an exclusive one whereby some do not agree to it? The token holders will ultimately need to make an informed assessment of such candidates and hold them to account, for example demanding the same transparency that others will willingly provide. For this to be meaningful, it would need to be added into the constitution to outlaw it. Otherwise this is something </w:t>
      </w:r>
      <w:proofErr w:type="gramStart"/>
      <w:r w:rsidRPr="00E93136">
        <w:rPr>
          <w:color w:val="0070C0"/>
        </w:rPr>
        <w:t>a number of</w:t>
      </w:r>
      <w:proofErr w:type="gramEnd"/>
      <w:r w:rsidRPr="00E93136">
        <w:rPr>
          <w:color w:val="0070C0"/>
        </w:rPr>
        <w:t xml:space="preserve"> BP's globally cannot sign up to because they formed with external investors that would breach this proposed amendment.</w:t>
      </w:r>
    </w:p>
    <w:p w14:paraId="72504E76" w14:textId="77777777" w:rsidR="007074BD" w:rsidRPr="00E93136" w:rsidRDefault="007074BD" w:rsidP="007074BD">
      <w:pPr>
        <w:shd w:val="clear" w:color="auto" w:fill="DAEEF3" w:themeFill="accent5" w:themeFillTint="33"/>
        <w:ind w:left="420"/>
        <w:rPr>
          <w:color w:val="0070C0"/>
        </w:rPr>
      </w:pPr>
      <w:r w:rsidRPr="00E93136">
        <w:rPr>
          <w:color w:val="0070C0"/>
        </w:rPr>
        <w:t>It is complex, and unfortunately not as black and white as the proposed rewording.</w:t>
      </w:r>
    </w:p>
    <w:p w14:paraId="0DDF09B8" w14:textId="77777777" w:rsidR="007074BD" w:rsidRDefault="007074BD" w:rsidP="007074BD"/>
    <w:p w14:paraId="40848D45" w14:textId="77777777" w:rsidR="007074BD" w:rsidRPr="00E93136" w:rsidRDefault="007074BD" w:rsidP="007074BD">
      <w:pPr>
        <w:shd w:val="clear" w:color="auto" w:fill="DAEEF3" w:themeFill="accent5" w:themeFillTint="33"/>
        <w:ind w:left="420"/>
        <w:rPr>
          <w:color w:val="0070C0"/>
          <w:sz w:val="20"/>
          <w:szCs w:val="20"/>
        </w:rPr>
      </w:pPr>
      <w:r w:rsidRPr="00E93136">
        <w:rPr>
          <w:b/>
          <w:color w:val="0070C0"/>
          <w:sz w:val="20"/>
          <w:szCs w:val="20"/>
        </w:rPr>
        <w:t>Reply B-21 (7) [From:</w:t>
      </w:r>
      <w:r w:rsidRPr="00E93136">
        <w:rPr>
          <w:color w:val="0070C0"/>
          <w:sz w:val="20"/>
          <w:szCs w:val="20"/>
        </w:rPr>
        <w:t xml:space="preserve"> </w:t>
      </w:r>
      <w:proofErr w:type="spellStart"/>
      <w:r w:rsidRPr="00E93136">
        <w:rPr>
          <w:color w:val="0070C0"/>
          <w:sz w:val="20"/>
          <w:szCs w:val="20"/>
        </w:rPr>
        <w:t>lapapanite</w:t>
      </w:r>
      <w:proofErr w:type="spellEnd"/>
      <w:r w:rsidRPr="00E93136">
        <w:rPr>
          <w:b/>
          <w:color w:val="0070C0"/>
          <w:sz w:val="20"/>
          <w:szCs w:val="20"/>
        </w:rPr>
        <w:t>] GMT+8, 27 May</w:t>
      </w:r>
    </w:p>
    <w:p w14:paraId="382C5719" w14:textId="77777777" w:rsidR="007074BD" w:rsidRPr="00E93136" w:rsidRDefault="007074BD" w:rsidP="007074BD">
      <w:pPr>
        <w:shd w:val="clear" w:color="auto" w:fill="DAEEF3" w:themeFill="accent5" w:themeFillTint="33"/>
        <w:ind w:left="420"/>
        <w:rPr>
          <w:color w:val="0070C0"/>
        </w:rPr>
      </w:pPr>
      <w:r w:rsidRPr="00E93136">
        <w:rPr>
          <w:color w:val="0070C0"/>
        </w:rPr>
        <w:t>This article Should Prohibit as much as possible cross-shareholding of several BP by a single entity (total prohibition is best what means DAC BPs should void the voting right of holders owning more than one DAC BP token or shareholder of another BP)</w:t>
      </w:r>
    </w:p>
    <w:p w14:paraId="18163B6B" w14:textId="77777777" w:rsidR="007074BD" w:rsidRDefault="007074BD" w:rsidP="007074BD"/>
    <w:p w14:paraId="27F2297A" w14:textId="77777777" w:rsidR="007074BD" w:rsidRPr="00E93136" w:rsidRDefault="007074BD" w:rsidP="007074BD">
      <w:pPr>
        <w:shd w:val="clear" w:color="auto" w:fill="DAEEF3" w:themeFill="accent5" w:themeFillTint="33"/>
        <w:ind w:left="420"/>
        <w:rPr>
          <w:color w:val="0070C0"/>
          <w:sz w:val="20"/>
          <w:szCs w:val="20"/>
        </w:rPr>
      </w:pPr>
      <w:r w:rsidRPr="00E93136">
        <w:rPr>
          <w:b/>
          <w:color w:val="0070C0"/>
          <w:sz w:val="20"/>
          <w:szCs w:val="20"/>
        </w:rPr>
        <w:t>Reply B-21 (8) [From:</w:t>
      </w:r>
      <w:r w:rsidRPr="00E93136">
        <w:rPr>
          <w:color w:val="0070C0"/>
          <w:sz w:val="20"/>
          <w:szCs w:val="20"/>
        </w:rPr>
        <w:t xml:space="preserve"> hacker</w:t>
      </w:r>
      <w:r w:rsidRPr="00E93136">
        <w:rPr>
          <w:b/>
          <w:color w:val="0070C0"/>
          <w:sz w:val="20"/>
          <w:szCs w:val="20"/>
        </w:rPr>
        <w:t>] GMT+8, 27 May</w:t>
      </w:r>
    </w:p>
    <w:p w14:paraId="102DEA3E" w14:textId="77777777" w:rsidR="007074BD" w:rsidRPr="00E93136" w:rsidRDefault="007074BD" w:rsidP="007074BD">
      <w:pPr>
        <w:shd w:val="clear" w:color="auto" w:fill="DAEEF3" w:themeFill="accent5" w:themeFillTint="33"/>
        <w:ind w:left="420"/>
        <w:rPr>
          <w:color w:val="0070C0"/>
        </w:rPr>
      </w:pPr>
      <w:r w:rsidRPr="00E93136">
        <w:rPr>
          <w:color w:val="0070C0"/>
        </w:rPr>
        <w:t>Seems problematic @ 15. I propose a variation of:</w:t>
      </w:r>
    </w:p>
    <w:p w14:paraId="4C7FF37C" w14:textId="77777777" w:rsidR="007074BD" w:rsidRPr="00E93136" w:rsidRDefault="007074BD" w:rsidP="007074BD">
      <w:pPr>
        <w:shd w:val="clear" w:color="auto" w:fill="DAEEF3" w:themeFill="accent5" w:themeFillTint="33"/>
        <w:ind w:left="420"/>
        <w:rPr>
          <w:i/>
          <w:color w:val="0070C0"/>
        </w:rPr>
      </w:pPr>
      <w:r w:rsidRPr="00E93136">
        <w:rPr>
          <w:i/>
          <w:color w:val="0070C0"/>
        </w:rPr>
        <w:t xml:space="preserve">A person or entity having more than 10% ownership in two or more BPs shall within 1 year of June </w:t>
      </w:r>
      <w:proofErr w:type="gramStart"/>
      <w:r w:rsidRPr="00E93136">
        <w:rPr>
          <w:i/>
          <w:color w:val="0070C0"/>
        </w:rPr>
        <w:t>1</w:t>
      </w:r>
      <w:proofErr w:type="gramEnd"/>
      <w:r w:rsidRPr="00E93136">
        <w:rPr>
          <w:i/>
          <w:color w:val="0070C0"/>
        </w:rPr>
        <w:t xml:space="preserve"> 2018 employ a reasonable exit of ownership receiving no further dividends beyond recouping principal investment and a success fee for their assistance in the launch of the EOS blockchain. Such a person or entity owning 2 or more BPs shall lower the amount of ownership in any BPs to 1 or 0 BPs. Future ownership in multiple BPs by any measure of circumvention including but not limited to shell companies, silent partners, etc. is prohibited. Individuals and entities are prohibited from having any ownership in more than one BP after June </w:t>
      </w:r>
      <w:proofErr w:type="gramStart"/>
      <w:r w:rsidRPr="00E93136">
        <w:rPr>
          <w:i/>
          <w:color w:val="0070C0"/>
        </w:rPr>
        <w:t>1</w:t>
      </w:r>
      <w:proofErr w:type="gramEnd"/>
      <w:r w:rsidRPr="00E93136">
        <w:rPr>
          <w:i/>
          <w:color w:val="0070C0"/>
        </w:rPr>
        <w:t xml:space="preserve"> 2019.</w:t>
      </w:r>
    </w:p>
    <w:p w14:paraId="63ACC744" w14:textId="77777777" w:rsidR="007074BD" w:rsidRPr="00E93136" w:rsidRDefault="007074BD" w:rsidP="007074BD">
      <w:pPr>
        <w:shd w:val="clear" w:color="auto" w:fill="DAEEF3" w:themeFill="accent5" w:themeFillTint="33"/>
        <w:ind w:left="420"/>
        <w:rPr>
          <w:color w:val="0070C0"/>
        </w:rPr>
      </w:pPr>
      <w:r w:rsidRPr="00E93136">
        <w:rPr>
          <w:color w:val="0070C0"/>
        </w:rPr>
        <w:t xml:space="preserve">There is a high likelihood of centralized governments </w:t>
      </w:r>
      <w:proofErr w:type="spellStart"/>
      <w:r w:rsidRPr="00E93136">
        <w:rPr>
          <w:color w:val="0070C0"/>
        </w:rPr>
        <w:t>coughblockstreamcough</w:t>
      </w:r>
      <w:proofErr w:type="spellEnd"/>
      <w:r w:rsidRPr="00E93136">
        <w:rPr>
          <w:color w:val="0070C0"/>
        </w:rPr>
        <w:t xml:space="preserve"> forming around what could end up the world's most important decentralized blockchain if very resourceful and influential actors are permitted to exist permanently as owners of multiple block producers. </w:t>
      </w:r>
      <w:proofErr w:type="spellStart"/>
      <w:r w:rsidRPr="00E93136">
        <w:rPr>
          <w:color w:val="0070C0"/>
        </w:rPr>
        <w:t>i'm</w:t>
      </w:r>
      <w:proofErr w:type="spellEnd"/>
      <w:r w:rsidRPr="00E93136">
        <w:rPr>
          <w:color w:val="0070C0"/>
        </w:rPr>
        <w:t xml:space="preserve"> proposing governance purely </w:t>
      </w:r>
      <w:proofErr w:type="gramStart"/>
      <w:r w:rsidRPr="00E93136">
        <w:rPr>
          <w:color w:val="0070C0"/>
        </w:rPr>
        <w:t>for the purpose of</w:t>
      </w:r>
      <w:proofErr w:type="gramEnd"/>
      <w:r w:rsidRPr="00E93136">
        <w:rPr>
          <w:color w:val="0070C0"/>
        </w:rPr>
        <w:t xml:space="preserve"> reducing governance in the future. $ in government corrupts government.</w:t>
      </w:r>
    </w:p>
    <w:p w14:paraId="76657921" w14:textId="77777777" w:rsidR="007074BD" w:rsidRDefault="007074BD" w:rsidP="007074BD"/>
    <w:p w14:paraId="2DE4E9BD" w14:textId="77777777" w:rsidR="007074BD" w:rsidRPr="00E93136" w:rsidRDefault="007074BD" w:rsidP="007074BD">
      <w:pPr>
        <w:shd w:val="clear" w:color="auto" w:fill="DAEEF3" w:themeFill="accent5" w:themeFillTint="33"/>
        <w:ind w:left="420"/>
        <w:rPr>
          <w:color w:val="0070C0"/>
          <w:sz w:val="20"/>
          <w:szCs w:val="20"/>
        </w:rPr>
      </w:pPr>
      <w:r w:rsidRPr="00E93136">
        <w:rPr>
          <w:b/>
          <w:color w:val="0070C0"/>
          <w:sz w:val="20"/>
          <w:szCs w:val="20"/>
        </w:rPr>
        <w:t>Reply B-21 (9) [From:</w:t>
      </w:r>
      <w:r w:rsidRPr="00E93136">
        <w:rPr>
          <w:color w:val="0070C0"/>
          <w:sz w:val="20"/>
          <w:szCs w:val="20"/>
        </w:rPr>
        <w:t xml:space="preserve"> Rob Finch</w:t>
      </w:r>
      <w:r w:rsidRPr="00E93136">
        <w:rPr>
          <w:b/>
          <w:color w:val="0070C0"/>
          <w:sz w:val="20"/>
          <w:szCs w:val="20"/>
        </w:rPr>
        <w:t>]</w:t>
      </w:r>
      <w:ins w:id="1" w:author="Felicia Bao">
        <w:r w:rsidRPr="00E93136">
          <w:rPr>
            <w:color w:val="0070C0"/>
            <w:sz w:val="20"/>
            <w:szCs w:val="20"/>
          </w:rPr>
          <w:t xml:space="preserve"> (</w:t>
        </w:r>
        <w:proofErr w:type="spellStart"/>
        <w:r w:rsidRPr="00E93136">
          <w:rPr>
            <w:color w:val="0070C0"/>
            <w:sz w:val="20"/>
            <w:szCs w:val="20"/>
          </w:rPr>
          <w:t>Cypherglass</w:t>
        </w:r>
        <w:proofErr w:type="spellEnd"/>
        <w:r w:rsidRPr="00E93136">
          <w:rPr>
            <w:color w:val="0070C0"/>
            <w:sz w:val="20"/>
            <w:szCs w:val="20"/>
          </w:rPr>
          <w:t>)</w:t>
        </w:r>
        <w:r w:rsidRPr="00E93136">
          <w:rPr>
            <w:b/>
            <w:color w:val="0070C0"/>
            <w:sz w:val="20"/>
            <w:szCs w:val="20"/>
          </w:rPr>
          <w:t>]</w:t>
        </w:r>
      </w:ins>
      <w:r w:rsidRPr="00E93136">
        <w:rPr>
          <w:b/>
          <w:color w:val="0070C0"/>
          <w:sz w:val="20"/>
          <w:szCs w:val="20"/>
        </w:rPr>
        <w:t xml:space="preserve"> GMT+8, 27 May</w:t>
      </w:r>
    </w:p>
    <w:p w14:paraId="41E7D027" w14:textId="77777777" w:rsidR="007074BD" w:rsidRPr="00E93136" w:rsidRDefault="007074BD" w:rsidP="007074BD">
      <w:pPr>
        <w:shd w:val="clear" w:color="auto" w:fill="DAEEF3" w:themeFill="accent5" w:themeFillTint="33"/>
        <w:ind w:left="420"/>
        <w:rPr>
          <w:color w:val="0070C0"/>
        </w:rPr>
      </w:pPr>
      <w:r w:rsidRPr="00E93136">
        <w:rPr>
          <w:color w:val="0070C0"/>
        </w:rPr>
        <w:t>Seems problematic @ 15. I propose a variation of:</w:t>
      </w:r>
    </w:p>
    <w:p w14:paraId="75292F7F" w14:textId="77777777" w:rsidR="007074BD" w:rsidRPr="00E93136" w:rsidRDefault="007074BD" w:rsidP="007074BD">
      <w:pPr>
        <w:shd w:val="clear" w:color="auto" w:fill="DAEEF3" w:themeFill="accent5" w:themeFillTint="33"/>
        <w:ind w:left="420"/>
        <w:rPr>
          <w:color w:val="0070C0"/>
        </w:rPr>
      </w:pPr>
      <w:r w:rsidRPr="00E93136">
        <w:rPr>
          <w:color w:val="0070C0"/>
        </w:rPr>
        <w:t xml:space="preserve">A person or entity having more than 10% ownership in two or more BPs shall within 1 year of June </w:t>
      </w:r>
      <w:proofErr w:type="gramStart"/>
      <w:r w:rsidRPr="00E93136">
        <w:rPr>
          <w:color w:val="0070C0"/>
        </w:rPr>
        <w:t>1</w:t>
      </w:r>
      <w:proofErr w:type="gramEnd"/>
      <w:r w:rsidRPr="00E93136">
        <w:rPr>
          <w:color w:val="0070C0"/>
        </w:rPr>
        <w:t xml:space="preserve"> 2018 employ a reasonable</w:t>
      </w:r>
    </w:p>
    <w:p w14:paraId="48101857" w14:textId="77777777" w:rsidR="007074BD" w:rsidRPr="00E93136" w:rsidRDefault="007074BD" w:rsidP="007074BD">
      <w:pPr>
        <w:shd w:val="clear" w:color="auto" w:fill="DAEEF3" w:themeFill="accent5" w:themeFillTint="33"/>
        <w:ind w:left="420"/>
        <w:rPr>
          <w:color w:val="0070C0"/>
        </w:rPr>
      </w:pPr>
      <w:r w:rsidRPr="00E93136">
        <w:rPr>
          <w:color w:val="0070C0"/>
        </w:rPr>
        <w:t>we want to make it clear that we believe Article 15 of the Block Producer Agreement should be changed to 0% to prevent block producer collusion or block producer cartels.</w:t>
      </w:r>
    </w:p>
    <w:p w14:paraId="2C82AF87" w14:textId="77777777" w:rsidR="007074BD" w:rsidRDefault="007074BD" w:rsidP="007074BD"/>
    <w:p w14:paraId="2C94936E" w14:textId="77777777" w:rsidR="007074BD" w:rsidRDefault="007074BD" w:rsidP="007074BD"/>
    <w:p w14:paraId="5AE89E14" w14:textId="77777777" w:rsidR="007074BD" w:rsidRPr="00A54964" w:rsidRDefault="007074BD" w:rsidP="007074BD">
      <w:pPr>
        <w:shd w:val="clear" w:color="auto" w:fill="F2DBDB" w:themeFill="accent2" w:themeFillTint="33"/>
        <w:ind w:left="420"/>
        <w:rPr>
          <w:b/>
          <w:color w:val="FF0000"/>
          <w:sz w:val="20"/>
          <w:szCs w:val="20"/>
        </w:rPr>
      </w:pPr>
      <w:r w:rsidRPr="00A54964">
        <w:rPr>
          <w:b/>
          <w:color w:val="FF0000"/>
          <w:sz w:val="20"/>
          <w:szCs w:val="20"/>
        </w:rPr>
        <w:t>Reply B-21 (9) [From:</w:t>
      </w:r>
      <w:r w:rsidRPr="00A54964">
        <w:rPr>
          <w:color w:val="FF0000"/>
          <w:sz w:val="20"/>
          <w:szCs w:val="20"/>
        </w:rPr>
        <w:t xml:space="preserve"> </w:t>
      </w:r>
      <w:proofErr w:type="spellStart"/>
      <w:r w:rsidRPr="00A54964">
        <w:rPr>
          <w:color w:val="FF0000"/>
          <w:sz w:val="20"/>
          <w:szCs w:val="20"/>
        </w:rPr>
        <w:t>HyDRo</w:t>
      </w:r>
      <w:proofErr w:type="spellEnd"/>
      <w:ins w:id="2" w:author="Felicia Bao">
        <w:r w:rsidRPr="00A54964">
          <w:rPr>
            <w:b/>
            <w:color w:val="FF0000"/>
            <w:sz w:val="20"/>
            <w:szCs w:val="20"/>
          </w:rPr>
          <w:t>]</w:t>
        </w:r>
      </w:ins>
      <w:r w:rsidRPr="00A54964">
        <w:rPr>
          <w:b/>
          <w:color w:val="FF0000"/>
          <w:sz w:val="20"/>
          <w:szCs w:val="20"/>
        </w:rPr>
        <w:t xml:space="preserve"> GMT+8, 28 May</w:t>
      </w:r>
    </w:p>
    <w:p w14:paraId="29054B2B" w14:textId="77777777" w:rsidR="007074BD" w:rsidRPr="00A54964" w:rsidRDefault="007074BD" w:rsidP="007074BD">
      <w:pPr>
        <w:shd w:val="clear" w:color="auto" w:fill="F2DBDB" w:themeFill="accent2" w:themeFillTint="33"/>
        <w:ind w:left="420"/>
        <w:rPr>
          <w:color w:val="FF0000"/>
        </w:rPr>
      </w:pPr>
      <w:r>
        <w:rPr>
          <w:color w:val="FF0000"/>
        </w:rPr>
        <w:t>I</w:t>
      </w:r>
      <w:r w:rsidRPr="007074BD">
        <w:rPr>
          <w:color w:val="FF0000"/>
        </w:rPr>
        <w:t xml:space="preserve"> have revised my opinion on #15 after finding the possible reasoning behind </w:t>
      </w:r>
      <w:proofErr w:type="gramStart"/>
      <w:r w:rsidRPr="007074BD">
        <w:rPr>
          <w:color w:val="FF0000"/>
        </w:rPr>
        <w:t>it..</w:t>
      </w:r>
      <w:proofErr w:type="gramEnd"/>
      <w:r w:rsidRPr="007074BD">
        <w:rPr>
          <w:color w:val="FF0000"/>
        </w:rPr>
        <w:t xml:space="preserve"> and </w:t>
      </w:r>
      <w:proofErr w:type="spellStart"/>
      <w:r w:rsidRPr="007074BD">
        <w:rPr>
          <w:color w:val="FF0000"/>
        </w:rPr>
        <w:t>i</w:t>
      </w:r>
      <w:proofErr w:type="spellEnd"/>
      <w:r w:rsidRPr="007074BD">
        <w:rPr>
          <w:color w:val="FF0000"/>
        </w:rPr>
        <w:t xml:space="preserve"> agree with hackers post above.</w:t>
      </w:r>
    </w:p>
    <w:p w14:paraId="2C3B518C" w14:textId="534E97AD" w:rsidR="006326C5" w:rsidRDefault="006326C5" w:rsidP="0056017C"/>
    <w:p w14:paraId="091D9A59" w14:textId="4FB6FB48" w:rsidR="007074BD" w:rsidRDefault="007074BD" w:rsidP="0056017C"/>
    <w:p w14:paraId="39D2E6C7" w14:textId="77777777" w:rsidR="007074BD" w:rsidRDefault="007074BD" w:rsidP="0056017C"/>
    <w:p w14:paraId="522C7585" w14:textId="39B6E853" w:rsidR="00531A4E" w:rsidRPr="00531A4E" w:rsidRDefault="00531A4E" w:rsidP="00F273FB">
      <w:pPr>
        <w:widowControl/>
        <w:shd w:val="clear" w:color="auto" w:fill="B6DDE8" w:themeFill="accent5" w:themeFillTint="66"/>
        <w:jc w:val="left"/>
        <w:rPr>
          <w:b/>
          <w:sz w:val="22"/>
          <w:szCs w:val="22"/>
        </w:rPr>
      </w:pPr>
      <w:r>
        <w:rPr>
          <w:b/>
          <w:sz w:val="22"/>
          <w:szCs w:val="22"/>
        </w:rPr>
        <w:t>C-----Constitution</w:t>
      </w:r>
    </w:p>
    <w:p w14:paraId="456EA6F7" w14:textId="6C734801" w:rsidR="00F23899" w:rsidRDefault="00F23899" w:rsidP="0056017C"/>
    <w:p w14:paraId="0ABDD998" w14:textId="01CFF9F2" w:rsidR="004B4E78" w:rsidRDefault="004B4E78" w:rsidP="004B4E78">
      <w:pPr>
        <w:shd w:val="clear" w:color="auto" w:fill="F2F2F2" w:themeFill="background1" w:themeFillShade="F2"/>
      </w:pPr>
      <w:r>
        <w:rPr>
          <w:b/>
          <w:sz w:val="20"/>
          <w:szCs w:val="20"/>
        </w:rPr>
        <w:t>Proposal C-32 [From:</w:t>
      </w:r>
      <w:r>
        <w:rPr>
          <w:sz w:val="20"/>
          <w:szCs w:val="20"/>
        </w:rPr>
        <w:t xml:space="preserve"> </w:t>
      </w:r>
      <w:r w:rsidR="00A92732">
        <w:rPr>
          <w:sz w:val="20"/>
          <w:szCs w:val="20"/>
        </w:rPr>
        <w:t>Wajid Malik</w:t>
      </w:r>
      <w:r>
        <w:rPr>
          <w:sz w:val="20"/>
          <w:szCs w:val="20"/>
        </w:rPr>
        <w:t xml:space="preserve"> (</w:t>
      </w:r>
      <w:proofErr w:type="spellStart"/>
      <w:r w:rsidR="00A92732">
        <w:rPr>
          <w:sz w:val="20"/>
          <w:szCs w:val="20"/>
        </w:rPr>
        <w:t>Bitspace</w:t>
      </w:r>
      <w:proofErr w:type="spellEnd"/>
      <w:r>
        <w:rPr>
          <w:sz w:val="20"/>
          <w:szCs w:val="20"/>
        </w:rPr>
        <w:t>)</w:t>
      </w:r>
      <w:r>
        <w:rPr>
          <w:b/>
          <w:sz w:val="20"/>
          <w:szCs w:val="20"/>
        </w:rPr>
        <w:t xml:space="preserve">] </w:t>
      </w:r>
      <w:r w:rsidR="005A1D68">
        <w:rPr>
          <w:b/>
          <w:sz w:val="20"/>
          <w:szCs w:val="20"/>
        </w:rPr>
        <w:t>21</w:t>
      </w:r>
      <w:r>
        <w:rPr>
          <w:b/>
          <w:sz w:val="20"/>
          <w:szCs w:val="20"/>
        </w:rPr>
        <w:t>:</w:t>
      </w:r>
      <w:r w:rsidR="005A1D68">
        <w:rPr>
          <w:b/>
          <w:sz w:val="20"/>
          <w:szCs w:val="20"/>
        </w:rPr>
        <w:t>33</w:t>
      </w:r>
      <w:r>
        <w:rPr>
          <w:b/>
          <w:sz w:val="20"/>
          <w:szCs w:val="20"/>
        </w:rPr>
        <w:t xml:space="preserve"> GMT+8, 29 May</w:t>
      </w:r>
    </w:p>
    <w:p w14:paraId="30514F65" w14:textId="3946D0CB" w:rsidR="004B4E78" w:rsidRDefault="004B4E78" w:rsidP="004B4E78">
      <w:pPr>
        <w:widowControl/>
        <w:shd w:val="clear" w:color="auto" w:fill="F2F2F2" w:themeFill="background1" w:themeFillShade="F2"/>
        <w:jc w:val="left"/>
        <w:rPr>
          <w:b/>
          <w:sz w:val="20"/>
          <w:szCs w:val="20"/>
        </w:rPr>
      </w:pPr>
      <w:r>
        <w:rPr>
          <w:b/>
          <w:sz w:val="20"/>
          <w:szCs w:val="20"/>
        </w:rPr>
        <w:t>Article II – Property Rights</w:t>
      </w:r>
    </w:p>
    <w:p w14:paraId="6CC4CAB8" w14:textId="0D01C195" w:rsidR="004B4E78" w:rsidRDefault="00A92732" w:rsidP="004B4E78">
      <w:pPr>
        <w:widowControl/>
        <w:shd w:val="clear" w:color="auto" w:fill="F2F2F2" w:themeFill="background1" w:themeFillShade="F2"/>
        <w:jc w:val="left"/>
      </w:pPr>
      <w:r>
        <w:t>(To the revised version of Article II:</w:t>
      </w:r>
    </w:p>
    <w:p w14:paraId="176C1DB7" w14:textId="2A0E43C8" w:rsidR="00A92732" w:rsidRPr="00A92732" w:rsidRDefault="00A92732" w:rsidP="004B4E78">
      <w:pPr>
        <w:widowControl/>
        <w:shd w:val="clear" w:color="auto" w:fill="F2F2F2" w:themeFill="background1" w:themeFillShade="F2"/>
        <w:jc w:val="left"/>
        <w:rPr>
          <w:i/>
        </w:rPr>
      </w:pPr>
      <w:r>
        <w:t xml:space="preserve">Original: </w:t>
      </w:r>
      <w:r w:rsidRPr="00A92732">
        <w:rPr>
          <w:i/>
        </w:rPr>
        <w:t>The rights of contract and of private property shall be inviolable, therefore no property shall change hands except with the consent of the owner or by a lawful Arbitrator’s order.</w:t>
      </w:r>
    </w:p>
    <w:p w14:paraId="004B2215" w14:textId="5DCE76D4" w:rsidR="00A92732" w:rsidRDefault="00A92732" w:rsidP="004B4E78">
      <w:pPr>
        <w:widowControl/>
        <w:shd w:val="clear" w:color="auto" w:fill="F2F2F2" w:themeFill="background1" w:themeFillShade="F2"/>
        <w:jc w:val="left"/>
      </w:pPr>
      <w:r w:rsidRPr="00047769">
        <w:rPr>
          <w:i/>
        </w:rPr>
        <w:t>Revised:</w:t>
      </w:r>
      <w:r>
        <w:t xml:space="preserve"> </w:t>
      </w:r>
      <w:r w:rsidR="00047769">
        <w:t>The rights of contract and of private property shall be inviolable, therefore no property shall change hands except with the consent of the owner or by a valid ruling by an Arbitrator, in accordance with Article IX and Article X.)</w:t>
      </w:r>
    </w:p>
    <w:p w14:paraId="54B198BA" w14:textId="4FDB5E2F" w:rsidR="00047769" w:rsidRPr="004B4E78" w:rsidRDefault="00047769" w:rsidP="004B4E78">
      <w:pPr>
        <w:widowControl/>
        <w:shd w:val="clear" w:color="auto" w:fill="F2F2F2" w:themeFill="background1" w:themeFillShade="F2"/>
        <w:jc w:val="left"/>
      </w:pPr>
      <w:r>
        <w:lastRenderedPageBreak/>
        <w:t xml:space="preserve">We suggest </w:t>
      </w:r>
      <w:proofErr w:type="gramStart"/>
      <w:r>
        <w:t>to keep</w:t>
      </w:r>
      <w:proofErr w:type="gramEnd"/>
      <w:r>
        <w:t xml:space="preserve"> the original version of this article. and try to keep references to other articles to a minimum. This gives </w:t>
      </w:r>
      <w:proofErr w:type="spellStart"/>
      <w:r>
        <w:t>clearity</w:t>
      </w:r>
      <w:proofErr w:type="spellEnd"/>
      <w:r>
        <w:t xml:space="preserve"> of reading. Remember that the entire constitution is binding. This is the only article referencing another article up until now</w:t>
      </w:r>
      <w:r w:rsidR="004C4D3C">
        <w:t>. Keep the original version of this article for simplicity and for reading chronologically through the articles as much as possible.</w:t>
      </w:r>
    </w:p>
    <w:p w14:paraId="1D9E36AA" w14:textId="47F9680D" w:rsidR="004B4E78" w:rsidRDefault="004B4E78" w:rsidP="0056017C"/>
    <w:p w14:paraId="4619A139" w14:textId="0FEDD89A" w:rsidR="004C4D3C" w:rsidRDefault="004C4D3C" w:rsidP="0056017C"/>
    <w:p w14:paraId="329B3708" w14:textId="079AF265" w:rsidR="008852A6" w:rsidRDefault="008852A6" w:rsidP="0056017C"/>
    <w:p w14:paraId="5E51C0EA" w14:textId="0162C201" w:rsidR="008852A6" w:rsidRDefault="008852A6" w:rsidP="0056017C"/>
    <w:p w14:paraId="44B9508B" w14:textId="77777777" w:rsidR="008852A6" w:rsidRDefault="008852A6" w:rsidP="0056017C"/>
    <w:p w14:paraId="059B42A5" w14:textId="77777777" w:rsidR="001B675F" w:rsidRDefault="001B675F" w:rsidP="001B675F">
      <w:pPr>
        <w:shd w:val="clear" w:color="auto" w:fill="F2F2F2" w:themeFill="background1" w:themeFillShade="F2"/>
        <w:rPr>
          <w:b/>
          <w:sz w:val="20"/>
          <w:szCs w:val="20"/>
        </w:rPr>
      </w:pPr>
      <w:r>
        <w:rPr>
          <w:b/>
          <w:sz w:val="20"/>
          <w:szCs w:val="20"/>
        </w:rPr>
        <w:t xml:space="preserve">Proposal C-9 [From: </w:t>
      </w:r>
      <w:r>
        <w:rPr>
          <w:sz w:val="20"/>
          <w:szCs w:val="20"/>
        </w:rPr>
        <w:t>Josh Kauffman (EOS Canada)</w:t>
      </w:r>
      <w:r>
        <w:rPr>
          <w:b/>
          <w:sz w:val="20"/>
          <w:szCs w:val="20"/>
        </w:rPr>
        <w:t>] 0:25 GMT+8, 23 May</w:t>
      </w:r>
    </w:p>
    <w:p w14:paraId="3058585C" w14:textId="77777777" w:rsidR="001B675F" w:rsidRPr="002A0801" w:rsidRDefault="001B675F" w:rsidP="001B675F">
      <w:pPr>
        <w:shd w:val="clear" w:color="auto" w:fill="F2F2F2" w:themeFill="background1" w:themeFillShade="F2"/>
        <w:rPr>
          <w:b/>
          <w:sz w:val="20"/>
          <w:szCs w:val="20"/>
        </w:rPr>
      </w:pPr>
      <w:r w:rsidRPr="002A0801">
        <w:rPr>
          <w:b/>
          <w:sz w:val="20"/>
          <w:szCs w:val="20"/>
        </w:rPr>
        <w:t>Article V (No Owner or Fiduciary) + Article VI (10% Ownership Cap)</w:t>
      </w:r>
    </w:p>
    <w:p w14:paraId="48427F8A" w14:textId="77777777" w:rsidR="001B675F" w:rsidRDefault="001B675F" w:rsidP="001B675F">
      <w:pPr>
        <w:shd w:val="clear" w:color="auto" w:fill="F2F2F2" w:themeFill="background1" w:themeFillShade="F2"/>
      </w:pPr>
      <w:r w:rsidRPr="007846D6">
        <w:t>We should try to combine these two. They are directly related, so we should put them together. Unless there is something I am missing (for why they are currently separated)</w:t>
      </w:r>
    </w:p>
    <w:p w14:paraId="3A239ADD" w14:textId="77777777" w:rsidR="001B675F" w:rsidRDefault="001B675F" w:rsidP="001B675F">
      <w:pPr>
        <w:ind w:left="420"/>
      </w:pPr>
    </w:p>
    <w:p w14:paraId="02F8DFF0" w14:textId="77777777" w:rsidR="001B675F" w:rsidRPr="004166CF" w:rsidRDefault="001B675F" w:rsidP="001B675F">
      <w:pPr>
        <w:shd w:val="clear" w:color="auto" w:fill="DAEEF3" w:themeFill="accent5" w:themeFillTint="33"/>
        <w:ind w:left="420"/>
        <w:rPr>
          <w:b/>
          <w:color w:val="0070C0"/>
          <w:sz w:val="20"/>
          <w:szCs w:val="20"/>
        </w:rPr>
      </w:pPr>
      <w:r w:rsidRPr="004166CF">
        <w:rPr>
          <w:b/>
          <w:color w:val="0070C0"/>
          <w:sz w:val="20"/>
          <w:szCs w:val="20"/>
        </w:rPr>
        <w:t>Reply C-9 (1) [From:</w:t>
      </w:r>
      <w:r w:rsidRPr="004166CF">
        <w:rPr>
          <w:color w:val="0070C0"/>
          <w:sz w:val="20"/>
          <w:szCs w:val="20"/>
        </w:rPr>
        <w:t xml:space="preserve"> Thomas Cox</w:t>
      </w:r>
      <w:r w:rsidRPr="004166CF">
        <w:rPr>
          <w:b/>
          <w:color w:val="0070C0"/>
          <w:sz w:val="20"/>
          <w:szCs w:val="20"/>
        </w:rPr>
        <w:t>] GMT+8, 23 May</w:t>
      </w:r>
    </w:p>
    <w:p w14:paraId="20B3B0E3" w14:textId="77777777" w:rsidR="001B675F" w:rsidRPr="004166CF" w:rsidRDefault="001B675F" w:rsidP="001B675F">
      <w:pPr>
        <w:shd w:val="clear" w:color="auto" w:fill="DAEEF3" w:themeFill="accent5" w:themeFillTint="33"/>
        <w:ind w:left="420"/>
        <w:rPr>
          <w:color w:val="0070C0"/>
        </w:rPr>
      </w:pPr>
      <w:r w:rsidRPr="004166CF">
        <w:rPr>
          <w:color w:val="0070C0"/>
        </w:rPr>
        <w:t>Separated because it was easier to propose them as separate ideas and have them examined each on their merits. Happy to combine them if the community desires it.</w:t>
      </w:r>
    </w:p>
    <w:p w14:paraId="2895BEDF" w14:textId="77777777" w:rsidR="001B675F" w:rsidRDefault="001B675F" w:rsidP="001B675F">
      <w:pPr>
        <w:rPr>
          <w:color w:val="FF0000"/>
        </w:rPr>
      </w:pPr>
    </w:p>
    <w:p w14:paraId="13C849A8" w14:textId="77777777" w:rsidR="001B675F" w:rsidRPr="004166CF" w:rsidRDefault="001B675F" w:rsidP="001B675F">
      <w:pPr>
        <w:shd w:val="clear" w:color="auto" w:fill="DAEEF3" w:themeFill="accent5" w:themeFillTint="33"/>
        <w:ind w:left="420"/>
        <w:rPr>
          <w:b/>
          <w:color w:val="0070C0"/>
          <w:sz w:val="20"/>
          <w:szCs w:val="20"/>
        </w:rPr>
      </w:pPr>
      <w:r w:rsidRPr="004166CF">
        <w:rPr>
          <w:b/>
          <w:color w:val="0070C0"/>
          <w:sz w:val="20"/>
          <w:szCs w:val="20"/>
        </w:rPr>
        <w:t>Reply C-9 (</w:t>
      </w:r>
      <w:r>
        <w:rPr>
          <w:b/>
          <w:color w:val="0070C0"/>
          <w:sz w:val="20"/>
          <w:szCs w:val="20"/>
        </w:rPr>
        <w:t>2</w:t>
      </w:r>
      <w:r w:rsidRPr="004166CF">
        <w:rPr>
          <w:b/>
          <w:color w:val="0070C0"/>
          <w:sz w:val="20"/>
          <w:szCs w:val="20"/>
        </w:rPr>
        <w:t>) [From:</w:t>
      </w:r>
      <w:r w:rsidRPr="004166CF">
        <w:rPr>
          <w:color w:val="0070C0"/>
          <w:sz w:val="20"/>
          <w:szCs w:val="20"/>
        </w:rPr>
        <w:t xml:space="preserve"> </w:t>
      </w:r>
      <w:proofErr w:type="spellStart"/>
      <w:r>
        <w:rPr>
          <w:color w:val="0070C0"/>
          <w:sz w:val="20"/>
          <w:szCs w:val="20"/>
        </w:rPr>
        <w:t>murali</w:t>
      </w:r>
      <w:proofErr w:type="spellEnd"/>
      <w:r w:rsidRPr="004166CF">
        <w:rPr>
          <w:b/>
          <w:color w:val="0070C0"/>
          <w:sz w:val="20"/>
          <w:szCs w:val="20"/>
        </w:rPr>
        <w:t>] GMT+8, 2</w:t>
      </w:r>
      <w:r>
        <w:rPr>
          <w:b/>
          <w:color w:val="0070C0"/>
          <w:sz w:val="20"/>
          <w:szCs w:val="20"/>
        </w:rPr>
        <w:t>6</w:t>
      </w:r>
      <w:r w:rsidRPr="004166CF">
        <w:rPr>
          <w:b/>
          <w:color w:val="0070C0"/>
          <w:sz w:val="20"/>
          <w:szCs w:val="20"/>
        </w:rPr>
        <w:t xml:space="preserve"> May</w:t>
      </w:r>
    </w:p>
    <w:p w14:paraId="05BE60F1" w14:textId="77777777" w:rsidR="001B675F" w:rsidRPr="004E5A11" w:rsidRDefault="001B675F" w:rsidP="001B675F">
      <w:pPr>
        <w:shd w:val="clear" w:color="auto" w:fill="DAEEF3" w:themeFill="accent5" w:themeFillTint="33"/>
        <w:ind w:left="420"/>
        <w:rPr>
          <w:color w:val="0070C0"/>
        </w:rPr>
      </w:pPr>
      <w:r w:rsidRPr="004E5A11">
        <w:rPr>
          <w:color w:val="0070C0"/>
        </w:rPr>
        <w:t>Yes.</w:t>
      </w:r>
    </w:p>
    <w:p w14:paraId="7399A5C9" w14:textId="77777777" w:rsidR="001B675F" w:rsidRDefault="001B675F" w:rsidP="001B675F">
      <w:pPr>
        <w:rPr>
          <w:color w:val="FF0000"/>
        </w:rPr>
      </w:pPr>
    </w:p>
    <w:p w14:paraId="6879FE9D" w14:textId="77777777" w:rsidR="001B675F" w:rsidRPr="001B675F" w:rsidRDefault="001B675F" w:rsidP="001B675F">
      <w:pPr>
        <w:shd w:val="clear" w:color="auto" w:fill="F2DBDB" w:themeFill="accent2" w:themeFillTint="33"/>
        <w:ind w:left="420"/>
        <w:rPr>
          <w:b/>
          <w:color w:val="FF0000"/>
          <w:sz w:val="20"/>
          <w:szCs w:val="20"/>
        </w:rPr>
      </w:pPr>
      <w:r w:rsidRPr="001B675F">
        <w:rPr>
          <w:b/>
          <w:color w:val="FF0000"/>
          <w:sz w:val="20"/>
          <w:szCs w:val="20"/>
        </w:rPr>
        <w:t>Reply C-9 (3) [From:</w:t>
      </w:r>
      <w:r w:rsidRPr="001B675F">
        <w:rPr>
          <w:color w:val="FF0000"/>
          <w:sz w:val="20"/>
          <w:szCs w:val="20"/>
        </w:rPr>
        <w:t xml:space="preserve"> Wajid Malik (</w:t>
      </w:r>
      <w:proofErr w:type="spellStart"/>
      <w:r w:rsidRPr="001B675F">
        <w:rPr>
          <w:color w:val="FF0000"/>
          <w:sz w:val="20"/>
          <w:szCs w:val="20"/>
        </w:rPr>
        <w:t>Bitspace</w:t>
      </w:r>
      <w:proofErr w:type="spellEnd"/>
      <w:r w:rsidRPr="001B675F">
        <w:rPr>
          <w:color w:val="FF0000"/>
          <w:sz w:val="20"/>
          <w:szCs w:val="20"/>
        </w:rPr>
        <w:t>)</w:t>
      </w:r>
      <w:r w:rsidRPr="001B675F">
        <w:rPr>
          <w:b/>
          <w:color w:val="FF0000"/>
          <w:sz w:val="20"/>
          <w:szCs w:val="20"/>
        </w:rPr>
        <w:t>] 21:33 GMT+8, 28 May</w:t>
      </w:r>
    </w:p>
    <w:p w14:paraId="2B29AAC6" w14:textId="77777777" w:rsidR="001B675F" w:rsidRPr="001B675F" w:rsidRDefault="001B675F" w:rsidP="001B675F">
      <w:pPr>
        <w:shd w:val="clear" w:color="auto" w:fill="F2DBDB" w:themeFill="accent2" w:themeFillTint="33"/>
        <w:ind w:left="420"/>
        <w:rPr>
          <w:color w:val="FF0000"/>
        </w:rPr>
      </w:pPr>
      <w:proofErr w:type="spellStart"/>
      <w:r w:rsidRPr="001B675F">
        <w:rPr>
          <w:color w:val="FF0000"/>
        </w:rPr>
        <w:t>Bitspace</w:t>
      </w:r>
      <w:proofErr w:type="spellEnd"/>
      <w:r w:rsidRPr="001B675F">
        <w:rPr>
          <w:color w:val="FF0000"/>
        </w:rPr>
        <w:t xml:space="preserve"> agrees on combining article V and VI</w:t>
      </w:r>
    </w:p>
    <w:p w14:paraId="36846976" w14:textId="10CE94AF" w:rsidR="004C4D3C" w:rsidRDefault="004C4D3C" w:rsidP="0056017C"/>
    <w:p w14:paraId="602AB59E" w14:textId="61866981" w:rsidR="004C4D3C" w:rsidRDefault="004C4D3C" w:rsidP="0056017C"/>
    <w:p w14:paraId="5D2B7CDC" w14:textId="4731F3B2" w:rsidR="005A1D68" w:rsidRDefault="005A1D68" w:rsidP="005A1D68">
      <w:pPr>
        <w:shd w:val="clear" w:color="auto" w:fill="F2F2F2" w:themeFill="background1" w:themeFillShade="F2"/>
      </w:pPr>
      <w:r>
        <w:rPr>
          <w:b/>
          <w:sz w:val="20"/>
          <w:szCs w:val="20"/>
        </w:rPr>
        <w:t>Proposal C-33 [From:</w:t>
      </w:r>
      <w:r>
        <w:rPr>
          <w:sz w:val="20"/>
          <w:szCs w:val="20"/>
        </w:rPr>
        <w:t xml:space="preserve"> Wajid Malik (</w:t>
      </w:r>
      <w:proofErr w:type="spellStart"/>
      <w:r>
        <w:rPr>
          <w:sz w:val="20"/>
          <w:szCs w:val="20"/>
        </w:rPr>
        <w:t>Bitspace</w:t>
      </w:r>
      <w:proofErr w:type="spellEnd"/>
      <w:r>
        <w:rPr>
          <w:sz w:val="20"/>
          <w:szCs w:val="20"/>
        </w:rPr>
        <w:t>)</w:t>
      </w:r>
      <w:r>
        <w:rPr>
          <w:b/>
          <w:sz w:val="20"/>
          <w:szCs w:val="20"/>
        </w:rPr>
        <w:t>] 21:33 GMT+8, 29 May</w:t>
      </w:r>
    </w:p>
    <w:p w14:paraId="6861EC12" w14:textId="4F4108D4" w:rsidR="005A1D68" w:rsidRDefault="005A1D68" w:rsidP="005A1D68">
      <w:pPr>
        <w:widowControl/>
        <w:shd w:val="clear" w:color="auto" w:fill="F2F2F2" w:themeFill="background1" w:themeFillShade="F2"/>
        <w:jc w:val="left"/>
        <w:rPr>
          <w:b/>
          <w:sz w:val="20"/>
          <w:szCs w:val="20"/>
        </w:rPr>
      </w:pPr>
      <w:r>
        <w:rPr>
          <w:b/>
          <w:sz w:val="20"/>
          <w:szCs w:val="20"/>
        </w:rPr>
        <w:t>Article VII – Agreement to Penalties</w:t>
      </w:r>
    </w:p>
    <w:p w14:paraId="0CFC99F7" w14:textId="5650429A" w:rsidR="005A1D68" w:rsidRDefault="005A1D68" w:rsidP="005A1D68">
      <w:pPr>
        <w:widowControl/>
        <w:shd w:val="clear" w:color="auto" w:fill="F2F2F2" w:themeFill="background1" w:themeFillShade="F2"/>
        <w:jc w:val="left"/>
      </w:pPr>
      <w:r>
        <w:t xml:space="preserve">Move article 7 Agreement and </w:t>
      </w:r>
      <w:proofErr w:type="spellStart"/>
      <w:r>
        <w:t>Penalities</w:t>
      </w:r>
      <w:proofErr w:type="spellEnd"/>
      <w:r>
        <w:t xml:space="preserve"> to after article 10.</w:t>
      </w:r>
    </w:p>
    <w:p w14:paraId="6017E2D6" w14:textId="7A8C2CBE" w:rsidR="005A1D68" w:rsidRPr="005A1D68" w:rsidRDefault="002D6CD9" w:rsidP="005A1D68">
      <w:pPr>
        <w:widowControl/>
        <w:shd w:val="clear" w:color="auto" w:fill="F2F2F2" w:themeFill="background1" w:themeFillShade="F2"/>
        <w:jc w:val="left"/>
      </w:pPr>
      <w:r>
        <w:t>Commentary: It would be better to present article 9+10 about arbitration standard and forum before mentioning agreement and penalties to give chronological clarity by introducing arbitration before introducing penalties.</w:t>
      </w:r>
    </w:p>
    <w:p w14:paraId="7C8A6468" w14:textId="643AF539" w:rsidR="004C4D3C" w:rsidRDefault="004C4D3C" w:rsidP="0056017C"/>
    <w:p w14:paraId="59D215D4" w14:textId="161ADA18" w:rsidR="004C4D3C" w:rsidRDefault="004C4D3C" w:rsidP="0056017C"/>
    <w:p w14:paraId="1F2D8743" w14:textId="77777777" w:rsidR="008852A6" w:rsidRDefault="008852A6" w:rsidP="0056017C"/>
    <w:p w14:paraId="64FBB969" w14:textId="6A2D308D" w:rsidR="002D6CD9" w:rsidRDefault="002D6CD9" w:rsidP="002D6CD9">
      <w:pPr>
        <w:shd w:val="clear" w:color="auto" w:fill="F2F2F2" w:themeFill="background1" w:themeFillShade="F2"/>
      </w:pPr>
      <w:r>
        <w:rPr>
          <w:b/>
          <w:sz w:val="20"/>
          <w:szCs w:val="20"/>
        </w:rPr>
        <w:t>Proposal C-34 [From:</w:t>
      </w:r>
      <w:r>
        <w:rPr>
          <w:sz w:val="20"/>
          <w:szCs w:val="20"/>
        </w:rPr>
        <w:t xml:space="preserve"> Wajid Malik (</w:t>
      </w:r>
      <w:proofErr w:type="spellStart"/>
      <w:r>
        <w:rPr>
          <w:sz w:val="20"/>
          <w:szCs w:val="20"/>
        </w:rPr>
        <w:t>Bitspace</w:t>
      </w:r>
      <w:proofErr w:type="spellEnd"/>
      <w:r>
        <w:rPr>
          <w:sz w:val="20"/>
          <w:szCs w:val="20"/>
        </w:rPr>
        <w:t>)</w:t>
      </w:r>
      <w:r>
        <w:rPr>
          <w:b/>
          <w:sz w:val="20"/>
          <w:szCs w:val="20"/>
        </w:rPr>
        <w:t>] 21:33 GMT+8, 29 May</w:t>
      </w:r>
    </w:p>
    <w:p w14:paraId="2804D613" w14:textId="0D02AA4E" w:rsidR="002D6CD9" w:rsidRDefault="002D6CD9" w:rsidP="002D6CD9">
      <w:pPr>
        <w:widowControl/>
        <w:shd w:val="clear" w:color="auto" w:fill="F2F2F2" w:themeFill="background1" w:themeFillShade="F2"/>
        <w:jc w:val="left"/>
        <w:rPr>
          <w:b/>
          <w:sz w:val="20"/>
          <w:szCs w:val="20"/>
        </w:rPr>
      </w:pPr>
      <w:r>
        <w:rPr>
          <w:b/>
          <w:sz w:val="20"/>
          <w:szCs w:val="20"/>
        </w:rPr>
        <w:t xml:space="preserve">Article </w:t>
      </w:r>
      <w:r w:rsidR="00033795">
        <w:rPr>
          <w:b/>
          <w:sz w:val="20"/>
          <w:szCs w:val="20"/>
        </w:rPr>
        <w:t>X</w:t>
      </w:r>
      <w:r>
        <w:rPr>
          <w:b/>
          <w:sz w:val="20"/>
          <w:szCs w:val="20"/>
        </w:rPr>
        <w:t xml:space="preserve">VII – </w:t>
      </w:r>
      <w:r w:rsidR="00033795">
        <w:rPr>
          <w:b/>
          <w:sz w:val="20"/>
          <w:szCs w:val="20"/>
        </w:rPr>
        <w:t>Choice of Law</w:t>
      </w:r>
    </w:p>
    <w:p w14:paraId="3A4C2045" w14:textId="30D224C3" w:rsidR="00033795" w:rsidRDefault="002D20D2" w:rsidP="002D6CD9">
      <w:pPr>
        <w:widowControl/>
        <w:shd w:val="clear" w:color="auto" w:fill="F2F2F2" w:themeFill="background1" w:themeFillShade="F2"/>
        <w:jc w:val="left"/>
      </w:pPr>
      <w:r>
        <w:t>Choice of law for disputes shall be, in order of precedence, this Constitution and Maxims of Equity.</w:t>
      </w:r>
    </w:p>
    <w:p w14:paraId="08D92542" w14:textId="6CD7D9B1" w:rsidR="002D20D2" w:rsidRDefault="002D20D2" w:rsidP="002D6CD9">
      <w:pPr>
        <w:widowControl/>
        <w:shd w:val="clear" w:color="auto" w:fill="F2F2F2" w:themeFill="background1" w:themeFillShade="F2"/>
        <w:jc w:val="left"/>
      </w:pPr>
      <w:r>
        <w:t xml:space="preserve">Are we referring to the original constitution of Malta, </w:t>
      </w:r>
      <w:proofErr w:type="spellStart"/>
      <w:r>
        <w:t>maltan</w:t>
      </w:r>
      <w:proofErr w:type="spellEnd"/>
      <w:r>
        <w:t xml:space="preserve"> constitutional principles, Code de Rohan, laws the </w:t>
      </w:r>
      <w:proofErr w:type="spellStart"/>
      <w:r>
        <w:t>drodhine</w:t>
      </w:r>
      <w:proofErr w:type="spellEnd"/>
      <w:r>
        <w:t xml:space="preserve">, or to the laws that the Republic of Malta is governed by today? Why are we including law of </w:t>
      </w:r>
      <w:proofErr w:type="spellStart"/>
      <w:r>
        <w:t>malta</w:t>
      </w:r>
      <w:proofErr w:type="spellEnd"/>
      <w:r>
        <w:t xml:space="preserve"> in particular?</w:t>
      </w:r>
    </w:p>
    <w:p w14:paraId="2FC75A9B" w14:textId="2A602311" w:rsidR="002D20D2" w:rsidRPr="00033795" w:rsidRDefault="002D20D2" w:rsidP="002D6CD9">
      <w:pPr>
        <w:widowControl/>
        <w:shd w:val="clear" w:color="auto" w:fill="F2F2F2" w:themeFill="background1" w:themeFillShade="F2"/>
        <w:jc w:val="left"/>
      </w:pPr>
      <w:r>
        <w:t>Comment - be more specific in terms of law of Malta. Maybe not include it in the initial draft.</w:t>
      </w:r>
    </w:p>
    <w:p w14:paraId="0092569B" w14:textId="09111BC1" w:rsidR="004B4E78" w:rsidRDefault="004B4E78" w:rsidP="0056017C"/>
    <w:p w14:paraId="70626B5E" w14:textId="10CC489E" w:rsidR="004B4E78" w:rsidRDefault="004B4E78" w:rsidP="0056017C"/>
    <w:p w14:paraId="080A9517" w14:textId="77777777" w:rsidR="008852A6" w:rsidRDefault="008852A6" w:rsidP="0056017C"/>
    <w:p w14:paraId="06F1F4FA" w14:textId="1CE2CA40" w:rsidR="00597CBA" w:rsidRDefault="00597CBA" w:rsidP="00597CBA">
      <w:pPr>
        <w:shd w:val="clear" w:color="auto" w:fill="F2F2F2" w:themeFill="background1" w:themeFillShade="F2"/>
      </w:pPr>
      <w:r>
        <w:rPr>
          <w:b/>
          <w:sz w:val="20"/>
          <w:szCs w:val="20"/>
        </w:rPr>
        <w:t>Proposal C-31 [From:</w:t>
      </w:r>
      <w:r>
        <w:rPr>
          <w:sz w:val="20"/>
          <w:szCs w:val="20"/>
        </w:rPr>
        <w:t xml:space="preserve"> </w:t>
      </w:r>
      <w:r w:rsidR="00681D76">
        <w:rPr>
          <w:sz w:val="20"/>
          <w:szCs w:val="20"/>
        </w:rPr>
        <w:t>Josh Kauffman (</w:t>
      </w:r>
      <w:r>
        <w:rPr>
          <w:sz w:val="20"/>
          <w:szCs w:val="20"/>
        </w:rPr>
        <w:t>EOS Canada</w:t>
      </w:r>
      <w:r w:rsidR="00681D76">
        <w:rPr>
          <w:sz w:val="20"/>
          <w:szCs w:val="20"/>
        </w:rPr>
        <w:t>)</w:t>
      </w:r>
      <w:r>
        <w:rPr>
          <w:b/>
          <w:sz w:val="20"/>
          <w:szCs w:val="20"/>
        </w:rPr>
        <w:t xml:space="preserve">] </w:t>
      </w:r>
      <w:r w:rsidR="00681D76">
        <w:rPr>
          <w:b/>
          <w:sz w:val="20"/>
          <w:szCs w:val="20"/>
        </w:rPr>
        <w:t xml:space="preserve">9:00 </w:t>
      </w:r>
      <w:r>
        <w:rPr>
          <w:b/>
          <w:sz w:val="20"/>
          <w:szCs w:val="20"/>
        </w:rPr>
        <w:t>GMT+8, 2</w:t>
      </w:r>
      <w:r w:rsidR="00681D76">
        <w:rPr>
          <w:b/>
          <w:sz w:val="20"/>
          <w:szCs w:val="20"/>
        </w:rPr>
        <w:t>9</w:t>
      </w:r>
      <w:r>
        <w:rPr>
          <w:b/>
          <w:sz w:val="20"/>
          <w:szCs w:val="20"/>
        </w:rPr>
        <w:t xml:space="preserve"> May</w:t>
      </w:r>
    </w:p>
    <w:p w14:paraId="0B4FCB61" w14:textId="0671F15B" w:rsidR="00597CBA" w:rsidRPr="00507E99" w:rsidRDefault="00681D76" w:rsidP="00597CBA">
      <w:pPr>
        <w:widowControl/>
        <w:shd w:val="clear" w:color="auto" w:fill="F2F2F2" w:themeFill="background1" w:themeFillShade="F2"/>
        <w:jc w:val="left"/>
        <w:rPr>
          <w:b/>
          <w:sz w:val="20"/>
          <w:szCs w:val="20"/>
        </w:rPr>
      </w:pPr>
      <w:r>
        <w:rPr>
          <w:b/>
          <w:sz w:val="20"/>
          <w:szCs w:val="20"/>
        </w:rPr>
        <w:lastRenderedPageBreak/>
        <w:t>Newly Added</w:t>
      </w:r>
    </w:p>
    <w:p w14:paraId="67D8F756" w14:textId="77777777" w:rsidR="00DE186E" w:rsidRDefault="00DE186E" w:rsidP="00DE186E">
      <w:pPr>
        <w:shd w:val="clear" w:color="auto" w:fill="F2F2F2" w:themeFill="background1" w:themeFillShade="F2"/>
      </w:pPr>
      <w:r>
        <w:t>I am proposing a new article:</w:t>
      </w:r>
    </w:p>
    <w:p w14:paraId="751D92EF" w14:textId="09959622" w:rsidR="00263F75" w:rsidRDefault="00DE186E" w:rsidP="00DE186E">
      <w:pPr>
        <w:shd w:val="clear" w:color="auto" w:fill="F2F2F2" w:themeFill="background1" w:themeFillShade="F2"/>
      </w:pPr>
      <w:r>
        <w:rPr>
          <w:rFonts w:hint="eastAsia"/>
        </w:rPr>
        <w:t>“</w:t>
      </w:r>
      <w:r>
        <w:t>Any votes shall be cast by a person's direct action, and not by any other means (e.g. smart contracts, bots, any other automatic voting tool)”</w:t>
      </w:r>
    </w:p>
    <w:p w14:paraId="2CCE7FD0" w14:textId="090A1DEA" w:rsidR="004C4D3C" w:rsidRDefault="004C4D3C" w:rsidP="0056017C"/>
    <w:p w14:paraId="642A5B32" w14:textId="77777777" w:rsidR="004C4D3C" w:rsidRDefault="004C4D3C" w:rsidP="0056017C"/>
    <w:p w14:paraId="4C5D4381" w14:textId="3FF31E18" w:rsidR="003B12FC" w:rsidRPr="00531A4E" w:rsidRDefault="003B12FC" w:rsidP="003B12FC">
      <w:pPr>
        <w:widowControl/>
        <w:shd w:val="clear" w:color="auto" w:fill="B6DDE8" w:themeFill="accent5" w:themeFillTint="66"/>
        <w:jc w:val="left"/>
        <w:rPr>
          <w:b/>
          <w:sz w:val="22"/>
          <w:szCs w:val="22"/>
        </w:rPr>
      </w:pPr>
      <w:r>
        <w:rPr>
          <w:b/>
          <w:sz w:val="22"/>
          <w:szCs w:val="22"/>
        </w:rPr>
        <w:t>O-----Other Suggestion</w:t>
      </w:r>
    </w:p>
    <w:p w14:paraId="699676ED" w14:textId="77777777" w:rsidR="003B12FC" w:rsidRDefault="003B12FC" w:rsidP="0056017C"/>
    <w:p w14:paraId="502463E4" w14:textId="77777777" w:rsidR="00F54130" w:rsidRDefault="00F54130">
      <w:pPr>
        <w:widowControl/>
        <w:jc w:val="left"/>
        <w:rPr>
          <w:b/>
          <w:sz w:val="24"/>
          <w:szCs w:val="24"/>
        </w:rPr>
      </w:pPr>
      <w:r>
        <w:rPr>
          <w:b/>
          <w:sz w:val="24"/>
          <w:szCs w:val="24"/>
        </w:rPr>
        <w:br w:type="page"/>
      </w:r>
    </w:p>
    <w:p w14:paraId="4AE4CCDC" w14:textId="055CB1F9" w:rsidR="0056017C" w:rsidRDefault="00531A4E" w:rsidP="0056017C">
      <w:pPr>
        <w:pBdr>
          <w:bottom w:val="single" w:sz="6" w:space="1" w:color="auto"/>
        </w:pBdr>
        <w:rPr>
          <w:b/>
          <w:sz w:val="24"/>
          <w:szCs w:val="24"/>
        </w:rPr>
      </w:pPr>
      <w:r>
        <w:rPr>
          <w:b/>
          <w:sz w:val="24"/>
          <w:szCs w:val="24"/>
        </w:rPr>
        <w:lastRenderedPageBreak/>
        <w:t>Inactive</w:t>
      </w:r>
      <w:r w:rsidR="0056017C">
        <w:rPr>
          <w:b/>
          <w:sz w:val="24"/>
          <w:szCs w:val="24"/>
        </w:rPr>
        <w:t xml:space="preserve"> Feedback</w:t>
      </w:r>
    </w:p>
    <w:p w14:paraId="0A9FE4FA" w14:textId="7BF13AF8" w:rsidR="00DB32E0" w:rsidRDefault="00DB32E0" w:rsidP="00CF1A71">
      <w:pPr>
        <w:rPr>
          <w:b/>
          <w:sz w:val="20"/>
          <w:szCs w:val="20"/>
        </w:rPr>
      </w:pPr>
    </w:p>
    <w:p w14:paraId="7070364D" w14:textId="43078978" w:rsidR="00714AAE" w:rsidRPr="00714AAE" w:rsidRDefault="00714AAE" w:rsidP="00714AAE">
      <w:pPr>
        <w:shd w:val="clear" w:color="auto" w:fill="FBD4B4" w:themeFill="accent6" w:themeFillTint="66"/>
        <w:rPr>
          <w:b/>
          <w:sz w:val="22"/>
          <w:szCs w:val="22"/>
        </w:rPr>
      </w:pPr>
      <w:r>
        <w:rPr>
          <w:b/>
          <w:sz w:val="22"/>
          <w:szCs w:val="22"/>
        </w:rPr>
        <w:t>A-----</w:t>
      </w:r>
      <w:r w:rsidRPr="007E1EE9">
        <w:rPr>
          <w:b/>
          <w:sz w:val="22"/>
          <w:szCs w:val="22"/>
        </w:rPr>
        <w:t>Arbitration</w:t>
      </w:r>
    </w:p>
    <w:p w14:paraId="7CB9B8BE" w14:textId="77777777" w:rsidR="00714AAE" w:rsidRDefault="00714AAE" w:rsidP="00CF1A71">
      <w:pPr>
        <w:rPr>
          <w:b/>
          <w:sz w:val="20"/>
          <w:szCs w:val="20"/>
        </w:rPr>
      </w:pPr>
    </w:p>
    <w:p w14:paraId="0339B5DF" w14:textId="77777777" w:rsidR="00E93136" w:rsidRDefault="00E93136" w:rsidP="00E93136">
      <w:pPr>
        <w:shd w:val="clear" w:color="auto" w:fill="F2F2F2" w:themeFill="background1" w:themeFillShade="F2"/>
      </w:pPr>
      <w:r>
        <w:rPr>
          <w:b/>
          <w:sz w:val="20"/>
          <w:szCs w:val="20"/>
        </w:rPr>
        <w:t xml:space="preserve">Proposal A-7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5802DCCA" w14:textId="77777777" w:rsidR="00E93136" w:rsidRPr="00817220" w:rsidRDefault="00E93136" w:rsidP="00E93136">
      <w:pPr>
        <w:shd w:val="clear" w:color="auto" w:fill="F2F2F2" w:themeFill="background1" w:themeFillShade="F2"/>
        <w:rPr>
          <w:b/>
        </w:rPr>
      </w:pPr>
      <w:r>
        <w:rPr>
          <w:b/>
        </w:rPr>
        <w:t xml:space="preserve">RDR </w:t>
      </w:r>
      <w:r w:rsidRPr="00817220">
        <w:rPr>
          <w:b/>
        </w:rPr>
        <w:t>1.1</w:t>
      </w:r>
    </w:p>
    <w:p w14:paraId="00DD14BF" w14:textId="77777777" w:rsidR="00E93136" w:rsidRDefault="00E93136" w:rsidP="00E93136">
      <w:pPr>
        <w:shd w:val="clear" w:color="auto" w:fill="F2F2F2" w:themeFill="background1" w:themeFillShade="F2"/>
      </w:pPr>
      <w:r>
        <w:t>Add the following to "1.1 Nature of Disputes":</w:t>
      </w:r>
    </w:p>
    <w:p w14:paraId="3C7181F5" w14:textId="77777777" w:rsidR="00E93136" w:rsidRDefault="00E93136" w:rsidP="00E93136">
      <w:pPr>
        <w:pStyle w:val="a9"/>
        <w:numPr>
          <w:ilvl w:val="0"/>
          <w:numId w:val="1"/>
        </w:numPr>
        <w:shd w:val="clear" w:color="auto" w:fill="F2F2F2" w:themeFill="background1" w:themeFillShade="F2"/>
      </w:pPr>
      <w:r>
        <w:t>Requests for code changes on deployed smart contracts.</w:t>
      </w:r>
    </w:p>
    <w:p w14:paraId="6993720A" w14:textId="77777777" w:rsidR="00E93136" w:rsidRDefault="00E93136" w:rsidP="00E93136">
      <w:pPr>
        <w:shd w:val="clear" w:color="auto" w:fill="F2F2F2" w:themeFill="background1" w:themeFillShade="F2"/>
      </w:pPr>
      <w:r>
        <w:t>(I contemplated adding possible reasons for needing to open such an arb request, but it is probably better to leave it broad)</w:t>
      </w:r>
    </w:p>
    <w:p w14:paraId="588ACD5C" w14:textId="77777777" w:rsidR="00E93136" w:rsidRDefault="00E93136" w:rsidP="00E93136"/>
    <w:p w14:paraId="5FF5398E" w14:textId="77777777" w:rsidR="00E93136" w:rsidRPr="00F273FB" w:rsidRDefault="00E93136" w:rsidP="00E93136">
      <w:pPr>
        <w:shd w:val="clear" w:color="auto" w:fill="DAEEF3" w:themeFill="accent5" w:themeFillTint="33"/>
        <w:ind w:left="420"/>
        <w:rPr>
          <w:color w:val="0070C0"/>
          <w:sz w:val="20"/>
          <w:szCs w:val="20"/>
        </w:rPr>
      </w:pPr>
      <w:r w:rsidRPr="00F273FB">
        <w:rPr>
          <w:b/>
          <w:color w:val="0070C0"/>
          <w:sz w:val="20"/>
          <w:szCs w:val="20"/>
        </w:rPr>
        <w:t>Reply A-7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1:11 GMT+8, 26 May</w:t>
      </w:r>
    </w:p>
    <w:p w14:paraId="5DADF572" w14:textId="77777777" w:rsidR="00E93136" w:rsidRPr="00F273FB" w:rsidRDefault="00E93136" w:rsidP="00E93136">
      <w:pPr>
        <w:shd w:val="clear" w:color="auto" w:fill="DAEEF3" w:themeFill="accent5" w:themeFillTint="33"/>
        <w:ind w:left="420"/>
        <w:rPr>
          <w:color w:val="0070C0"/>
        </w:rPr>
      </w:pPr>
      <w:r w:rsidRPr="00F273FB">
        <w:rPr>
          <w:color w:val="0070C0"/>
        </w:rPr>
        <w:t xml:space="preserve">Indeed, this section is not intended to be exhaustive. Regarding the example, "Requests for code changes on deployed smart contracts", is this meant for the </w:t>
      </w:r>
      <w:proofErr w:type="spellStart"/>
      <w:r w:rsidRPr="00F273FB">
        <w:rPr>
          <w:color w:val="0070C0"/>
        </w:rPr>
        <w:t>DApp</w:t>
      </w:r>
      <w:proofErr w:type="spellEnd"/>
      <w:r w:rsidRPr="00F273FB">
        <w:rPr>
          <w:color w:val="0070C0"/>
        </w:rPr>
        <w:t xml:space="preserve"> developer? As I understand that a </w:t>
      </w:r>
      <w:proofErr w:type="spellStart"/>
      <w:r w:rsidRPr="00F273FB">
        <w:rPr>
          <w:color w:val="0070C0"/>
        </w:rPr>
        <w:t>DApp</w:t>
      </w:r>
      <w:proofErr w:type="spellEnd"/>
      <w:r w:rsidRPr="00F273FB">
        <w:rPr>
          <w:color w:val="0070C0"/>
        </w:rPr>
        <w:t xml:space="preserve"> developer has full rights to freeze and modify their own contract.</w:t>
      </w:r>
    </w:p>
    <w:p w14:paraId="75ADEFBA" w14:textId="77777777" w:rsidR="00E93136" w:rsidRPr="00F273FB" w:rsidRDefault="00E93136" w:rsidP="00E93136">
      <w:pPr>
        <w:shd w:val="clear" w:color="auto" w:fill="DAEEF3" w:themeFill="accent5" w:themeFillTint="33"/>
        <w:ind w:left="420"/>
        <w:rPr>
          <w:color w:val="0070C0"/>
        </w:rPr>
      </w:pPr>
      <w:proofErr w:type="gramStart"/>
      <w:r w:rsidRPr="00F273FB">
        <w:rPr>
          <w:color w:val="0070C0"/>
        </w:rPr>
        <w:t>Alternatively</w:t>
      </w:r>
      <w:proofErr w:type="gramEnd"/>
      <w:r w:rsidRPr="00F273FB">
        <w:rPr>
          <w:color w:val="0070C0"/>
        </w:rPr>
        <w:t xml:space="preserve"> if it is general in scope we could cover it by re-wording the 2nd example like so:</w:t>
      </w:r>
    </w:p>
    <w:p w14:paraId="2CD2A031" w14:textId="77777777" w:rsidR="00E93136" w:rsidRPr="00F273FB" w:rsidRDefault="00E93136" w:rsidP="00E93136">
      <w:pPr>
        <w:shd w:val="clear" w:color="auto" w:fill="DAEEF3" w:themeFill="accent5" w:themeFillTint="33"/>
        <w:ind w:left="420"/>
        <w:rPr>
          <w:color w:val="0070C0"/>
        </w:rPr>
      </w:pPr>
      <w:r w:rsidRPr="00F273FB">
        <w:rPr>
          <w:color w:val="0070C0"/>
        </w:rPr>
        <w:t>- Requests for (emergency) intervention for bug fixes or account freezes;</w:t>
      </w:r>
    </w:p>
    <w:p w14:paraId="275847C0" w14:textId="77777777" w:rsidR="00E93136" w:rsidRDefault="00E93136" w:rsidP="00E93136"/>
    <w:p w14:paraId="00C56353" w14:textId="77777777" w:rsidR="00E93136" w:rsidRPr="00E93136" w:rsidRDefault="00E93136" w:rsidP="00E93136">
      <w:pPr>
        <w:shd w:val="clear" w:color="auto" w:fill="DAEEF3" w:themeFill="accent5" w:themeFillTint="33"/>
        <w:ind w:left="420"/>
        <w:rPr>
          <w:color w:val="0070C0"/>
          <w:sz w:val="20"/>
          <w:szCs w:val="20"/>
        </w:rPr>
      </w:pPr>
      <w:r w:rsidRPr="00E93136">
        <w:rPr>
          <w:b/>
          <w:color w:val="0070C0"/>
          <w:sz w:val="20"/>
          <w:szCs w:val="20"/>
        </w:rPr>
        <w:t>Reply A-7 (2) [From:</w:t>
      </w:r>
      <w:r w:rsidRPr="00E93136">
        <w:rPr>
          <w:color w:val="0070C0"/>
          <w:sz w:val="20"/>
          <w:szCs w:val="20"/>
        </w:rPr>
        <w:t xml:space="preserve"> Moti </w:t>
      </w:r>
      <w:proofErr w:type="spellStart"/>
      <w:r w:rsidRPr="00E93136">
        <w:rPr>
          <w:color w:val="0070C0"/>
          <w:sz w:val="20"/>
          <w:szCs w:val="20"/>
        </w:rPr>
        <w:t>Tabulo</w:t>
      </w:r>
      <w:proofErr w:type="spellEnd"/>
      <w:r w:rsidRPr="00E93136">
        <w:rPr>
          <w:b/>
          <w:color w:val="0070C0"/>
          <w:sz w:val="20"/>
          <w:szCs w:val="20"/>
        </w:rPr>
        <w:t>] 16:49 GMT+8, 28 May</w:t>
      </w:r>
    </w:p>
    <w:p w14:paraId="2F802113" w14:textId="77777777" w:rsidR="00E93136" w:rsidRPr="00E93136" w:rsidRDefault="00E93136" w:rsidP="00E93136">
      <w:pPr>
        <w:shd w:val="clear" w:color="auto" w:fill="DAEEF3" w:themeFill="accent5" w:themeFillTint="33"/>
        <w:ind w:left="420"/>
        <w:rPr>
          <w:color w:val="0070C0"/>
        </w:rPr>
      </w:pPr>
      <w:r w:rsidRPr="00E93136">
        <w:rPr>
          <w:color w:val="0070C0"/>
        </w:rPr>
        <w:t>From the discussion in the EOS Gov Telegram channel it has been confirmed that the developer has full rights to modify/upgrade their smart contract if they should wish to do so.</w:t>
      </w:r>
    </w:p>
    <w:p w14:paraId="6181990A" w14:textId="77777777" w:rsidR="00E93136" w:rsidRPr="00E93136" w:rsidRDefault="00E93136" w:rsidP="00E93136">
      <w:pPr>
        <w:shd w:val="clear" w:color="auto" w:fill="DAEEF3" w:themeFill="accent5" w:themeFillTint="33"/>
        <w:ind w:left="420"/>
        <w:rPr>
          <w:color w:val="0070C0"/>
        </w:rPr>
      </w:pPr>
      <w:r w:rsidRPr="00E93136">
        <w:rPr>
          <w:color w:val="0070C0"/>
        </w:rPr>
        <w:t>Therefore, I think this modification is no longer required.</w:t>
      </w:r>
    </w:p>
    <w:p w14:paraId="43D8F062" w14:textId="77777777" w:rsidR="00E93136" w:rsidRDefault="00E93136" w:rsidP="00E93136">
      <w:pPr>
        <w:widowControl/>
        <w:jc w:val="left"/>
        <w:rPr>
          <w:b/>
          <w:sz w:val="22"/>
          <w:szCs w:val="22"/>
        </w:rPr>
      </w:pPr>
    </w:p>
    <w:p w14:paraId="758605C3" w14:textId="77777777" w:rsidR="00E93136" w:rsidRDefault="00E93136" w:rsidP="00E93136">
      <w:pPr>
        <w:widowControl/>
        <w:jc w:val="left"/>
        <w:rPr>
          <w:b/>
          <w:sz w:val="22"/>
          <w:szCs w:val="22"/>
        </w:rPr>
      </w:pPr>
    </w:p>
    <w:p w14:paraId="08831B07" w14:textId="77777777" w:rsidR="00E93136" w:rsidRDefault="00E93136" w:rsidP="00E93136">
      <w:pPr>
        <w:shd w:val="clear" w:color="auto" w:fill="F2F2F2" w:themeFill="background1" w:themeFillShade="F2"/>
      </w:pPr>
      <w:r>
        <w:rPr>
          <w:b/>
          <w:sz w:val="20"/>
          <w:szCs w:val="20"/>
        </w:rPr>
        <w:t xml:space="preserve">Proposal A-2 [From: </w:t>
      </w:r>
      <w:r>
        <w:rPr>
          <w:sz w:val="20"/>
          <w:szCs w:val="20"/>
        </w:rPr>
        <w:t>Josh Kauffman (EOS Canada)</w:t>
      </w:r>
      <w:r>
        <w:rPr>
          <w:b/>
          <w:sz w:val="20"/>
          <w:szCs w:val="20"/>
        </w:rPr>
        <w:t>] 10:21 GMT+8, 25 May</w:t>
      </w:r>
    </w:p>
    <w:p w14:paraId="28B09E28" w14:textId="77777777" w:rsidR="00E93136" w:rsidRPr="00741A13" w:rsidRDefault="00E93136" w:rsidP="00E93136">
      <w:pPr>
        <w:shd w:val="clear" w:color="auto" w:fill="F2F2F2" w:themeFill="background1" w:themeFillShade="F2"/>
        <w:rPr>
          <w:b/>
        </w:rPr>
      </w:pPr>
      <w:r>
        <w:rPr>
          <w:b/>
        </w:rPr>
        <w:t xml:space="preserve">RDR </w:t>
      </w:r>
      <w:r w:rsidRPr="00741A13">
        <w:rPr>
          <w:b/>
        </w:rPr>
        <w:t>2.1</w:t>
      </w:r>
    </w:p>
    <w:p w14:paraId="1AB02A5E" w14:textId="77777777" w:rsidR="00E93136" w:rsidRDefault="00E93136" w:rsidP="00E93136">
      <w:pPr>
        <w:shd w:val="clear" w:color="auto" w:fill="F2F2F2" w:themeFill="background1" w:themeFillShade="F2"/>
      </w:pPr>
      <w:r w:rsidRPr="00741A13">
        <w:t>Can we define "requires the approval of two of the three heads of power" What constitutes approval, specifically?</w:t>
      </w:r>
    </w:p>
    <w:p w14:paraId="735616B6" w14:textId="77777777" w:rsidR="00E93136" w:rsidRDefault="00E93136" w:rsidP="00E93136"/>
    <w:p w14:paraId="48B237A8" w14:textId="77777777" w:rsidR="00E93136" w:rsidRPr="00F273FB" w:rsidRDefault="00E93136" w:rsidP="00E93136">
      <w:pPr>
        <w:shd w:val="clear" w:color="auto" w:fill="DAEEF3" w:themeFill="accent5" w:themeFillTint="33"/>
        <w:ind w:left="420"/>
        <w:rPr>
          <w:color w:val="0070C0"/>
          <w:sz w:val="20"/>
          <w:szCs w:val="20"/>
        </w:rPr>
      </w:pPr>
      <w:r w:rsidRPr="00F273FB">
        <w:rPr>
          <w:b/>
          <w:color w:val="0070C0"/>
          <w:sz w:val="20"/>
          <w:szCs w:val="20"/>
        </w:rPr>
        <w:t>Reply A-2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1:27 GMT+8, 26 May</w:t>
      </w:r>
    </w:p>
    <w:p w14:paraId="780E0577" w14:textId="77777777" w:rsidR="00E93136" w:rsidRPr="00F273FB" w:rsidRDefault="00E93136" w:rsidP="00E93136">
      <w:pPr>
        <w:shd w:val="clear" w:color="auto" w:fill="DAEEF3" w:themeFill="accent5" w:themeFillTint="33"/>
        <w:ind w:left="420"/>
        <w:rPr>
          <w:color w:val="0070C0"/>
        </w:rPr>
      </w:pPr>
      <w:r w:rsidRPr="00F273FB">
        <w:rPr>
          <w:color w:val="0070C0"/>
        </w:rPr>
        <w:t>Will check with the team on this and get back to you.</w:t>
      </w:r>
    </w:p>
    <w:p w14:paraId="4CF4937A" w14:textId="77777777" w:rsidR="00E93136" w:rsidRDefault="00E93136" w:rsidP="00E93136"/>
    <w:p w14:paraId="5DCA82DD" w14:textId="77777777" w:rsidR="00E93136" w:rsidRPr="00E93136" w:rsidRDefault="00E93136" w:rsidP="00E93136">
      <w:pPr>
        <w:shd w:val="clear" w:color="auto" w:fill="DAEEF3" w:themeFill="accent5" w:themeFillTint="33"/>
        <w:ind w:left="420"/>
        <w:rPr>
          <w:color w:val="0070C0"/>
          <w:sz w:val="20"/>
          <w:szCs w:val="20"/>
        </w:rPr>
      </w:pPr>
      <w:r w:rsidRPr="00E93136">
        <w:rPr>
          <w:b/>
          <w:color w:val="0070C0"/>
          <w:sz w:val="20"/>
          <w:szCs w:val="20"/>
        </w:rPr>
        <w:t>Reply A-2 (2) [From:</w:t>
      </w:r>
      <w:r w:rsidRPr="00E93136">
        <w:rPr>
          <w:color w:val="0070C0"/>
          <w:sz w:val="20"/>
          <w:szCs w:val="20"/>
        </w:rPr>
        <w:t xml:space="preserve"> Moti </w:t>
      </w:r>
      <w:proofErr w:type="spellStart"/>
      <w:r w:rsidRPr="00E93136">
        <w:rPr>
          <w:color w:val="0070C0"/>
          <w:sz w:val="20"/>
          <w:szCs w:val="20"/>
        </w:rPr>
        <w:t>Tabulo</w:t>
      </w:r>
      <w:proofErr w:type="spellEnd"/>
      <w:r w:rsidRPr="00E93136">
        <w:rPr>
          <w:b/>
          <w:color w:val="0070C0"/>
          <w:sz w:val="20"/>
          <w:szCs w:val="20"/>
        </w:rPr>
        <w:t>] 17:04 GMT+8, 28 May</w:t>
      </w:r>
    </w:p>
    <w:p w14:paraId="3D0B466E" w14:textId="77777777" w:rsidR="00E93136" w:rsidRPr="00E93136" w:rsidRDefault="00E93136" w:rsidP="00E93136">
      <w:pPr>
        <w:shd w:val="clear" w:color="auto" w:fill="DAEEF3" w:themeFill="accent5" w:themeFillTint="33"/>
        <w:ind w:left="420"/>
        <w:rPr>
          <w:color w:val="0070C0"/>
        </w:rPr>
      </w:pPr>
      <w:r w:rsidRPr="00E93136">
        <w:rPr>
          <w:color w:val="0070C0"/>
        </w:rPr>
        <w:t xml:space="preserve">One of the heads of power (Community, BP and Forum) must support the decision to impeach an Arbitrator. This is </w:t>
      </w:r>
      <w:proofErr w:type="gramStart"/>
      <w:r w:rsidRPr="00E93136">
        <w:rPr>
          <w:color w:val="0070C0"/>
        </w:rPr>
        <w:t>in order to</w:t>
      </w:r>
      <w:proofErr w:type="gramEnd"/>
      <w:r w:rsidRPr="00E93136">
        <w:rPr>
          <w:color w:val="0070C0"/>
        </w:rPr>
        <w:t xml:space="preserve"> have checks on the forum and also to ensure the community does not engage in a witch hunt.</w:t>
      </w:r>
    </w:p>
    <w:p w14:paraId="7499C43F" w14:textId="77777777" w:rsidR="00E93136" w:rsidRPr="00E93136" w:rsidRDefault="00E93136" w:rsidP="00E93136">
      <w:pPr>
        <w:shd w:val="clear" w:color="auto" w:fill="DAEEF3" w:themeFill="accent5" w:themeFillTint="33"/>
        <w:ind w:left="420"/>
        <w:rPr>
          <w:color w:val="0070C0"/>
        </w:rPr>
      </w:pPr>
      <w:r w:rsidRPr="00E93136">
        <w:rPr>
          <w:color w:val="0070C0"/>
        </w:rPr>
        <w:t xml:space="preserve">The RDR establishes the Principle that this should </w:t>
      </w:r>
      <w:proofErr w:type="gramStart"/>
      <w:r w:rsidRPr="00E93136">
        <w:rPr>
          <w:color w:val="0070C0"/>
        </w:rPr>
        <w:t>happen, but</w:t>
      </w:r>
      <w:proofErr w:type="gramEnd"/>
      <w:r w:rsidRPr="00E93136">
        <w:rPr>
          <w:color w:val="0070C0"/>
        </w:rPr>
        <w:t xml:space="preserve"> does not define the Implementation. The Implementation (i.e. what constitutes approval) will need to be defined by the Heads of Power themselves.</w:t>
      </w:r>
    </w:p>
    <w:p w14:paraId="4A0AA05E" w14:textId="77777777" w:rsidR="00E93136" w:rsidRPr="00E93136" w:rsidRDefault="00E93136" w:rsidP="00E93136">
      <w:pPr>
        <w:shd w:val="clear" w:color="auto" w:fill="DAEEF3" w:themeFill="accent5" w:themeFillTint="33"/>
        <w:ind w:left="420"/>
        <w:rPr>
          <w:color w:val="0070C0"/>
        </w:rPr>
      </w:pPr>
      <w:r w:rsidRPr="00E93136">
        <w:rPr>
          <w:color w:val="0070C0"/>
        </w:rPr>
        <w:t xml:space="preserve">For e.g. for Community that may be in the form of Referenda/Ratification. For the Forum that may be in the form of a majority of the ECAF </w:t>
      </w:r>
      <w:proofErr w:type="spellStart"/>
      <w:r w:rsidRPr="00E93136">
        <w:rPr>
          <w:color w:val="0070C0"/>
        </w:rPr>
        <w:t>etc</w:t>
      </w:r>
      <w:proofErr w:type="spellEnd"/>
    </w:p>
    <w:p w14:paraId="14B71D2E" w14:textId="77777777" w:rsidR="00E93136" w:rsidRDefault="00E93136" w:rsidP="00E93136">
      <w:pPr>
        <w:widowControl/>
        <w:jc w:val="left"/>
        <w:rPr>
          <w:b/>
          <w:sz w:val="22"/>
          <w:szCs w:val="22"/>
        </w:rPr>
      </w:pPr>
    </w:p>
    <w:p w14:paraId="75EB3830" w14:textId="148BAA4A" w:rsidR="00E93136" w:rsidRDefault="00E93136" w:rsidP="00E93136">
      <w:pPr>
        <w:widowControl/>
        <w:jc w:val="left"/>
        <w:rPr>
          <w:b/>
          <w:sz w:val="22"/>
          <w:szCs w:val="22"/>
        </w:rPr>
      </w:pPr>
    </w:p>
    <w:p w14:paraId="4D108996" w14:textId="0E7B1BE2" w:rsidR="00E93136" w:rsidRDefault="00E93136" w:rsidP="00E93136">
      <w:pPr>
        <w:widowControl/>
        <w:jc w:val="left"/>
        <w:rPr>
          <w:b/>
          <w:sz w:val="22"/>
          <w:szCs w:val="22"/>
        </w:rPr>
      </w:pPr>
    </w:p>
    <w:p w14:paraId="23E95F28" w14:textId="4AF441E5" w:rsidR="00E93136" w:rsidRDefault="00E93136" w:rsidP="00E93136">
      <w:pPr>
        <w:widowControl/>
        <w:jc w:val="left"/>
        <w:rPr>
          <w:b/>
          <w:sz w:val="22"/>
          <w:szCs w:val="22"/>
        </w:rPr>
      </w:pPr>
    </w:p>
    <w:p w14:paraId="1790C928" w14:textId="2881CAA4" w:rsidR="00E93136" w:rsidRDefault="00E93136" w:rsidP="00E93136">
      <w:pPr>
        <w:widowControl/>
        <w:jc w:val="left"/>
        <w:rPr>
          <w:b/>
          <w:sz w:val="22"/>
          <w:szCs w:val="22"/>
        </w:rPr>
      </w:pPr>
    </w:p>
    <w:p w14:paraId="1647B785" w14:textId="585816CC" w:rsidR="00E93136" w:rsidRDefault="00E93136" w:rsidP="00E93136">
      <w:pPr>
        <w:widowControl/>
        <w:jc w:val="left"/>
        <w:rPr>
          <w:b/>
          <w:sz w:val="22"/>
          <w:szCs w:val="22"/>
        </w:rPr>
      </w:pPr>
    </w:p>
    <w:p w14:paraId="0962C264" w14:textId="77777777" w:rsidR="00F273FB" w:rsidRDefault="00F273FB" w:rsidP="00F273FB">
      <w:pPr>
        <w:shd w:val="clear" w:color="auto" w:fill="F2F2F2" w:themeFill="background1" w:themeFillShade="F2"/>
      </w:pPr>
      <w:r>
        <w:rPr>
          <w:b/>
          <w:sz w:val="20"/>
          <w:szCs w:val="20"/>
        </w:rPr>
        <w:lastRenderedPageBreak/>
        <w:t xml:space="preserve">Proposal A-3 [From: </w:t>
      </w:r>
      <w:r>
        <w:rPr>
          <w:sz w:val="20"/>
          <w:szCs w:val="20"/>
        </w:rPr>
        <w:t>Josh Kauffman (EOS Canada)</w:t>
      </w:r>
      <w:r>
        <w:rPr>
          <w:b/>
          <w:sz w:val="20"/>
          <w:szCs w:val="20"/>
        </w:rPr>
        <w:t>] 10:27 GMT+8, 25 May</w:t>
      </w:r>
    </w:p>
    <w:p w14:paraId="2CC82A68" w14:textId="77777777" w:rsidR="00F273FB" w:rsidRPr="00741A13" w:rsidRDefault="00F273FB" w:rsidP="00F273FB">
      <w:pPr>
        <w:shd w:val="clear" w:color="auto" w:fill="F2F2F2" w:themeFill="background1" w:themeFillShade="F2"/>
        <w:rPr>
          <w:b/>
        </w:rPr>
      </w:pPr>
      <w:r>
        <w:rPr>
          <w:b/>
        </w:rPr>
        <w:t>RDR 3.4</w:t>
      </w:r>
    </w:p>
    <w:p w14:paraId="160F947A" w14:textId="77777777" w:rsidR="00F273FB" w:rsidRDefault="00F273FB" w:rsidP="00F273FB">
      <w:pPr>
        <w:shd w:val="clear" w:color="auto" w:fill="F2F2F2" w:themeFill="background1" w:themeFillShade="F2"/>
      </w:pPr>
      <w:r w:rsidRPr="00C6588B">
        <w:t>Should the length of delay that a respondent has be defined here as well? Or will this be in the Handbook? (so that it's easier to amend as needed too). Will there also be a public dashboard that we should call out in this document (once it has been established) that will serve as a public notice board?</w:t>
      </w:r>
    </w:p>
    <w:p w14:paraId="6EBFC4BD" w14:textId="77777777" w:rsidR="00F273FB" w:rsidRDefault="00F273FB" w:rsidP="00F273FB"/>
    <w:p w14:paraId="4DEB7E3F"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A-3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1:21 GMT+8, 26 May</w:t>
      </w:r>
    </w:p>
    <w:p w14:paraId="5E570CD4" w14:textId="77777777" w:rsidR="00F273FB" w:rsidRPr="00F273FB" w:rsidRDefault="00F273FB" w:rsidP="00F273FB">
      <w:pPr>
        <w:shd w:val="clear" w:color="auto" w:fill="DAEEF3" w:themeFill="accent5" w:themeFillTint="33"/>
        <w:ind w:left="420"/>
        <w:rPr>
          <w:color w:val="0070C0"/>
        </w:rPr>
      </w:pPr>
      <w:r w:rsidRPr="00F273FB">
        <w:rPr>
          <w:color w:val="0070C0"/>
        </w:rPr>
        <w:t>The preference is to keep this to the Handbook so that it is easier to modify. Yes, the idea will be to put all the details of the notification system/any public noticeboard in the Handbook too.</w:t>
      </w:r>
    </w:p>
    <w:p w14:paraId="4C9407F7" w14:textId="77777777" w:rsidR="00F273FB" w:rsidRPr="00F273FB" w:rsidRDefault="00F273FB" w:rsidP="00F273FB">
      <w:pPr>
        <w:shd w:val="clear" w:color="auto" w:fill="DAEEF3" w:themeFill="accent5" w:themeFillTint="33"/>
        <w:ind w:left="420"/>
        <w:rPr>
          <w:color w:val="0070C0"/>
        </w:rPr>
      </w:pPr>
      <w:r w:rsidRPr="00F273FB">
        <w:rPr>
          <w:color w:val="0070C0"/>
        </w:rPr>
        <w:t>This avoids the Forum having to seek re-approval from the Community for what are procedural changes.</w:t>
      </w:r>
    </w:p>
    <w:p w14:paraId="66027E99" w14:textId="77777777" w:rsidR="00F273FB" w:rsidRDefault="00F273FB" w:rsidP="00F273FB"/>
    <w:p w14:paraId="021200CB" w14:textId="31105197" w:rsidR="0026117C" w:rsidRDefault="0026117C" w:rsidP="00F273FB"/>
    <w:p w14:paraId="5A16CB5F" w14:textId="77777777" w:rsidR="0026117C" w:rsidRDefault="0026117C" w:rsidP="00F273FB"/>
    <w:p w14:paraId="213BA0CF" w14:textId="390E22A2" w:rsidR="00F273FB" w:rsidRDefault="00F273FB" w:rsidP="00F273FB"/>
    <w:p w14:paraId="33A33B16" w14:textId="77777777" w:rsidR="00E93136" w:rsidRDefault="00E93136" w:rsidP="00E93136">
      <w:pPr>
        <w:shd w:val="clear" w:color="auto" w:fill="F2F2F2" w:themeFill="background1" w:themeFillShade="F2"/>
      </w:pPr>
      <w:r>
        <w:rPr>
          <w:b/>
          <w:sz w:val="20"/>
          <w:szCs w:val="20"/>
        </w:rPr>
        <w:t xml:space="preserve">Proposal A-8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181E828D" w14:textId="77777777" w:rsidR="00E93136" w:rsidRPr="00817220" w:rsidRDefault="00E93136" w:rsidP="00E93136">
      <w:pPr>
        <w:shd w:val="clear" w:color="auto" w:fill="F2F2F2" w:themeFill="background1" w:themeFillShade="F2"/>
        <w:rPr>
          <w:b/>
        </w:rPr>
      </w:pPr>
      <w:r>
        <w:rPr>
          <w:b/>
        </w:rPr>
        <w:t xml:space="preserve">RDR </w:t>
      </w:r>
      <w:r w:rsidRPr="00817220">
        <w:rPr>
          <w:b/>
        </w:rPr>
        <w:t>3.4</w:t>
      </w:r>
    </w:p>
    <w:p w14:paraId="6583209B" w14:textId="77777777" w:rsidR="00E93136" w:rsidRDefault="00E93136" w:rsidP="00E93136">
      <w:pPr>
        <w:shd w:val="clear" w:color="auto" w:fill="F2F2F2" w:themeFill="background1" w:themeFillShade="F2"/>
      </w:pPr>
      <w:r w:rsidRPr="00817220">
        <w:t>I might be unaware of this, but I don't think there is a messaging/notification system built into the EOS software. We need a reliable way for users to be notified of receiving such a notice. Even if such a system exists, I think it should be clarified in this point.</w:t>
      </w:r>
    </w:p>
    <w:p w14:paraId="7286BBCA" w14:textId="77777777" w:rsidR="00E93136" w:rsidRDefault="00E93136" w:rsidP="00E93136"/>
    <w:p w14:paraId="35DF1A49" w14:textId="77777777" w:rsidR="00E93136" w:rsidRPr="00F273FB" w:rsidRDefault="00E93136" w:rsidP="00E93136">
      <w:pPr>
        <w:shd w:val="clear" w:color="auto" w:fill="DAEEF3" w:themeFill="accent5" w:themeFillTint="33"/>
        <w:ind w:left="420"/>
        <w:rPr>
          <w:color w:val="0070C0"/>
          <w:sz w:val="20"/>
          <w:szCs w:val="20"/>
        </w:rPr>
      </w:pPr>
      <w:r w:rsidRPr="00F273FB">
        <w:rPr>
          <w:b/>
          <w:color w:val="0070C0"/>
          <w:sz w:val="20"/>
          <w:szCs w:val="20"/>
        </w:rPr>
        <w:t>Reply A-8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1:21 GMT+8, 26 May</w:t>
      </w:r>
    </w:p>
    <w:p w14:paraId="4B003D8F" w14:textId="77777777" w:rsidR="00E93136" w:rsidRPr="00F273FB" w:rsidRDefault="00E93136" w:rsidP="00E93136">
      <w:pPr>
        <w:shd w:val="clear" w:color="auto" w:fill="DAEEF3" w:themeFill="accent5" w:themeFillTint="33"/>
        <w:ind w:left="420"/>
        <w:rPr>
          <w:color w:val="0070C0"/>
        </w:rPr>
      </w:pPr>
      <w:r w:rsidRPr="00F273FB">
        <w:rPr>
          <w:color w:val="0070C0"/>
        </w:rPr>
        <w:t>Correct. Copying in discussion from Telegram to preserve the flow of info:</w:t>
      </w:r>
    </w:p>
    <w:p w14:paraId="63466506" w14:textId="77777777" w:rsidR="00E93136" w:rsidRPr="00F273FB" w:rsidRDefault="00E93136" w:rsidP="00E93136">
      <w:pPr>
        <w:shd w:val="clear" w:color="auto" w:fill="DAEEF3" w:themeFill="accent5" w:themeFillTint="33"/>
        <w:ind w:left="420"/>
        <w:rPr>
          <w:color w:val="0070C0"/>
        </w:rPr>
      </w:pPr>
      <w:r w:rsidRPr="00F273FB">
        <w:rPr>
          <w:color w:val="0070C0"/>
        </w:rPr>
        <w:t xml:space="preserve">My understanding is that an on-chain messaging/notification system is </w:t>
      </w:r>
      <w:proofErr w:type="gramStart"/>
      <w:r w:rsidRPr="00F273FB">
        <w:rPr>
          <w:color w:val="0070C0"/>
        </w:rPr>
        <w:t>planned, but</w:t>
      </w:r>
      <w:proofErr w:type="gramEnd"/>
      <w:r w:rsidRPr="00F273FB">
        <w:rPr>
          <w:color w:val="0070C0"/>
        </w:rPr>
        <w:t xml:space="preserve"> will not be present until </w:t>
      </w:r>
      <w:proofErr w:type="spellStart"/>
      <w:r w:rsidRPr="00F273FB">
        <w:rPr>
          <w:color w:val="0070C0"/>
        </w:rPr>
        <w:t>some time</w:t>
      </w:r>
      <w:proofErr w:type="spellEnd"/>
      <w:r w:rsidRPr="00F273FB">
        <w:rPr>
          <w:color w:val="0070C0"/>
        </w:rPr>
        <w:t xml:space="preserve"> after launch.</w:t>
      </w:r>
    </w:p>
    <w:p w14:paraId="1E9E7B5C" w14:textId="77777777" w:rsidR="00E93136" w:rsidRPr="00F273FB" w:rsidRDefault="00E93136" w:rsidP="00E93136">
      <w:pPr>
        <w:shd w:val="clear" w:color="auto" w:fill="DAEEF3" w:themeFill="accent5" w:themeFillTint="33"/>
        <w:ind w:left="420"/>
        <w:rPr>
          <w:color w:val="0070C0"/>
        </w:rPr>
      </w:pPr>
      <w:proofErr w:type="gramStart"/>
      <w:r w:rsidRPr="00F273FB">
        <w:rPr>
          <w:color w:val="0070C0"/>
        </w:rPr>
        <w:t>So</w:t>
      </w:r>
      <w:proofErr w:type="gramEnd"/>
      <w:r w:rsidRPr="00F273FB">
        <w:rPr>
          <w:color w:val="0070C0"/>
        </w:rPr>
        <w:t xml:space="preserve"> in the interim the Arbitration Forum is considering a two pronged approach:</w:t>
      </w:r>
    </w:p>
    <w:p w14:paraId="40EF4CA4" w14:textId="77777777" w:rsidR="00E93136" w:rsidRPr="00F273FB" w:rsidRDefault="00E93136" w:rsidP="00E93136">
      <w:pPr>
        <w:shd w:val="clear" w:color="auto" w:fill="DAEEF3" w:themeFill="accent5" w:themeFillTint="33"/>
        <w:ind w:left="420"/>
        <w:rPr>
          <w:color w:val="0070C0"/>
        </w:rPr>
      </w:pPr>
      <w:r w:rsidRPr="00F273FB">
        <w:rPr>
          <w:color w:val="0070C0"/>
        </w:rPr>
        <w:t xml:space="preserve">- </w:t>
      </w:r>
      <w:proofErr w:type="spellStart"/>
      <w:r w:rsidRPr="00F273FB">
        <w:rPr>
          <w:color w:val="0070C0"/>
        </w:rPr>
        <w:t>DApps</w:t>
      </w:r>
      <w:proofErr w:type="spellEnd"/>
      <w:r w:rsidRPr="00F273FB">
        <w:rPr>
          <w:color w:val="0070C0"/>
        </w:rPr>
        <w:t xml:space="preserve">/Account holders that desire to do so may pre-register their EOS account and email address with the forum </w:t>
      </w:r>
    </w:p>
    <w:p w14:paraId="375C0FB6" w14:textId="77777777" w:rsidR="00E93136" w:rsidRPr="00F273FB" w:rsidRDefault="00E93136" w:rsidP="00E93136">
      <w:pPr>
        <w:shd w:val="clear" w:color="auto" w:fill="DAEEF3" w:themeFill="accent5" w:themeFillTint="33"/>
        <w:ind w:left="420"/>
        <w:rPr>
          <w:color w:val="0070C0"/>
        </w:rPr>
      </w:pPr>
      <w:r w:rsidRPr="00F273FB">
        <w:rPr>
          <w:color w:val="0070C0"/>
        </w:rPr>
        <w:t>- For everyone else, a central case repository that people will need to periodically monitor in case their account is named as a Respondent</w:t>
      </w:r>
    </w:p>
    <w:p w14:paraId="61D394AE" w14:textId="77777777" w:rsidR="00E93136" w:rsidRPr="00F273FB" w:rsidRDefault="00E93136" w:rsidP="00E93136">
      <w:pPr>
        <w:shd w:val="clear" w:color="auto" w:fill="DAEEF3" w:themeFill="accent5" w:themeFillTint="33"/>
        <w:ind w:left="420"/>
        <w:rPr>
          <w:color w:val="0070C0"/>
        </w:rPr>
      </w:pPr>
      <w:r w:rsidRPr="00F273FB">
        <w:rPr>
          <w:color w:val="0070C0"/>
        </w:rPr>
        <w:t>Hence the need to keep the wording in the RDR flexible. This will be detailed in the Handbook as the exact notification system to be used will change</w:t>
      </w:r>
    </w:p>
    <w:p w14:paraId="0CFBAFB4" w14:textId="77777777" w:rsidR="00E93136" w:rsidRDefault="00E93136" w:rsidP="00E93136">
      <w:pPr>
        <w:rPr>
          <w:b/>
          <w:sz w:val="20"/>
          <w:szCs w:val="20"/>
        </w:rPr>
      </w:pPr>
    </w:p>
    <w:p w14:paraId="2E9053B9" w14:textId="77777777" w:rsidR="00E93136" w:rsidRPr="00E93136" w:rsidRDefault="00E93136" w:rsidP="00E93136">
      <w:pPr>
        <w:shd w:val="clear" w:color="auto" w:fill="DAEEF3" w:themeFill="accent5" w:themeFillTint="33"/>
        <w:ind w:left="420"/>
        <w:rPr>
          <w:color w:val="0070C0"/>
          <w:sz w:val="20"/>
          <w:szCs w:val="20"/>
        </w:rPr>
      </w:pPr>
      <w:r w:rsidRPr="00E93136">
        <w:rPr>
          <w:b/>
          <w:color w:val="0070C0"/>
          <w:sz w:val="20"/>
          <w:szCs w:val="20"/>
        </w:rPr>
        <w:t>Reply A-8 (2) [From:</w:t>
      </w:r>
      <w:r w:rsidRPr="00E93136">
        <w:rPr>
          <w:color w:val="0070C0"/>
          <w:sz w:val="20"/>
          <w:szCs w:val="20"/>
        </w:rPr>
        <w:t xml:space="preserve"> </w:t>
      </w:r>
      <w:proofErr w:type="spellStart"/>
      <w:r w:rsidRPr="00E93136">
        <w:rPr>
          <w:color w:val="0070C0"/>
          <w:sz w:val="20"/>
          <w:szCs w:val="20"/>
        </w:rPr>
        <w:t>SunTzu</w:t>
      </w:r>
      <w:proofErr w:type="spellEnd"/>
      <w:r w:rsidRPr="00E93136">
        <w:rPr>
          <w:b/>
          <w:color w:val="0070C0"/>
          <w:sz w:val="20"/>
          <w:szCs w:val="20"/>
        </w:rPr>
        <w:t>] GMT+8, 25 May</w:t>
      </w:r>
    </w:p>
    <w:p w14:paraId="71E8B70C" w14:textId="77777777" w:rsidR="00E93136" w:rsidRPr="00E93136" w:rsidRDefault="00E93136" w:rsidP="00E93136">
      <w:pPr>
        <w:shd w:val="clear" w:color="auto" w:fill="DAEEF3" w:themeFill="accent5" w:themeFillTint="33"/>
        <w:ind w:left="420"/>
        <w:jc w:val="left"/>
        <w:rPr>
          <w:color w:val="0070C0"/>
        </w:rPr>
      </w:pPr>
      <w:r w:rsidRPr="00E93136">
        <w:rPr>
          <w:color w:val="0070C0"/>
        </w:rPr>
        <w:t>Right - an essential component of any dispute resolution is that the respondents be notified by some reasonable method that something's going on.</w:t>
      </w:r>
    </w:p>
    <w:p w14:paraId="07C33535" w14:textId="77777777" w:rsidR="00E93136" w:rsidRPr="00E93136" w:rsidRDefault="00E93136" w:rsidP="00E93136">
      <w:pPr>
        <w:shd w:val="clear" w:color="auto" w:fill="DAEEF3" w:themeFill="accent5" w:themeFillTint="33"/>
        <w:ind w:left="420"/>
        <w:jc w:val="left"/>
        <w:rPr>
          <w:color w:val="0070C0"/>
        </w:rPr>
      </w:pPr>
      <w:r w:rsidRPr="00E93136">
        <w:rPr>
          <w:color w:val="0070C0"/>
        </w:rPr>
        <w:t xml:space="preserve">A messaging system is envisaged in various forms - see </w:t>
      </w:r>
      <w:hyperlink r:id="rId8" w:anchor="recovery-from-stolen-keys" w:history="1">
        <w:r w:rsidRPr="00E93136">
          <w:rPr>
            <w:rStyle w:val="a3"/>
            <w:color w:val="0070C0"/>
          </w:rPr>
          <w:t>https://github.com/EOSIO/Documentation/blob/master/TechnicalWhitePaper.md#recovery-from-stolen-keys</w:t>
        </w:r>
      </w:hyperlink>
      <w:r w:rsidRPr="00E93136">
        <w:rPr>
          <w:color w:val="0070C0"/>
        </w:rPr>
        <w:t xml:space="preserve">  and the section immediately above. </w:t>
      </w:r>
      <w:proofErr w:type="gramStart"/>
      <w:r w:rsidRPr="00E93136">
        <w:rPr>
          <w:color w:val="0070C0"/>
        </w:rPr>
        <w:t>Also</w:t>
      </w:r>
      <w:proofErr w:type="gramEnd"/>
      <w:r w:rsidRPr="00E93136">
        <w:rPr>
          <w:color w:val="0070C0"/>
        </w:rPr>
        <w:t xml:space="preserve"> there are a variety of plans to build </w:t>
      </w:r>
      <w:proofErr w:type="spellStart"/>
      <w:r w:rsidRPr="00E93136">
        <w:rPr>
          <w:color w:val="0070C0"/>
        </w:rPr>
        <w:t>dapps</w:t>
      </w:r>
      <w:proofErr w:type="spellEnd"/>
      <w:r w:rsidRPr="00E93136">
        <w:rPr>
          <w:color w:val="0070C0"/>
        </w:rPr>
        <w:t xml:space="preserve"> for twitter-, email-, txt-like apps. All of these will place demands on EOS.IO to develop a </w:t>
      </w:r>
      <w:proofErr w:type="gramStart"/>
      <w:r w:rsidRPr="00E93136">
        <w:rPr>
          <w:color w:val="0070C0"/>
        </w:rPr>
        <w:t>fairly sophisticated</w:t>
      </w:r>
      <w:proofErr w:type="gramEnd"/>
      <w:r w:rsidRPr="00E93136">
        <w:rPr>
          <w:color w:val="0070C0"/>
        </w:rPr>
        <w:t xml:space="preserve"> baseline of communications over time, so I think we can expect some good stuff to develop in the future.</w:t>
      </w:r>
    </w:p>
    <w:p w14:paraId="66DCF0D1" w14:textId="77777777" w:rsidR="00E93136" w:rsidRPr="00E93136" w:rsidRDefault="00E93136" w:rsidP="00E93136">
      <w:pPr>
        <w:shd w:val="clear" w:color="auto" w:fill="DAEEF3" w:themeFill="accent5" w:themeFillTint="33"/>
        <w:ind w:left="420"/>
        <w:jc w:val="left"/>
        <w:rPr>
          <w:color w:val="0070C0"/>
        </w:rPr>
      </w:pPr>
      <w:proofErr w:type="gramStart"/>
      <w:r w:rsidRPr="00E93136">
        <w:rPr>
          <w:color w:val="0070C0"/>
        </w:rPr>
        <w:t>So</w:t>
      </w:r>
      <w:proofErr w:type="gramEnd"/>
      <w:r w:rsidRPr="00E93136">
        <w:rPr>
          <w:color w:val="0070C0"/>
        </w:rPr>
        <w:t xml:space="preserve"> we're likely stuck in limbo for a period of time until that settles; we have to get the arbitration up and going before the chain so we can support the chain ... but the chain itself is an essential part of the arbitration process.</w:t>
      </w:r>
    </w:p>
    <w:p w14:paraId="450F7577" w14:textId="77777777" w:rsidR="00E93136" w:rsidRPr="00E93136" w:rsidRDefault="00E93136" w:rsidP="00E93136">
      <w:pPr>
        <w:shd w:val="clear" w:color="auto" w:fill="DAEEF3" w:themeFill="accent5" w:themeFillTint="33"/>
        <w:ind w:left="420"/>
        <w:jc w:val="left"/>
        <w:rPr>
          <w:color w:val="0070C0"/>
        </w:rPr>
      </w:pPr>
      <w:proofErr w:type="spellStart"/>
      <w:r w:rsidRPr="00E93136">
        <w:rPr>
          <w:color w:val="0070C0"/>
        </w:rPr>
        <w:t>Bootstaps</w:t>
      </w:r>
      <w:proofErr w:type="spellEnd"/>
      <w:r w:rsidRPr="00E93136">
        <w:rPr>
          <w:color w:val="0070C0"/>
        </w:rPr>
        <w:t>, meet gravity!</w:t>
      </w:r>
    </w:p>
    <w:p w14:paraId="081A3796" w14:textId="77777777" w:rsidR="00E93136" w:rsidRDefault="00E93136" w:rsidP="00E93136">
      <w:pPr>
        <w:shd w:val="clear" w:color="auto" w:fill="F2F2F2" w:themeFill="background1" w:themeFillShade="F2"/>
      </w:pPr>
      <w:r>
        <w:rPr>
          <w:b/>
          <w:sz w:val="20"/>
          <w:szCs w:val="20"/>
        </w:rPr>
        <w:lastRenderedPageBreak/>
        <w:t xml:space="preserve">Proposal A-4 [From: </w:t>
      </w:r>
      <w:r>
        <w:rPr>
          <w:sz w:val="20"/>
          <w:szCs w:val="20"/>
        </w:rPr>
        <w:t>Josh Kauffman (EOS Canada)</w:t>
      </w:r>
      <w:r>
        <w:rPr>
          <w:b/>
          <w:sz w:val="20"/>
          <w:szCs w:val="20"/>
        </w:rPr>
        <w:t>] 11:38 GMT+8, 25 May</w:t>
      </w:r>
    </w:p>
    <w:p w14:paraId="70D32AC3" w14:textId="77777777" w:rsidR="00E93136" w:rsidRPr="00741A13" w:rsidRDefault="00E93136" w:rsidP="00E93136">
      <w:pPr>
        <w:shd w:val="clear" w:color="auto" w:fill="F2F2F2" w:themeFill="background1" w:themeFillShade="F2"/>
        <w:rPr>
          <w:b/>
        </w:rPr>
      </w:pPr>
      <w:r>
        <w:rPr>
          <w:b/>
        </w:rPr>
        <w:t>RDR 3.5</w:t>
      </w:r>
    </w:p>
    <w:p w14:paraId="701C80A9" w14:textId="77777777" w:rsidR="00E93136" w:rsidRDefault="00E93136" w:rsidP="00E93136">
      <w:pPr>
        <w:shd w:val="clear" w:color="auto" w:fill="F2F2F2" w:themeFill="background1" w:themeFillShade="F2"/>
      </w:pPr>
      <w:r w:rsidRPr="00C6588B">
        <w:t>Curious if there are any fees associated with emergency measures? Any fees levied against if there is no actual emergency? Can you provide one example of when this should be used, and one where it shouldn't be?</w:t>
      </w:r>
    </w:p>
    <w:p w14:paraId="1080BD1F" w14:textId="77777777" w:rsidR="00E93136" w:rsidRDefault="00E93136" w:rsidP="00E93136"/>
    <w:p w14:paraId="35E40D21" w14:textId="77777777" w:rsidR="00E93136" w:rsidRPr="00F273FB" w:rsidRDefault="00E93136" w:rsidP="00E93136">
      <w:pPr>
        <w:shd w:val="clear" w:color="auto" w:fill="DAEEF3" w:themeFill="accent5" w:themeFillTint="33"/>
        <w:ind w:left="420"/>
        <w:rPr>
          <w:color w:val="0070C0"/>
          <w:sz w:val="20"/>
          <w:szCs w:val="20"/>
        </w:rPr>
      </w:pPr>
      <w:r w:rsidRPr="00F273FB">
        <w:rPr>
          <w:b/>
          <w:color w:val="0070C0"/>
          <w:sz w:val="20"/>
          <w:szCs w:val="20"/>
        </w:rPr>
        <w:t>Reply A-4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1:23 GMT+8, 26 May</w:t>
      </w:r>
    </w:p>
    <w:p w14:paraId="08D86DAE" w14:textId="77777777" w:rsidR="00E93136" w:rsidRPr="00F273FB" w:rsidRDefault="00E93136" w:rsidP="00E93136">
      <w:pPr>
        <w:shd w:val="clear" w:color="auto" w:fill="DAEEF3" w:themeFill="accent5" w:themeFillTint="33"/>
        <w:ind w:left="420"/>
        <w:rPr>
          <w:color w:val="0070C0"/>
        </w:rPr>
      </w:pPr>
      <w:r w:rsidRPr="00F273FB">
        <w:rPr>
          <w:color w:val="0070C0"/>
        </w:rPr>
        <w:t>This will be up to the Forum to decide. I would think that yes, there should be an elevated fee for filing an Emergency claim. We want people to really think about whether this truly warrants emergency handling to avoid everyone ticking this by default.</w:t>
      </w:r>
    </w:p>
    <w:p w14:paraId="05BE9633" w14:textId="7B94E2D0" w:rsidR="00213C72" w:rsidRDefault="00213C72" w:rsidP="00E93136">
      <w:pPr>
        <w:widowControl/>
        <w:jc w:val="left"/>
        <w:rPr>
          <w:b/>
          <w:sz w:val="22"/>
          <w:szCs w:val="22"/>
        </w:rPr>
      </w:pPr>
    </w:p>
    <w:p w14:paraId="19CE3FEC" w14:textId="18770C0A" w:rsidR="00213C72" w:rsidRDefault="00213C72" w:rsidP="00E93136">
      <w:pPr>
        <w:widowControl/>
        <w:jc w:val="left"/>
        <w:rPr>
          <w:b/>
          <w:sz w:val="22"/>
          <w:szCs w:val="22"/>
        </w:rPr>
      </w:pPr>
    </w:p>
    <w:p w14:paraId="2A15A42A" w14:textId="77777777" w:rsidR="00213C72" w:rsidRDefault="00213C72" w:rsidP="00E93136">
      <w:pPr>
        <w:widowControl/>
        <w:jc w:val="left"/>
        <w:rPr>
          <w:b/>
          <w:sz w:val="22"/>
          <w:szCs w:val="22"/>
        </w:rPr>
      </w:pPr>
    </w:p>
    <w:p w14:paraId="42108394" w14:textId="77777777" w:rsidR="00E93136" w:rsidRDefault="00E93136" w:rsidP="00E93136">
      <w:pPr>
        <w:shd w:val="clear" w:color="auto" w:fill="F2F2F2" w:themeFill="background1" w:themeFillShade="F2"/>
      </w:pPr>
      <w:r>
        <w:rPr>
          <w:b/>
          <w:sz w:val="20"/>
          <w:szCs w:val="20"/>
        </w:rPr>
        <w:t xml:space="preserve">Proposal A-9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0E94AB45" w14:textId="77777777" w:rsidR="00E93136" w:rsidRPr="00817220" w:rsidRDefault="00E93136" w:rsidP="00E93136">
      <w:pPr>
        <w:shd w:val="clear" w:color="auto" w:fill="F2F2F2" w:themeFill="background1" w:themeFillShade="F2"/>
        <w:rPr>
          <w:b/>
        </w:rPr>
      </w:pPr>
      <w:r>
        <w:rPr>
          <w:b/>
        </w:rPr>
        <w:t xml:space="preserve">RDR </w:t>
      </w:r>
      <w:r w:rsidRPr="00817220">
        <w:rPr>
          <w:b/>
        </w:rPr>
        <w:t>4.2</w:t>
      </w:r>
    </w:p>
    <w:p w14:paraId="787B3C1F" w14:textId="77777777" w:rsidR="00E93136" w:rsidRDefault="00E93136" w:rsidP="00E93136">
      <w:pPr>
        <w:shd w:val="clear" w:color="auto" w:fill="F2F2F2" w:themeFill="background1" w:themeFillShade="F2"/>
      </w:pPr>
      <w:r w:rsidRPr="00817220">
        <w:rPr>
          <w:i/>
        </w:rPr>
        <w:t>The Forum selects the Arbitrator according to a mechanism that is approved by the Forum from time to time and published in the Handbook</w:t>
      </w:r>
      <w:r>
        <w:t>.</w:t>
      </w:r>
    </w:p>
    <w:p w14:paraId="2ABE6B19" w14:textId="77777777" w:rsidR="00E93136" w:rsidRDefault="00E93136" w:rsidP="00E93136">
      <w:pPr>
        <w:shd w:val="clear" w:color="auto" w:fill="F2F2F2" w:themeFill="background1" w:themeFillShade="F2"/>
      </w:pPr>
      <w:r>
        <w:t>---change to---</w:t>
      </w:r>
    </w:p>
    <w:p w14:paraId="661F5F0B" w14:textId="77777777" w:rsidR="00E93136" w:rsidRPr="009676B3" w:rsidRDefault="00E93136" w:rsidP="00E93136">
      <w:pPr>
        <w:shd w:val="clear" w:color="auto" w:fill="F2F2F2" w:themeFill="background1" w:themeFillShade="F2"/>
        <w:rPr>
          <w:i/>
        </w:rPr>
      </w:pPr>
      <w:r w:rsidRPr="009676B3">
        <w:rPr>
          <w:i/>
        </w:rPr>
        <w:t>The Forum selects the Arbitrator according to a mechanism that is periodically approved by the Forum and published in the Handbook.</w:t>
      </w:r>
    </w:p>
    <w:p w14:paraId="5C8E1557" w14:textId="77777777" w:rsidR="00E93136" w:rsidRPr="00817220" w:rsidRDefault="00E93136" w:rsidP="00E93136">
      <w:pPr>
        <w:shd w:val="clear" w:color="auto" w:fill="F2F2F2" w:themeFill="background1" w:themeFillShade="F2"/>
        <w:rPr>
          <w:i/>
        </w:rPr>
      </w:pPr>
      <w:r w:rsidRPr="00817220">
        <w:rPr>
          <w:i/>
        </w:rPr>
        <w:t>The Arbitrator needs to be independent from the parties and any other relevant persons.</w:t>
      </w:r>
    </w:p>
    <w:p w14:paraId="51D59D78" w14:textId="77777777" w:rsidR="00E93136" w:rsidRDefault="00E93136" w:rsidP="00E93136">
      <w:pPr>
        <w:shd w:val="clear" w:color="auto" w:fill="F2F2F2" w:themeFill="background1" w:themeFillShade="F2"/>
      </w:pPr>
      <w:r>
        <w:t>---change to---</w:t>
      </w:r>
    </w:p>
    <w:p w14:paraId="0B06EFE5" w14:textId="77777777" w:rsidR="00E93136" w:rsidRPr="009676B3" w:rsidRDefault="00E93136" w:rsidP="00E93136">
      <w:pPr>
        <w:shd w:val="clear" w:color="auto" w:fill="F2F2F2" w:themeFill="background1" w:themeFillShade="F2"/>
        <w:rPr>
          <w:i/>
        </w:rPr>
      </w:pPr>
      <w:r w:rsidRPr="009676B3">
        <w:rPr>
          <w:i/>
        </w:rPr>
        <w:t>The Arbitrator needs to be independent from the parties and any other relevant entities.</w:t>
      </w:r>
    </w:p>
    <w:p w14:paraId="242DDBDD" w14:textId="77777777" w:rsidR="00E93136" w:rsidRDefault="00E93136" w:rsidP="00E93136"/>
    <w:p w14:paraId="0E58858E" w14:textId="77777777" w:rsidR="00E93136" w:rsidRPr="00F273FB" w:rsidRDefault="00E93136" w:rsidP="00E93136">
      <w:pPr>
        <w:shd w:val="clear" w:color="auto" w:fill="DAEEF3" w:themeFill="accent5" w:themeFillTint="33"/>
        <w:ind w:left="420"/>
        <w:rPr>
          <w:color w:val="0070C0"/>
          <w:sz w:val="20"/>
          <w:szCs w:val="20"/>
        </w:rPr>
      </w:pPr>
      <w:r w:rsidRPr="00F273FB">
        <w:rPr>
          <w:b/>
          <w:color w:val="0070C0"/>
          <w:sz w:val="20"/>
          <w:szCs w:val="20"/>
        </w:rPr>
        <w:t>Reply A-9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0:08 GMT+8, 26 May</w:t>
      </w:r>
    </w:p>
    <w:p w14:paraId="75084B03" w14:textId="77777777" w:rsidR="00E93136" w:rsidRPr="00F273FB" w:rsidRDefault="00E93136" w:rsidP="00E93136">
      <w:pPr>
        <w:shd w:val="clear" w:color="auto" w:fill="DAEEF3" w:themeFill="accent5" w:themeFillTint="33"/>
        <w:ind w:left="420"/>
        <w:jc w:val="left"/>
        <w:rPr>
          <w:color w:val="0070C0"/>
        </w:rPr>
      </w:pPr>
      <w:r w:rsidRPr="00F273FB">
        <w:rPr>
          <w:color w:val="0070C0"/>
        </w:rPr>
        <w:t>I agree with both changes Todor proposed.</w:t>
      </w:r>
    </w:p>
    <w:p w14:paraId="5A32954B" w14:textId="77777777" w:rsidR="00E93136" w:rsidRDefault="00E93136" w:rsidP="00E93136"/>
    <w:p w14:paraId="61964AF7" w14:textId="77777777" w:rsidR="00E93136" w:rsidRPr="00F273FB" w:rsidRDefault="00E93136" w:rsidP="00E93136">
      <w:pPr>
        <w:shd w:val="clear" w:color="auto" w:fill="DAEEF3" w:themeFill="accent5" w:themeFillTint="33"/>
        <w:ind w:left="420"/>
        <w:rPr>
          <w:color w:val="0070C0"/>
          <w:sz w:val="20"/>
          <w:szCs w:val="20"/>
        </w:rPr>
      </w:pPr>
      <w:r w:rsidRPr="00F273FB">
        <w:rPr>
          <w:b/>
          <w:color w:val="0070C0"/>
          <w:sz w:val="20"/>
          <w:szCs w:val="20"/>
        </w:rPr>
        <w:t>Reply A-9 (2)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1:27 GMT+8, 26 May</w:t>
      </w:r>
    </w:p>
    <w:p w14:paraId="5DC6D513" w14:textId="77777777" w:rsidR="00E93136" w:rsidRPr="00F273FB" w:rsidRDefault="00E93136" w:rsidP="00E93136">
      <w:pPr>
        <w:shd w:val="clear" w:color="auto" w:fill="DAEEF3" w:themeFill="accent5" w:themeFillTint="33"/>
        <w:ind w:left="420"/>
        <w:rPr>
          <w:color w:val="0070C0"/>
        </w:rPr>
      </w:pPr>
      <w:r w:rsidRPr="00F273FB">
        <w:rPr>
          <w:color w:val="0070C0"/>
        </w:rPr>
        <w:t>My understanding is the legalistically "periodically" implies a set/defined schedule. Whereas from "time to time" means as and when it is found necessary. The forum at the beginning might need to make changes very frequently vs when it is mature it will be very infrequently.</w:t>
      </w:r>
    </w:p>
    <w:p w14:paraId="2FE91098" w14:textId="77777777" w:rsidR="00E93136" w:rsidRPr="00F273FB" w:rsidRDefault="00E93136" w:rsidP="00E93136">
      <w:pPr>
        <w:shd w:val="clear" w:color="auto" w:fill="DAEEF3" w:themeFill="accent5" w:themeFillTint="33"/>
        <w:ind w:left="420"/>
        <w:rPr>
          <w:color w:val="0070C0"/>
        </w:rPr>
      </w:pPr>
      <w:r w:rsidRPr="00F273FB">
        <w:rPr>
          <w:color w:val="0070C0"/>
        </w:rPr>
        <w:t>"Persons" vs "Entities" please see feedback from Sun Tzu.</w:t>
      </w:r>
    </w:p>
    <w:p w14:paraId="1B2E7721" w14:textId="77777777" w:rsidR="00E93136" w:rsidRDefault="00E93136" w:rsidP="00E93136"/>
    <w:p w14:paraId="609CF3A5" w14:textId="77777777" w:rsidR="00E93136" w:rsidRPr="00E93136" w:rsidRDefault="00E93136" w:rsidP="00E93136">
      <w:pPr>
        <w:shd w:val="clear" w:color="auto" w:fill="DAEEF3" w:themeFill="accent5" w:themeFillTint="33"/>
        <w:ind w:left="420"/>
        <w:rPr>
          <w:color w:val="0070C0"/>
          <w:sz w:val="20"/>
          <w:szCs w:val="20"/>
        </w:rPr>
      </w:pPr>
      <w:r w:rsidRPr="00E93136">
        <w:rPr>
          <w:b/>
          <w:color w:val="0070C0"/>
          <w:sz w:val="20"/>
          <w:szCs w:val="20"/>
        </w:rPr>
        <w:t>Reply A-9 (3) [From:</w:t>
      </w:r>
      <w:r w:rsidRPr="00E93136">
        <w:rPr>
          <w:color w:val="0070C0"/>
          <w:sz w:val="20"/>
          <w:szCs w:val="20"/>
        </w:rPr>
        <w:t xml:space="preserve"> Moti </w:t>
      </w:r>
      <w:proofErr w:type="spellStart"/>
      <w:r w:rsidRPr="00E93136">
        <w:rPr>
          <w:color w:val="0070C0"/>
          <w:sz w:val="20"/>
          <w:szCs w:val="20"/>
        </w:rPr>
        <w:t>Tabulo</w:t>
      </w:r>
      <w:proofErr w:type="spellEnd"/>
      <w:r w:rsidRPr="00E93136">
        <w:rPr>
          <w:b/>
          <w:color w:val="0070C0"/>
          <w:sz w:val="20"/>
          <w:szCs w:val="20"/>
        </w:rPr>
        <w:t>] 17:08 GMT+8, 28 May</w:t>
      </w:r>
    </w:p>
    <w:p w14:paraId="003BE5CD" w14:textId="77777777" w:rsidR="00E93136" w:rsidRPr="00E93136" w:rsidRDefault="00E93136" w:rsidP="00E93136">
      <w:pPr>
        <w:shd w:val="clear" w:color="auto" w:fill="DAEEF3" w:themeFill="accent5" w:themeFillTint="33"/>
        <w:ind w:left="420"/>
        <w:rPr>
          <w:color w:val="0070C0"/>
        </w:rPr>
      </w:pPr>
      <w:r w:rsidRPr="00E93136">
        <w:rPr>
          <w:color w:val="0070C0"/>
        </w:rPr>
        <w:t>Incorporating Sun Tzu's comment here for reference.</w:t>
      </w:r>
    </w:p>
    <w:p w14:paraId="14EB8952" w14:textId="77777777" w:rsidR="00E93136" w:rsidRPr="00E93136" w:rsidRDefault="00E93136" w:rsidP="00E93136">
      <w:pPr>
        <w:shd w:val="clear" w:color="auto" w:fill="DAEEF3" w:themeFill="accent5" w:themeFillTint="33"/>
        <w:ind w:left="420"/>
        <w:rPr>
          <w:color w:val="0070C0"/>
        </w:rPr>
      </w:pPr>
      <w:r w:rsidRPr="00E93136">
        <w:rPr>
          <w:color w:val="0070C0"/>
        </w:rPr>
        <w:t xml:space="preserve">Persons is the more usual term in legal description because it includes natural persons (humans) and legal persons (corporations created "at law" or by legislation). I agree it's very confusing because you </w:t>
      </w:r>
      <w:proofErr w:type="gramStart"/>
      <w:r w:rsidRPr="00E93136">
        <w:rPr>
          <w:color w:val="0070C0"/>
        </w:rPr>
        <w:t>have to</w:t>
      </w:r>
      <w:proofErr w:type="gramEnd"/>
      <w:r w:rsidRPr="00E93136">
        <w:rPr>
          <w:color w:val="0070C0"/>
        </w:rPr>
        <w:t xml:space="preserve"> write to one audience or another and the other is always going to be confused.</w:t>
      </w:r>
    </w:p>
    <w:p w14:paraId="2AFFC9D6" w14:textId="77777777" w:rsidR="00E93136" w:rsidRPr="00E93136" w:rsidRDefault="00E93136" w:rsidP="00E93136">
      <w:pPr>
        <w:shd w:val="clear" w:color="auto" w:fill="DAEEF3" w:themeFill="accent5" w:themeFillTint="33"/>
        <w:ind w:left="420"/>
        <w:rPr>
          <w:color w:val="0070C0"/>
        </w:rPr>
      </w:pPr>
      <w:r w:rsidRPr="00E93136">
        <w:rPr>
          <w:color w:val="0070C0"/>
        </w:rPr>
        <w:t xml:space="preserve">Where this becomes interesting is that as we get further along in the process, we will want to create an augmented version of the RDR with comments along the side to explain these things. Unfortunately, if we explain it in too much detail in the text, the size </w:t>
      </w:r>
      <w:proofErr w:type="gramStart"/>
      <w:r w:rsidRPr="00E93136">
        <w:rPr>
          <w:color w:val="0070C0"/>
        </w:rPr>
        <w:t>explodes</w:t>
      </w:r>
      <w:proofErr w:type="gramEnd"/>
      <w:r w:rsidRPr="00E93136">
        <w:rPr>
          <w:color w:val="0070C0"/>
        </w:rPr>
        <w:t xml:space="preserve"> and we introduce confusions. A very big lesson from the past is that we want as little as possible in the RDR (and Constitution) and to kick explanation and detail out to other places.</w:t>
      </w:r>
    </w:p>
    <w:p w14:paraId="31EEDDAF" w14:textId="77777777" w:rsidR="00E93136" w:rsidRDefault="00E93136" w:rsidP="00E93136">
      <w:pPr>
        <w:widowControl/>
        <w:jc w:val="left"/>
        <w:rPr>
          <w:b/>
          <w:sz w:val="22"/>
          <w:szCs w:val="22"/>
        </w:rPr>
      </w:pPr>
    </w:p>
    <w:p w14:paraId="33BB3E71" w14:textId="77777777" w:rsidR="00E93136" w:rsidRDefault="00E93136" w:rsidP="00E93136">
      <w:pPr>
        <w:widowControl/>
        <w:jc w:val="left"/>
        <w:rPr>
          <w:b/>
          <w:sz w:val="22"/>
          <w:szCs w:val="22"/>
        </w:rPr>
      </w:pPr>
    </w:p>
    <w:p w14:paraId="315753E9" w14:textId="77777777" w:rsidR="00E93136" w:rsidRDefault="00E93136" w:rsidP="00E93136">
      <w:pPr>
        <w:widowControl/>
        <w:jc w:val="left"/>
        <w:rPr>
          <w:b/>
          <w:sz w:val="22"/>
          <w:szCs w:val="22"/>
        </w:rPr>
      </w:pPr>
    </w:p>
    <w:p w14:paraId="7E3AE9D5" w14:textId="77777777" w:rsidR="00E93136" w:rsidRDefault="00E93136" w:rsidP="00E93136">
      <w:pPr>
        <w:shd w:val="clear" w:color="auto" w:fill="F2F2F2" w:themeFill="background1" w:themeFillShade="F2"/>
      </w:pPr>
      <w:r>
        <w:rPr>
          <w:b/>
          <w:sz w:val="20"/>
          <w:szCs w:val="20"/>
        </w:rPr>
        <w:t>Proposal A-16 [From:</w:t>
      </w:r>
      <w:r>
        <w:rPr>
          <w:sz w:val="20"/>
          <w:szCs w:val="20"/>
        </w:rPr>
        <w:t xml:space="preserve"> </w:t>
      </w:r>
      <w:proofErr w:type="spellStart"/>
      <w:r>
        <w:rPr>
          <w:sz w:val="20"/>
          <w:szCs w:val="20"/>
        </w:rPr>
        <w:t>EOSAustralia</w:t>
      </w:r>
      <w:proofErr w:type="spellEnd"/>
      <w:r>
        <w:rPr>
          <w:b/>
          <w:sz w:val="20"/>
          <w:szCs w:val="20"/>
        </w:rPr>
        <w:t>] GMT+8, 26 May</w:t>
      </w:r>
    </w:p>
    <w:p w14:paraId="35298891" w14:textId="77777777" w:rsidR="00E93136" w:rsidRPr="00507E99" w:rsidRDefault="00E93136" w:rsidP="00E93136">
      <w:pPr>
        <w:widowControl/>
        <w:shd w:val="clear" w:color="auto" w:fill="F2F2F2" w:themeFill="background1" w:themeFillShade="F2"/>
        <w:jc w:val="left"/>
        <w:rPr>
          <w:b/>
          <w:sz w:val="20"/>
          <w:szCs w:val="20"/>
        </w:rPr>
      </w:pPr>
      <w:r>
        <w:rPr>
          <w:b/>
          <w:sz w:val="20"/>
          <w:szCs w:val="20"/>
        </w:rPr>
        <w:t>RDR 4.2</w:t>
      </w:r>
    </w:p>
    <w:p w14:paraId="1568E3A4" w14:textId="77777777" w:rsidR="00E93136" w:rsidRDefault="00E93136" w:rsidP="00E93136">
      <w:pPr>
        <w:widowControl/>
        <w:shd w:val="clear" w:color="auto" w:fill="F2F2F2" w:themeFill="background1" w:themeFillShade="F2"/>
        <w:jc w:val="left"/>
      </w:pPr>
      <w:r>
        <w:t>The Forum selects the Arbitrator according to a mechanism that is approved by the Forum from time to time and published in the Handbook.</w:t>
      </w:r>
    </w:p>
    <w:p w14:paraId="73F1D08F" w14:textId="77777777" w:rsidR="00E93136" w:rsidRDefault="00E93136" w:rsidP="00E93136">
      <w:pPr>
        <w:widowControl/>
        <w:shd w:val="clear" w:color="auto" w:fill="F2F2F2" w:themeFill="background1" w:themeFillShade="F2"/>
        <w:jc w:val="left"/>
        <w:rPr>
          <w:b/>
          <w:sz w:val="22"/>
          <w:szCs w:val="22"/>
        </w:rPr>
      </w:pPr>
      <w:r w:rsidRPr="00507E99">
        <w:rPr>
          <w:b/>
        </w:rPr>
        <w:t>My comment:</w:t>
      </w:r>
      <w:r>
        <w:t xml:space="preserve"> This mechanism shall be monitored by outsiders, not </w:t>
      </w:r>
      <w:proofErr w:type="spellStart"/>
      <w:r>
        <w:t>self regulated</w:t>
      </w:r>
      <w:proofErr w:type="spellEnd"/>
      <w:r>
        <w:t xml:space="preserve">. So it's back to my previous one, The arbitrator selection mechanism and handbook shall be approved by over 2/3 </w:t>
      </w:r>
      <w:proofErr w:type="gramStart"/>
      <w:r>
        <w:t>BP ,and</w:t>
      </w:r>
      <w:proofErr w:type="gramEnd"/>
      <w:r>
        <w:t xml:space="preserve"> any change of it need over 2/3 approval from BP.</w:t>
      </w:r>
    </w:p>
    <w:p w14:paraId="6E5363D6" w14:textId="1029F16C" w:rsidR="00E93136" w:rsidRDefault="00E93136" w:rsidP="00F273FB"/>
    <w:p w14:paraId="1937BFF0" w14:textId="77777777" w:rsidR="00F273FB" w:rsidRDefault="00F273FB" w:rsidP="00F273FB"/>
    <w:p w14:paraId="0ACB20EC" w14:textId="77777777" w:rsidR="00F273FB" w:rsidRDefault="00F273FB" w:rsidP="00F273FB">
      <w:pPr>
        <w:shd w:val="clear" w:color="auto" w:fill="F2F2F2" w:themeFill="background1" w:themeFillShade="F2"/>
      </w:pPr>
      <w:r>
        <w:rPr>
          <w:b/>
          <w:sz w:val="20"/>
          <w:szCs w:val="20"/>
        </w:rPr>
        <w:t xml:space="preserve">Proposal A-5 [From: </w:t>
      </w:r>
      <w:r>
        <w:rPr>
          <w:sz w:val="20"/>
          <w:szCs w:val="20"/>
        </w:rPr>
        <w:t>Josh Kauffman (EOS Canada)</w:t>
      </w:r>
      <w:r>
        <w:rPr>
          <w:b/>
          <w:sz w:val="20"/>
          <w:szCs w:val="20"/>
        </w:rPr>
        <w:t>] 11:45 GMT+8, 25 May</w:t>
      </w:r>
    </w:p>
    <w:p w14:paraId="2DBAC332" w14:textId="77777777" w:rsidR="00F273FB" w:rsidRPr="00741A13" w:rsidRDefault="00F273FB" w:rsidP="00F273FB">
      <w:pPr>
        <w:shd w:val="clear" w:color="auto" w:fill="F2F2F2" w:themeFill="background1" w:themeFillShade="F2"/>
        <w:rPr>
          <w:b/>
        </w:rPr>
      </w:pPr>
      <w:r>
        <w:rPr>
          <w:b/>
        </w:rPr>
        <w:t>RDR 5.1</w:t>
      </w:r>
    </w:p>
    <w:p w14:paraId="70DF1740" w14:textId="77777777" w:rsidR="00F273FB" w:rsidRDefault="00F273FB" w:rsidP="00F273FB">
      <w:pPr>
        <w:shd w:val="clear" w:color="auto" w:fill="F2F2F2" w:themeFill="background1" w:themeFillShade="F2"/>
      </w:pPr>
      <w:r w:rsidRPr="007E1EE9">
        <w:t>Was wondering if before an Arb seeks outside expertise, if they need to receive any kind of approval? They are (in essence) spending the money of the claimants/respondents. If the information/knowledge can be garnered elsewhere, it may be perceived as an abuse of power if they don't explore those options with the parties first?</w:t>
      </w:r>
    </w:p>
    <w:p w14:paraId="398BD408" w14:textId="77777777" w:rsidR="00F273FB" w:rsidRDefault="00F273FB" w:rsidP="00F273FB"/>
    <w:p w14:paraId="44521265"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A-5 (1) [From:</w:t>
      </w:r>
      <w:r w:rsidRPr="00F273FB">
        <w:rPr>
          <w:color w:val="0070C0"/>
          <w:sz w:val="20"/>
          <w:szCs w:val="20"/>
        </w:rPr>
        <w:t xml:space="preserve"> Moti </w:t>
      </w:r>
      <w:proofErr w:type="spellStart"/>
      <w:r w:rsidRPr="00F273FB">
        <w:rPr>
          <w:color w:val="0070C0"/>
          <w:sz w:val="20"/>
          <w:szCs w:val="20"/>
        </w:rPr>
        <w:t>Tabulo</w:t>
      </w:r>
      <w:proofErr w:type="spellEnd"/>
      <w:r w:rsidRPr="00F273FB">
        <w:rPr>
          <w:b/>
          <w:color w:val="0070C0"/>
          <w:sz w:val="20"/>
          <w:szCs w:val="20"/>
        </w:rPr>
        <w:t>] 1:27 GMT+8, 26 May</w:t>
      </w:r>
    </w:p>
    <w:p w14:paraId="1B987E37" w14:textId="77777777" w:rsidR="00F273FB" w:rsidRPr="00F273FB" w:rsidRDefault="00F273FB" w:rsidP="00F273FB">
      <w:pPr>
        <w:shd w:val="clear" w:color="auto" w:fill="DAEEF3" w:themeFill="accent5" w:themeFillTint="33"/>
        <w:ind w:left="420"/>
        <w:rPr>
          <w:color w:val="0070C0"/>
        </w:rPr>
      </w:pPr>
      <w:r w:rsidRPr="00F273FB">
        <w:rPr>
          <w:color w:val="0070C0"/>
        </w:rPr>
        <w:t xml:space="preserve">The Arbitrator needs to be independent. You can envisage a scenario where </w:t>
      </w:r>
      <w:proofErr w:type="gramStart"/>
      <w:r w:rsidRPr="00F273FB">
        <w:rPr>
          <w:color w:val="0070C0"/>
        </w:rPr>
        <w:t>one party</w:t>
      </w:r>
      <w:proofErr w:type="gramEnd"/>
      <w:r w:rsidRPr="00F273FB">
        <w:rPr>
          <w:color w:val="0070C0"/>
        </w:rPr>
        <w:t xml:space="preserve"> claims something that can only be disproved by a specific external expert. And then that party denies the Arbitrator access to that external expert for what are ostensibly cost reasons where they are in fact attempting to evade the scrutiny.</w:t>
      </w:r>
    </w:p>
    <w:p w14:paraId="442ECF6F" w14:textId="77777777" w:rsidR="00F273FB" w:rsidRPr="00F273FB" w:rsidRDefault="00F273FB" w:rsidP="00F273FB">
      <w:pPr>
        <w:shd w:val="clear" w:color="auto" w:fill="DAEEF3" w:themeFill="accent5" w:themeFillTint="33"/>
        <w:ind w:left="420"/>
        <w:rPr>
          <w:color w:val="0070C0"/>
        </w:rPr>
      </w:pPr>
      <w:proofErr w:type="gramStart"/>
      <w:r w:rsidRPr="00F273FB">
        <w:rPr>
          <w:color w:val="0070C0"/>
        </w:rPr>
        <w:t>So</w:t>
      </w:r>
      <w:proofErr w:type="gramEnd"/>
      <w:r w:rsidRPr="00F273FB">
        <w:rPr>
          <w:color w:val="0070C0"/>
        </w:rPr>
        <w:t xml:space="preserve"> we in effect end up </w:t>
      </w:r>
      <w:proofErr w:type="spellStart"/>
      <w:r w:rsidRPr="00F273FB">
        <w:rPr>
          <w:color w:val="0070C0"/>
        </w:rPr>
        <w:t>limitng</w:t>
      </w:r>
      <w:proofErr w:type="spellEnd"/>
      <w:r w:rsidRPr="00F273FB">
        <w:rPr>
          <w:color w:val="0070C0"/>
        </w:rPr>
        <w:t xml:space="preserve"> the Arbitrator's room to </w:t>
      </w:r>
      <w:proofErr w:type="spellStart"/>
      <w:r w:rsidRPr="00F273FB">
        <w:rPr>
          <w:color w:val="0070C0"/>
        </w:rPr>
        <w:t>manoeuvre</w:t>
      </w:r>
      <w:proofErr w:type="spellEnd"/>
      <w:r w:rsidRPr="00F273FB">
        <w:rPr>
          <w:color w:val="0070C0"/>
        </w:rPr>
        <w:t>.</w:t>
      </w:r>
    </w:p>
    <w:p w14:paraId="52D8ABCA" w14:textId="77777777" w:rsidR="00F273FB" w:rsidRPr="00F273FB" w:rsidRDefault="00F273FB" w:rsidP="00F273FB">
      <w:pPr>
        <w:shd w:val="clear" w:color="auto" w:fill="DAEEF3" w:themeFill="accent5" w:themeFillTint="33"/>
        <w:ind w:left="420"/>
        <w:rPr>
          <w:color w:val="0070C0"/>
        </w:rPr>
      </w:pPr>
      <w:r w:rsidRPr="00F273FB">
        <w:rPr>
          <w:color w:val="0070C0"/>
        </w:rPr>
        <w:t>In practice the Forum will perform that oversight role of individual Arbitrators. Where an Arbitrator does not meet standard then they will face the scrutiny of their peers.</w:t>
      </w:r>
    </w:p>
    <w:p w14:paraId="5E6A020D" w14:textId="30A25DAC" w:rsidR="00DB32E0" w:rsidRDefault="00DB32E0" w:rsidP="00F273FB"/>
    <w:p w14:paraId="5FF06307" w14:textId="7C9E966C" w:rsidR="00F8720C" w:rsidRDefault="00F8720C" w:rsidP="00F273FB"/>
    <w:p w14:paraId="6AFDB9CC" w14:textId="77777777" w:rsidR="006C605B" w:rsidRDefault="006C605B" w:rsidP="00F273FB"/>
    <w:p w14:paraId="77964646" w14:textId="77777777" w:rsidR="00E93136" w:rsidRDefault="00E93136" w:rsidP="00E93136">
      <w:pPr>
        <w:shd w:val="clear" w:color="auto" w:fill="F2F2F2" w:themeFill="background1" w:themeFillShade="F2"/>
      </w:pPr>
      <w:r>
        <w:rPr>
          <w:b/>
          <w:sz w:val="20"/>
          <w:szCs w:val="20"/>
        </w:rPr>
        <w:t xml:space="preserve">Proposal A-6 [From: </w:t>
      </w:r>
      <w:r>
        <w:rPr>
          <w:sz w:val="20"/>
          <w:szCs w:val="20"/>
        </w:rPr>
        <w:t>Josh Kauffman (EOS Canada)</w:t>
      </w:r>
      <w:r>
        <w:rPr>
          <w:b/>
          <w:sz w:val="20"/>
          <w:szCs w:val="20"/>
        </w:rPr>
        <w:t>] 11:55 GMT+8, 25 May</w:t>
      </w:r>
    </w:p>
    <w:p w14:paraId="5B12D1B5" w14:textId="77777777" w:rsidR="00E93136" w:rsidRDefault="00E93136" w:rsidP="00E93136">
      <w:pPr>
        <w:shd w:val="clear" w:color="auto" w:fill="F2F2F2" w:themeFill="background1" w:themeFillShade="F2"/>
      </w:pPr>
      <w:r>
        <w:rPr>
          <w:b/>
        </w:rPr>
        <w:t>RDR 5.3</w:t>
      </w:r>
    </w:p>
    <w:p w14:paraId="7C03E457" w14:textId="77777777" w:rsidR="00E93136" w:rsidRDefault="00E93136" w:rsidP="00E93136">
      <w:pPr>
        <w:shd w:val="clear" w:color="auto" w:fill="F2F2F2" w:themeFill="background1" w:themeFillShade="F2"/>
      </w:pPr>
      <w:r w:rsidRPr="007E1EE9">
        <w:t>I'm unaware of where this message will be received. If you know that this will be clear once the chain is launched, disregard this comment. But if not, please elaborate.</w:t>
      </w:r>
    </w:p>
    <w:p w14:paraId="3C5BEAC5" w14:textId="77777777" w:rsidR="00E93136" w:rsidRDefault="00E93136" w:rsidP="00E93136">
      <w:pPr>
        <w:rPr>
          <w:b/>
          <w:color w:val="0070C0"/>
          <w:sz w:val="20"/>
          <w:szCs w:val="20"/>
        </w:rPr>
      </w:pPr>
    </w:p>
    <w:p w14:paraId="2D4A6980" w14:textId="77777777" w:rsidR="00E93136" w:rsidRPr="00E93136" w:rsidRDefault="00E93136" w:rsidP="00E93136">
      <w:pPr>
        <w:shd w:val="clear" w:color="auto" w:fill="DAEEF3" w:themeFill="accent5" w:themeFillTint="33"/>
        <w:ind w:left="420"/>
        <w:rPr>
          <w:color w:val="0070C0"/>
          <w:sz w:val="20"/>
          <w:szCs w:val="20"/>
        </w:rPr>
      </w:pPr>
      <w:r w:rsidRPr="00E93136">
        <w:rPr>
          <w:b/>
          <w:color w:val="0070C0"/>
          <w:sz w:val="20"/>
          <w:szCs w:val="20"/>
        </w:rPr>
        <w:t>Reply A-6 (1) [From:</w:t>
      </w:r>
      <w:r w:rsidRPr="00E93136">
        <w:rPr>
          <w:color w:val="0070C0"/>
          <w:sz w:val="20"/>
          <w:szCs w:val="20"/>
        </w:rPr>
        <w:t xml:space="preserve"> Moti </w:t>
      </w:r>
      <w:proofErr w:type="spellStart"/>
      <w:r w:rsidRPr="00E93136">
        <w:rPr>
          <w:color w:val="0070C0"/>
          <w:sz w:val="20"/>
          <w:szCs w:val="20"/>
        </w:rPr>
        <w:t>Tabulo</w:t>
      </w:r>
      <w:proofErr w:type="spellEnd"/>
      <w:r w:rsidRPr="00E93136">
        <w:rPr>
          <w:b/>
          <w:color w:val="0070C0"/>
          <w:sz w:val="20"/>
          <w:szCs w:val="20"/>
        </w:rPr>
        <w:t>] 17:09 GMT+8, 28 May</w:t>
      </w:r>
    </w:p>
    <w:p w14:paraId="1ABE167D" w14:textId="77777777" w:rsidR="00E93136" w:rsidRPr="00E93136" w:rsidRDefault="00E93136" w:rsidP="00E93136">
      <w:pPr>
        <w:shd w:val="clear" w:color="auto" w:fill="DAEEF3" w:themeFill="accent5" w:themeFillTint="33"/>
        <w:ind w:left="420"/>
        <w:rPr>
          <w:color w:val="0070C0"/>
        </w:rPr>
      </w:pPr>
      <w:r w:rsidRPr="00E93136">
        <w:rPr>
          <w:color w:val="0070C0"/>
        </w:rPr>
        <w:t>Will be defined in the Handbook. As will change over time.</w:t>
      </w:r>
    </w:p>
    <w:p w14:paraId="09717BBA" w14:textId="77777777" w:rsidR="00E93136" w:rsidRDefault="00E93136" w:rsidP="00E93136">
      <w:pPr>
        <w:widowControl/>
        <w:jc w:val="left"/>
        <w:rPr>
          <w:b/>
          <w:sz w:val="22"/>
          <w:szCs w:val="22"/>
        </w:rPr>
      </w:pPr>
    </w:p>
    <w:p w14:paraId="61A43887" w14:textId="260F5371" w:rsidR="00E93136" w:rsidRDefault="00E93136" w:rsidP="00E93136">
      <w:pPr>
        <w:widowControl/>
        <w:jc w:val="left"/>
        <w:rPr>
          <w:b/>
          <w:sz w:val="22"/>
          <w:szCs w:val="22"/>
        </w:rPr>
      </w:pPr>
    </w:p>
    <w:p w14:paraId="3500D956" w14:textId="77777777" w:rsidR="006C605B" w:rsidRDefault="006C605B" w:rsidP="00E93136">
      <w:pPr>
        <w:widowControl/>
        <w:jc w:val="left"/>
        <w:rPr>
          <w:b/>
          <w:sz w:val="22"/>
          <w:szCs w:val="22"/>
        </w:rPr>
      </w:pPr>
    </w:p>
    <w:p w14:paraId="74198874" w14:textId="77777777" w:rsidR="00E93136" w:rsidRDefault="00E93136" w:rsidP="00E93136">
      <w:pPr>
        <w:shd w:val="clear" w:color="auto" w:fill="F2F2F2" w:themeFill="background1" w:themeFillShade="F2"/>
      </w:pPr>
      <w:r>
        <w:rPr>
          <w:b/>
          <w:sz w:val="20"/>
          <w:szCs w:val="20"/>
        </w:rPr>
        <w:t xml:space="preserve">Proposal A-10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1294BC2F" w14:textId="77777777" w:rsidR="00E93136" w:rsidRPr="00817220" w:rsidRDefault="00E93136" w:rsidP="00E93136">
      <w:pPr>
        <w:shd w:val="clear" w:color="auto" w:fill="F2F2F2" w:themeFill="background1" w:themeFillShade="F2"/>
        <w:rPr>
          <w:b/>
        </w:rPr>
      </w:pPr>
      <w:r>
        <w:rPr>
          <w:b/>
        </w:rPr>
        <w:t>RDR 5.8</w:t>
      </w:r>
    </w:p>
    <w:p w14:paraId="6F041C3B" w14:textId="77777777" w:rsidR="00E93136" w:rsidRDefault="00E93136" w:rsidP="00E93136">
      <w:pPr>
        <w:pStyle w:val="a9"/>
        <w:numPr>
          <w:ilvl w:val="0"/>
          <w:numId w:val="1"/>
        </w:numPr>
        <w:shd w:val="clear" w:color="auto" w:fill="F2F2F2" w:themeFill="background1" w:themeFillShade="F2"/>
      </w:pPr>
      <w:r>
        <w:t>The name of the Arbitrator,"</w:t>
      </w:r>
    </w:p>
    <w:p w14:paraId="0BBBF661" w14:textId="77777777" w:rsidR="00E93136" w:rsidRDefault="00E93136" w:rsidP="00E93136">
      <w:pPr>
        <w:pStyle w:val="a9"/>
        <w:numPr>
          <w:ilvl w:val="0"/>
          <w:numId w:val="1"/>
        </w:numPr>
        <w:shd w:val="clear" w:color="auto" w:fill="F2F2F2" w:themeFill="background1" w:themeFillShade="F2"/>
      </w:pPr>
      <w:r>
        <w:t>Does this refer to a name as per a government-issued ID? Which governments? In general, nothing is said about arbitrators' identities, and perhaps we should add a 2.3 Section that clarifies that. Personally, I think we should start with name as per government-issued ID and a photo.</w:t>
      </w:r>
    </w:p>
    <w:p w14:paraId="44E78CED" w14:textId="77777777" w:rsidR="00E93136" w:rsidRDefault="00E93136" w:rsidP="00E93136">
      <w:pPr>
        <w:shd w:val="clear" w:color="auto" w:fill="F2F2F2" w:themeFill="background1" w:themeFillShade="F2"/>
      </w:pPr>
      <w:r>
        <w:t xml:space="preserve">    Alternatively, this can be left to the discretion of the </w:t>
      </w:r>
      <w:proofErr w:type="gramStart"/>
      <w:r>
        <w:t>particular Arbitrator</w:t>
      </w:r>
      <w:proofErr w:type="gramEnd"/>
      <w:r>
        <w:t xml:space="preserve"> forum.</w:t>
      </w:r>
    </w:p>
    <w:p w14:paraId="021647F4" w14:textId="77777777" w:rsidR="00E93136" w:rsidRDefault="00E93136" w:rsidP="00E93136"/>
    <w:p w14:paraId="2BD305AD" w14:textId="77777777" w:rsidR="00E93136" w:rsidRPr="00F273FB" w:rsidRDefault="00E93136" w:rsidP="00E93136">
      <w:pPr>
        <w:shd w:val="clear" w:color="auto" w:fill="DAEEF3" w:themeFill="accent5" w:themeFillTint="33"/>
        <w:ind w:left="420"/>
        <w:rPr>
          <w:color w:val="0070C0"/>
          <w:sz w:val="20"/>
          <w:szCs w:val="20"/>
        </w:rPr>
      </w:pPr>
      <w:r w:rsidRPr="00F273FB">
        <w:rPr>
          <w:b/>
          <w:color w:val="0070C0"/>
          <w:sz w:val="20"/>
          <w:szCs w:val="20"/>
        </w:rPr>
        <w:lastRenderedPageBreak/>
        <w:t>Reply A-10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0:11 GMT+8, 26 May</w:t>
      </w:r>
    </w:p>
    <w:p w14:paraId="598D93DE" w14:textId="77777777" w:rsidR="00E93136" w:rsidRPr="00F273FB" w:rsidRDefault="00E93136" w:rsidP="00E93136">
      <w:pPr>
        <w:shd w:val="clear" w:color="auto" w:fill="DAEEF3" w:themeFill="accent5" w:themeFillTint="33"/>
        <w:ind w:left="420"/>
        <w:jc w:val="left"/>
        <w:rPr>
          <w:color w:val="0070C0"/>
        </w:rPr>
      </w:pPr>
      <w:r w:rsidRPr="00F273FB">
        <w:rPr>
          <w:color w:val="0070C0"/>
        </w:rPr>
        <w:t>Agree that we'll need to have something talking about identity of Arbs, even if it's just to say that identity will be defined within the handbook of each Arb Forum.</w:t>
      </w:r>
    </w:p>
    <w:p w14:paraId="276E8A36" w14:textId="77777777" w:rsidR="00E93136" w:rsidRDefault="00E93136" w:rsidP="00E93136"/>
    <w:p w14:paraId="56B8F5EF" w14:textId="77777777" w:rsidR="00E93136" w:rsidRPr="00E93136" w:rsidRDefault="00E93136" w:rsidP="00E93136">
      <w:pPr>
        <w:shd w:val="clear" w:color="auto" w:fill="DAEEF3" w:themeFill="accent5" w:themeFillTint="33"/>
        <w:ind w:left="420"/>
        <w:rPr>
          <w:color w:val="0070C0"/>
          <w:sz w:val="20"/>
          <w:szCs w:val="20"/>
        </w:rPr>
      </w:pPr>
      <w:r w:rsidRPr="00E93136">
        <w:rPr>
          <w:b/>
          <w:color w:val="0070C0"/>
          <w:sz w:val="20"/>
          <w:szCs w:val="20"/>
        </w:rPr>
        <w:t>Reply A-10 (2) [From:</w:t>
      </w:r>
      <w:r w:rsidRPr="00E93136">
        <w:rPr>
          <w:color w:val="0070C0"/>
          <w:sz w:val="20"/>
          <w:szCs w:val="20"/>
        </w:rPr>
        <w:t xml:space="preserve"> </w:t>
      </w:r>
      <w:proofErr w:type="spellStart"/>
      <w:proofErr w:type="gramStart"/>
      <w:r w:rsidRPr="00E93136">
        <w:rPr>
          <w:color w:val="0070C0"/>
          <w:sz w:val="20"/>
          <w:szCs w:val="20"/>
        </w:rPr>
        <w:t>SunTzu</w:t>
      </w:r>
      <w:proofErr w:type="spellEnd"/>
      <w:r w:rsidRPr="00E93136">
        <w:rPr>
          <w:color w:val="0070C0"/>
          <w:sz w:val="20"/>
          <w:szCs w:val="20"/>
        </w:rPr>
        <w:t xml:space="preserve"> </w:t>
      </w:r>
      <w:r w:rsidRPr="00E93136">
        <w:rPr>
          <w:b/>
          <w:color w:val="0070C0"/>
          <w:sz w:val="20"/>
          <w:szCs w:val="20"/>
        </w:rPr>
        <w:t>]</w:t>
      </w:r>
      <w:proofErr w:type="gramEnd"/>
      <w:r w:rsidRPr="00E93136">
        <w:rPr>
          <w:b/>
          <w:color w:val="0070C0"/>
          <w:sz w:val="20"/>
          <w:szCs w:val="20"/>
        </w:rPr>
        <w:t xml:space="preserve"> GMT+8, 25 May</w:t>
      </w:r>
    </w:p>
    <w:p w14:paraId="10BFB422" w14:textId="05610814" w:rsidR="00E93136" w:rsidRPr="00E93136" w:rsidRDefault="00E93136" w:rsidP="00E93136">
      <w:pPr>
        <w:shd w:val="clear" w:color="auto" w:fill="DAEEF3" w:themeFill="accent5" w:themeFillTint="33"/>
        <w:ind w:left="420"/>
        <w:rPr>
          <w:color w:val="0070C0"/>
        </w:rPr>
      </w:pPr>
      <w:proofErr w:type="spellStart"/>
      <w:proofErr w:type="gramStart"/>
      <w:r w:rsidRPr="00E93136">
        <w:rPr>
          <w:color w:val="0070C0"/>
        </w:rPr>
        <w:t>Ahhh</w:t>
      </w:r>
      <w:proofErr w:type="spellEnd"/>
      <w:r w:rsidRPr="00E93136">
        <w:rPr>
          <w:color w:val="0070C0"/>
        </w:rPr>
        <w:t>..</w:t>
      </w:r>
      <w:proofErr w:type="gramEnd"/>
      <w:r w:rsidRPr="00E93136">
        <w:rPr>
          <w:color w:val="0070C0"/>
        </w:rPr>
        <w:t xml:space="preserve"> this opens a can of worms</w:t>
      </w:r>
      <w:r w:rsidR="008852A6">
        <w:rPr>
          <w:color w:val="0070C0"/>
        </w:rPr>
        <w:t xml:space="preserve">. </w:t>
      </w:r>
      <w:r w:rsidRPr="00E93136">
        <w:rPr>
          <w:color w:val="0070C0"/>
        </w:rPr>
        <w:t>The Arbitrator rules on their reputation, and that reputation can be any name that is consistent over time.</w:t>
      </w:r>
    </w:p>
    <w:p w14:paraId="256E3BD1" w14:textId="77777777" w:rsidR="00E93136" w:rsidRPr="00E93136" w:rsidRDefault="00E93136" w:rsidP="00E93136">
      <w:pPr>
        <w:shd w:val="clear" w:color="auto" w:fill="DAEEF3" w:themeFill="accent5" w:themeFillTint="33"/>
        <w:ind w:left="420"/>
        <w:rPr>
          <w:color w:val="0070C0"/>
        </w:rPr>
      </w:pPr>
      <w:r w:rsidRPr="00E93136">
        <w:rPr>
          <w:color w:val="0070C0"/>
        </w:rPr>
        <w:t xml:space="preserve">It is probably up to the forum how to handle the usage of names and so forth. One thing we wouldn't want to do is to mandate the use of formal government-sanctioned identity documents, unless we can identify a compelling reason to do so. I haven't seen that reason surface in clear form </w:t>
      </w:r>
      <w:proofErr w:type="gramStart"/>
      <w:r w:rsidRPr="00E93136">
        <w:rPr>
          <w:color w:val="0070C0"/>
        </w:rPr>
        <w:t>as yet</w:t>
      </w:r>
      <w:proofErr w:type="gramEnd"/>
      <w:r w:rsidRPr="00E93136">
        <w:rPr>
          <w:color w:val="0070C0"/>
        </w:rPr>
        <w:t>.</w:t>
      </w:r>
    </w:p>
    <w:p w14:paraId="10F99500" w14:textId="77777777" w:rsidR="00E93136" w:rsidRPr="00E93136" w:rsidRDefault="00E93136" w:rsidP="00E93136">
      <w:pPr>
        <w:shd w:val="clear" w:color="auto" w:fill="DAEEF3" w:themeFill="accent5" w:themeFillTint="33"/>
        <w:ind w:left="420"/>
        <w:rPr>
          <w:color w:val="0070C0"/>
        </w:rPr>
      </w:pPr>
      <w:r w:rsidRPr="00E93136">
        <w:rPr>
          <w:color w:val="0070C0"/>
        </w:rPr>
        <w:t xml:space="preserve">On the one hand there is a very active privacy community and many people wish to do their trade in peace and privacy. Why would we deny this to Arbitrators? The blockchain community can be </w:t>
      </w:r>
      <w:proofErr w:type="gramStart"/>
      <w:r w:rsidRPr="00E93136">
        <w:rPr>
          <w:color w:val="0070C0"/>
        </w:rPr>
        <w:t>pretty aggressive</w:t>
      </w:r>
      <w:proofErr w:type="gramEnd"/>
      <w:r w:rsidRPr="00E93136">
        <w:rPr>
          <w:color w:val="0070C0"/>
        </w:rPr>
        <w:t xml:space="preserve">, including physical attacks, so some sense of protection is helpful. OTOH, some people feel weirded out by not having government documents provided to them, although quite how they help I've not been able to figure out. It's not as if government documents from a foreign country are going to help much, and fake sets cost about 1000 so real </w:t>
      </w:r>
      <w:proofErr w:type="spellStart"/>
      <w:r w:rsidRPr="00E93136">
        <w:rPr>
          <w:color w:val="0070C0"/>
        </w:rPr>
        <w:t>crims</w:t>
      </w:r>
      <w:proofErr w:type="spellEnd"/>
      <w:r w:rsidRPr="00E93136">
        <w:rPr>
          <w:color w:val="0070C0"/>
        </w:rPr>
        <w:t xml:space="preserve"> will just buy a set.</w:t>
      </w:r>
    </w:p>
    <w:p w14:paraId="51D5CCD5" w14:textId="77777777" w:rsidR="00E93136" w:rsidRPr="00E93136" w:rsidRDefault="00E93136" w:rsidP="00E93136">
      <w:pPr>
        <w:shd w:val="clear" w:color="auto" w:fill="DAEEF3" w:themeFill="accent5" w:themeFillTint="33"/>
        <w:ind w:left="420"/>
        <w:rPr>
          <w:color w:val="0070C0"/>
        </w:rPr>
      </w:pPr>
      <w:r w:rsidRPr="00E93136">
        <w:rPr>
          <w:color w:val="0070C0"/>
        </w:rPr>
        <w:t xml:space="preserve">And if we demand full identity auditing of the arbitrators, how long before we demand it of all participants to the blockchain? If we go too far, only the uber-correct and the </w:t>
      </w:r>
      <w:proofErr w:type="spellStart"/>
      <w:r w:rsidRPr="00E93136">
        <w:rPr>
          <w:color w:val="0070C0"/>
        </w:rPr>
        <w:t>crims</w:t>
      </w:r>
      <w:proofErr w:type="spellEnd"/>
      <w:r w:rsidRPr="00E93136">
        <w:rPr>
          <w:color w:val="0070C0"/>
        </w:rPr>
        <w:t xml:space="preserve"> with false documents will be the only ones left, as the vast middle ground gets dropped for lack of "correctness".</w:t>
      </w:r>
    </w:p>
    <w:p w14:paraId="5930B460" w14:textId="78D9A987" w:rsidR="00F8720C" w:rsidRPr="00E93136" w:rsidRDefault="00E93136" w:rsidP="00E93136">
      <w:pPr>
        <w:shd w:val="clear" w:color="auto" w:fill="DAEEF3" w:themeFill="accent5" w:themeFillTint="33"/>
        <w:ind w:left="420"/>
        <w:rPr>
          <w:color w:val="0070C0"/>
        </w:rPr>
      </w:pPr>
      <w:r w:rsidRPr="00E93136">
        <w:rPr>
          <w:color w:val="0070C0"/>
        </w:rPr>
        <w:t>Like I said, this is a can of worms. As you mentioned, best left for the forum to decide.</w:t>
      </w:r>
    </w:p>
    <w:p w14:paraId="497AA29B" w14:textId="67E9D42F" w:rsidR="00F8720C" w:rsidRDefault="00F8720C" w:rsidP="00F273FB"/>
    <w:p w14:paraId="107DF32F" w14:textId="77777777" w:rsidR="008852A6" w:rsidRDefault="008852A6" w:rsidP="00F273FB"/>
    <w:p w14:paraId="2B57833E" w14:textId="77777777" w:rsidR="00BF59EB" w:rsidRDefault="00BF59EB" w:rsidP="00F273FB"/>
    <w:p w14:paraId="3C0A7F3B" w14:textId="77777777" w:rsidR="00F273FB" w:rsidRDefault="00F273FB" w:rsidP="00F273FB">
      <w:pPr>
        <w:shd w:val="clear" w:color="auto" w:fill="F2F2F2" w:themeFill="background1" w:themeFillShade="F2"/>
      </w:pPr>
      <w:r>
        <w:rPr>
          <w:b/>
          <w:sz w:val="20"/>
          <w:szCs w:val="20"/>
        </w:rPr>
        <w:t xml:space="preserve">Proposal A-11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79BFD88A" w14:textId="77777777" w:rsidR="00F273FB" w:rsidRPr="00817220" w:rsidRDefault="00F273FB" w:rsidP="00F273FB">
      <w:pPr>
        <w:shd w:val="clear" w:color="auto" w:fill="F2F2F2" w:themeFill="background1" w:themeFillShade="F2"/>
        <w:rPr>
          <w:b/>
        </w:rPr>
      </w:pPr>
      <w:r>
        <w:rPr>
          <w:b/>
        </w:rPr>
        <w:t>RDR 6.2</w:t>
      </w:r>
    </w:p>
    <w:p w14:paraId="4FE32BBB" w14:textId="77777777" w:rsidR="00F273FB" w:rsidRDefault="00F273FB" w:rsidP="00F273FB">
      <w:pPr>
        <w:shd w:val="clear" w:color="auto" w:fill="F2F2F2" w:themeFill="background1" w:themeFillShade="F2"/>
      </w:pPr>
      <w:r>
        <w:t>I think we should add the following item to the list:</w:t>
      </w:r>
    </w:p>
    <w:p w14:paraId="591179AD" w14:textId="77777777" w:rsidR="00F273FB" w:rsidRDefault="00F273FB" w:rsidP="00F273FB">
      <w:pPr>
        <w:pStyle w:val="a9"/>
        <w:numPr>
          <w:ilvl w:val="0"/>
          <w:numId w:val="2"/>
        </w:numPr>
        <w:shd w:val="clear" w:color="auto" w:fill="F2F2F2" w:themeFill="background1" w:themeFillShade="F2"/>
      </w:pPr>
      <w:r>
        <w:t>Changes to the code or Ricardian contract of a smart contract.</w:t>
      </w:r>
    </w:p>
    <w:p w14:paraId="0E75CC66" w14:textId="77777777" w:rsidR="00F273FB" w:rsidRDefault="00F273FB" w:rsidP="00F273FB"/>
    <w:p w14:paraId="582F23C5"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A-11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0:13 GMT+8, 26 May</w:t>
      </w:r>
    </w:p>
    <w:p w14:paraId="237C17AE" w14:textId="77777777" w:rsidR="00F273FB" w:rsidRPr="00F273FB" w:rsidRDefault="00F273FB" w:rsidP="00F273FB">
      <w:pPr>
        <w:shd w:val="clear" w:color="auto" w:fill="DAEEF3" w:themeFill="accent5" w:themeFillTint="33"/>
        <w:ind w:left="420"/>
        <w:rPr>
          <w:color w:val="0070C0"/>
        </w:rPr>
      </w:pPr>
      <w:r w:rsidRPr="00F273FB">
        <w:rPr>
          <w:color w:val="0070C0"/>
        </w:rPr>
        <w:t>Makes sense to add just to give the example, but we will not be able to encompass every possible remedy here. So not specifically necessary.</w:t>
      </w:r>
    </w:p>
    <w:p w14:paraId="76B3B899" w14:textId="510A40CB" w:rsidR="00286CD7" w:rsidRDefault="00286CD7" w:rsidP="00817220">
      <w:pPr>
        <w:rPr>
          <w:b/>
          <w:color w:val="0070C0"/>
          <w:sz w:val="20"/>
          <w:szCs w:val="20"/>
        </w:rPr>
      </w:pPr>
    </w:p>
    <w:p w14:paraId="07CD2CBC" w14:textId="2F744349" w:rsidR="00F273FB" w:rsidRDefault="00F273FB" w:rsidP="00817220">
      <w:pPr>
        <w:rPr>
          <w:b/>
          <w:color w:val="0070C0"/>
          <w:sz w:val="20"/>
          <w:szCs w:val="20"/>
        </w:rPr>
      </w:pPr>
    </w:p>
    <w:p w14:paraId="1A461D77" w14:textId="77777777" w:rsidR="00C14AE9" w:rsidRDefault="00C14AE9" w:rsidP="00817220">
      <w:pPr>
        <w:rPr>
          <w:b/>
          <w:color w:val="0070C0"/>
          <w:sz w:val="20"/>
          <w:szCs w:val="20"/>
        </w:rPr>
      </w:pPr>
    </w:p>
    <w:p w14:paraId="03047867" w14:textId="77777777" w:rsidR="00286CD7" w:rsidRDefault="00286CD7" w:rsidP="00286CD7">
      <w:pPr>
        <w:shd w:val="clear" w:color="auto" w:fill="F2F2F2" w:themeFill="background1" w:themeFillShade="F2"/>
      </w:pPr>
      <w:r>
        <w:rPr>
          <w:b/>
          <w:sz w:val="20"/>
          <w:szCs w:val="20"/>
        </w:rPr>
        <w:t xml:space="preserve">Proposal A-12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5D8BAB75" w14:textId="77777777" w:rsidR="00286CD7" w:rsidRPr="00817220" w:rsidRDefault="00286CD7" w:rsidP="00286CD7">
      <w:pPr>
        <w:shd w:val="clear" w:color="auto" w:fill="F2F2F2" w:themeFill="background1" w:themeFillShade="F2"/>
        <w:rPr>
          <w:b/>
        </w:rPr>
      </w:pPr>
      <w:r>
        <w:rPr>
          <w:b/>
        </w:rPr>
        <w:t>Newly added</w:t>
      </w:r>
    </w:p>
    <w:p w14:paraId="7E5AF8B7" w14:textId="1EB73D34" w:rsidR="00286CD7" w:rsidRPr="00286CD7" w:rsidRDefault="00286CD7" w:rsidP="00286CD7">
      <w:pPr>
        <w:shd w:val="clear" w:color="auto" w:fill="F2F2F2" w:themeFill="background1" w:themeFillShade="F2"/>
      </w:pPr>
      <w:r w:rsidRPr="00817220">
        <w:t>We should seek the advice of as many legal professionals that have experience in this area as we can find.</w:t>
      </w:r>
    </w:p>
    <w:p w14:paraId="15462531" w14:textId="299A0D22" w:rsidR="00286CD7" w:rsidRDefault="00286CD7" w:rsidP="00817220">
      <w:pPr>
        <w:rPr>
          <w:b/>
          <w:color w:val="0070C0"/>
          <w:sz w:val="20"/>
          <w:szCs w:val="20"/>
        </w:rPr>
      </w:pPr>
    </w:p>
    <w:p w14:paraId="59952C3C" w14:textId="77777777" w:rsidR="00286CD7" w:rsidRPr="004166CF" w:rsidRDefault="00286CD7" w:rsidP="00817220">
      <w:pPr>
        <w:rPr>
          <w:b/>
          <w:color w:val="0070C0"/>
          <w:sz w:val="20"/>
          <w:szCs w:val="20"/>
        </w:rPr>
      </w:pPr>
    </w:p>
    <w:p w14:paraId="03A63EF1" w14:textId="77777777" w:rsidR="00817220" w:rsidRDefault="00817220" w:rsidP="00817220">
      <w:pPr>
        <w:shd w:val="clear" w:color="auto" w:fill="F2F2F2" w:themeFill="background1" w:themeFillShade="F2"/>
      </w:pPr>
      <w:r>
        <w:rPr>
          <w:b/>
          <w:sz w:val="20"/>
          <w:szCs w:val="20"/>
        </w:rPr>
        <w:t xml:space="preserve">Proposal A-1 [From: </w:t>
      </w:r>
      <w:r>
        <w:rPr>
          <w:sz w:val="20"/>
          <w:szCs w:val="20"/>
        </w:rPr>
        <w:t>Celu (</w:t>
      </w:r>
      <w:proofErr w:type="spellStart"/>
      <w:r>
        <w:rPr>
          <w:sz w:val="20"/>
          <w:szCs w:val="20"/>
        </w:rPr>
        <w:t>Blockgenic</w:t>
      </w:r>
      <w:proofErr w:type="spellEnd"/>
      <w:r>
        <w:rPr>
          <w:sz w:val="20"/>
          <w:szCs w:val="20"/>
        </w:rPr>
        <w:t>)</w:t>
      </w:r>
      <w:r>
        <w:rPr>
          <w:b/>
          <w:sz w:val="20"/>
          <w:szCs w:val="20"/>
        </w:rPr>
        <w:t>] 20:37 GMT+8, 22 May</w:t>
      </w:r>
    </w:p>
    <w:p w14:paraId="1BC94499" w14:textId="77777777" w:rsidR="00817220" w:rsidRPr="00817220" w:rsidRDefault="00817220" w:rsidP="00817220">
      <w:pPr>
        <w:shd w:val="clear" w:color="auto" w:fill="F2F2F2" w:themeFill="background1" w:themeFillShade="F2"/>
        <w:rPr>
          <w:b/>
        </w:rPr>
      </w:pPr>
      <w:r w:rsidRPr="00817220">
        <w:rPr>
          <w:b/>
        </w:rPr>
        <w:t>Newly added</w:t>
      </w:r>
    </w:p>
    <w:p w14:paraId="13595908" w14:textId="77777777" w:rsidR="00817220" w:rsidRDefault="00817220" w:rsidP="00817220">
      <w:pPr>
        <w:shd w:val="clear" w:color="auto" w:fill="F2F2F2" w:themeFill="background1" w:themeFillShade="F2"/>
      </w:pPr>
      <w:r w:rsidRPr="00610F17">
        <w:t>On a technical implementation level - for BPs - how does enforcing a</w:t>
      </w:r>
      <w:r>
        <w:t>n</w:t>
      </w:r>
      <w:r w:rsidRPr="00610F17">
        <w:t xml:space="preserve"> arbitration ruling to reverse a transaction look like?</w:t>
      </w:r>
    </w:p>
    <w:p w14:paraId="65B94B44" w14:textId="77777777" w:rsidR="00817220" w:rsidRPr="00F42225" w:rsidRDefault="00817220" w:rsidP="00817220"/>
    <w:p w14:paraId="108954DC" w14:textId="77777777" w:rsidR="00817220" w:rsidRPr="00091955" w:rsidRDefault="00817220" w:rsidP="00531A4E">
      <w:pPr>
        <w:shd w:val="clear" w:color="auto" w:fill="DAEEF3" w:themeFill="accent5" w:themeFillTint="33"/>
        <w:ind w:left="420"/>
        <w:rPr>
          <w:b/>
          <w:color w:val="0070C0"/>
          <w:sz w:val="20"/>
          <w:szCs w:val="20"/>
        </w:rPr>
      </w:pPr>
      <w:r w:rsidRPr="00091955">
        <w:rPr>
          <w:b/>
          <w:color w:val="0070C0"/>
          <w:sz w:val="20"/>
          <w:szCs w:val="20"/>
        </w:rPr>
        <w:lastRenderedPageBreak/>
        <w:t xml:space="preserve">Reply A-1 (1) [From: </w:t>
      </w:r>
      <w:r w:rsidRPr="00091955">
        <w:rPr>
          <w:color w:val="0070C0"/>
          <w:sz w:val="20"/>
          <w:szCs w:val="20"/>
        </w:rPr>
        <w:t>Mao (EOSREAL)</w:t>
      </w:r>
      <w:r w:rsidRPr="00091955">
        <w:rPr>
          <w:b/>
          <w:color w:val="0070C0"/>
          <w:sz w:val="20"/>
          <w:szCs w:val="20"/>
        </w:rPr>
        <w:t>] 13:00 GMT+8, 23 May</w:t>
      </w:r>
    </w:p>
    <w:p w14:paraId="7F8937A3" w14:textId="77777777" w:rsidR="00817220" w:rsidRDefault="00817220" w:rsidP="00531A4E">
      <w:pPr>
        <w:shd w:val="clear" w:color="auto" w:fill="DAEEF3" w:themeFill="accent5" w:themeFillTint="33"/>
        <w:ind w:left="420"/>
        <w:rPr>
          <w:color w:val="0070C0"/>
        </w:rPr>
      </w:pPr>
      <w:r>
        <w:rPr>
          <w:color w:val="0070C0"/>
        </w:rPr>
        <w:t>According to my understanding</w:t>
      </w:r>
      <w:r w:rsidRPr="00F42225">
        <w:rPr>
          <w:color w:val="0070C0"/>
        </w:rPr>
        <w:t>, i</w:t>
      </w:r>
      <w:r w:rsidRPr="00F42225">
        <w:rPr>
          <w:rFonts w:hint="eastAsia"/>
          <w:color w:val="0070C0"/>
        </w:rPr>
        <w:t>f</w:t>
      </w:r>
      <w:r w:rsidRPr="00F42225">
        <w:rPr>
          <w:color w:val="0070C0"/>
        </w:rPr>
        <w:t xml:space="preserve"> parties involved in the case agree this case be heard at one arbitration forum, and the arbitration forum ordered the transaction should be reversed, the arbitrator shall officially pass the order to those parties and all 21 BP</w:t>
      </w:r>
      <w:r>
        <w:rPr>
          <w:color w:val="0070C0"/>
        </w:rPr>
        <w:t>s</w:t>
      </w:r>
      <w:r w:rsidRPr="00F42225">
        <w:rPr>
          <w:color w:val="0070C0"/>
        </w:rPr>
        <w:t>, and 21 BP</w:t>
      </w:r>
      <w:r>
        <w:rPr>
          <w:color w:val="0070C0"/>
        </w:rPr>
        <w:t>s</w:t>
      </w:r>
      <w:r w:rsidRPr="00F42225">
        <w:rPr>
          <w:color w:val="0070C0"/>
        </w:rPr>
        <w:t xml:space="preserve"> shall follow the order to reverse the transaction.</w:t>
      </w:r>
    </w:p>
    <w:p w14:paraId="4E285F80" w14:textId="77777777" w:rsidR="00817220" w:rsidRDefault="00817220" w:rsidP="00817220">
      <w:pPr>
        <w:ind w:left="420"/>
        <w:rPr>
          <w:color w:val="0070C0"/>
        </w:rPr>
      </w:pPr>
    </w:p>
    <w:p w14:paraId="7DE491EE" w14:textId="77777777" w:rsidR="00817220" w:rsidRPr="004166CF" w:rsidRDefault="00817220" w:rsidP="00531A4E">
      <w:pPr>
        <w:shd w:val="clear" w:color="auto" w:fill="DAEEF3" w:themeFill="accent5" w:themeFillTint="33"/>
        <w:ind w:left="420"/>
        <w:rPr>
          <w:b/>
          <w:color w:val="0070C0"/>
          <w:sz w:val="20"/>
          <w:szCs w:val="20"/>
        </w:rPr>
      </w:pPr>
      <w:r w:rsidRPr="004166CF">
        <w:rPr>
          <w:b/>
          <w:color w:val="0070C0"/>
          <w:sz w:val="20"/>
          <w:szCs w:val="20"/>
        </w:rPr>
        <w:t>Reply A-1 (2) [From:</w:t>
      </w:r>
      <w:r w:rsidRPr="004166CF">
        <w:rPr>
          <w:color w:val="0070C0"/>
          <w:sz w:val="20"/>
          <w:szCs w:val="20"/>
        </w:rPr>
        <w:t xml:space="preserve"> Josh Kauffman (EOS Canada)</w:t>
      </w:r>
      <w:r w:rsidRPr="004166CF">
        <w:rPr>
          <w:b/>
          <w:color w:val="0070C0"/>
          <w:sz w:val="20"/>
          <w:szCs w:val="20"/>
        </w:rPr>
        <w:t>] 9:24 GMT+8, 24 May</w:t>
      </w:r>
    </w:p>
    <w:p w14:paraId="44BF4EE6" w14:textId="77777777" w:rsidR="00817220" w:rsidRPr="004166CF" w:rsidRDefault="00817220" w:rsidP="00531A4E">
      <w:pPr>
        <w:shd w:val="clear" w:color="auto" w:fill="DAEEF3" w:themeFill="accent5" w:themeFillTint="33"/>
        <w:ind w:left="420"/>
        <w:rPr>
          <w:color w:val="0070C0"/>
        </w:rPr>
      </w:pPr>
      <w:r w:rsidRPr="004166CF">
        <w:rPr>
          <w:color w:val="0070C0"/>
        </w:rPr>
        <w:t>I think he wanted a more in-depth code level of this, the actual *how* it will be done. Don't know if this is out yet though in the code myself. But I also think it's important that we make the distinction that the transaction itself isn't being reversed. It is basically being counteracted. Example: User A scams User B out of 10,000 EOS. The transaction that moved the EOS from User A to User B isn't reversed (the blockchain history doesn't get changed). A new transaction is created that moves 10,000 EOS from B back to A, thus counteracting the effect of the original transaction. It's a small difference, but I think we should aim to word things correctly in these documents/supporting documents.</w:t>
      </w:r>
    </w:p>
    <w:p w14:paraId="7A4295B5" w14:textId="77777777" w:rsidR="00817220" w:rsidRPr="004166CF" w:rsidRDefault="00817220" w:rsidP="00817220">
      <w:pPr>
        <w:ind w:left="420"/>
        <w:rPr>
          <w:color w:val="0070C0"/>
        </w:rPr>
      </w:pPr>
    </w:p>
    <w:p w14:paraId="67763DE2" w14:textId="77777777" w:rsidR="00817220" w:rsidRPr="004166CF" w:rsidRDefault="00817220" w:rsidP="00531A4E">
      <w:pPr>
        <w:shd w:val="clear" w:color="auto" w:fill="DAEEF3" w:themeFill="accent5" w:themeFillTint="33"/>
        <w:ind w:left="420"/>
        <w:rPr>
          <w:b/>
          <w:color w:val="0070C0"/>
          <w:sz w:val="20"/>
          <w:szCs w:val="20"/>
        </w:rPr>
      </w:pPr>
      <w:r w:rsidRPr="004166CF">
        <w:rPr>
          <w:b/>
          <w:color w:val="0070C0"/>
          <w:sz w:val="20"/>
          <w:szCs w:val="20"/>
        </w:rPr>
        <w:t>Reply A-1 (3) [From:</w:t>
      </w:r>
      <w:r w:rsidRPr="004166CF">
        <w:rPr>
          <w:color w:val="0070C0"/>
          <w:sz w:val="20"/>
          <w:szCs w:val="20"/>
        </w:rPr>
        <w:t xml:space="preserve"> Moti </w:t>
      </w:r>
      <w:proofErr w:type="spellStart"/>
      <w:r w:rsidRPr="004166CF">
        <w:rPr>
          <w:color w:val="0070C0"/>
          <w:sz w:val="20"/>
          <w:szCs w:val="20"/>
        </w:rPr>
        <w:t>Tabulo</w:t>
      </w:r>
      <w:proofErr w:type="spellEnd"/>
      <w:r w:rsidRPr="004166CF">
        <w:rPr>
          <w:b/>
          <w:color w:val="0070C0"/>
          <w:sz w:val="20"/>
          <w:szCs w:val="20"/>
        </w:rPr>
        <w:t>] 8:22 GMT+8, 24 May</w:t>
      </w:r>
    </w:p>
    <w:p w14:paraId="3E30EE21" w14:textId="77777777" w:rsidR="00817220" w:rsidRPr="004166CF" w:rsidRDefault="00817220" w:rsidP="00531A4E">
      <w:pPr>
        <w:shd w:val="clear" w:color="auto" w:fill="DAEEF3" w:themeFill="accent5" w:themeFillTint="33"/>
        <w:ind w:left="420"/>
        <w:rPr>
          <w:color w:val="0070C0"/>
        </w:rPr>
      </w:pPr>
      <w:r w:rsidRPr="004166CF">
        <w:rPr>
          <w:color w:val="0070C0"/>
        </w:rPr>
        <w:t>Mao's reply is generally how it will work.</w:t>
      </w:r>
    </w:p>
    <w:p w14:paraId="64D8D970" w14:textId="0EBB899F" w:rsidR="004B5F94" w:rsidRDefault="004B5F94" w:rsidP="004B5F94">
      <w:pPr>
        <w:widowControl/>
        <w:jc w:val="left"/>
        <w:rPr>
          <w:color w:val="FF0000"/>
        </w:rPr>
      </w:pPr>
    </w:p>
    <w:p w14:paraId="6E1A9B31" w14:textId="77777777" w:rsidR="004B5F94" w:rsidRDefault="004B5F94" w:rsidP="004B5F94">
      <w:pPr>
        <w:widowControl/>
        <w:jc w:val="left"/>
        <w:rPr>
          <w:b/>
          <w:sz w:val="22"/>
          <w:szCs w:val="22"/>
        </w:rPr>
      </w:pPr>
    </w:p>
    <w:p w14:paraId="0DC08A29" w14:textId="77777777" w:rsidR="004B5F94" w:rsidRDefault="004B5F94" w:rsidP="004B5F94">
      <w:pPr>
        <w:widowControl/>
        <w:jc w:val="left"/>
        <w:rPr>
          <w:b/>
          <w:sz w:val="22"/>
          <w:szCs w:val="22"/>
        </w:rPr>
      </w:pPr>
    </w:p>
    <w:p w14:paraId="35C13906" w14:textId="77777777" w:rsidR="004B5F94" w:rsidRDefault="004B5F94" w:rsidP="004B5F94">
      <w:pPr>
        <w:shd w:val="clear" w:color="auto" w:fill="F2F2F2" w:themeFill="background1" w:themeFillShade="F2"/>
      </w:pPr>
      <w:r>
        <w:rPr>
          <w:b/>
          <w:sz w:val="20"/>
          <w:szCs w:val="20"/>
        </w:rPr>
        <w:t>Proposal A-19 [From:</w:t>
      </w:r>
      <w:r>
        <w:rPr>
          <w:sz w:val="20"/>
          <w:szCs w:val="20"/>
        </w:rPr>
        <w:t xml:space="preserve"> </w:t>
      </w:r>
      <w:proofErr w:type="spellStart"/>
      <w:r>
        <w:rPr>
          <w:sz w:val="20"/>
          <w:szCs w:val="20"/>
        </w:rPr>
        <w:t>EOSAustralia</w:t>
      </w:r>
      <w:proofErr w:type="spellEnd"/>
      <w:r>
        <w:rPr>
          <w:b/>
          <w:sz w:val="20"/>
          <w:szCs w:val="20"/>
        </w:rPr>
        <w:t>] GMT+8, 26 May</w:t>
      </w:r>
    </w:p>
    <w:p w14:paraId="50B57744" w14:textId="77777777" w:rsidR="004B5F94" w:rsidRPr="00507E99" w:rsidRDefault="004B5F94" w:rsidP="004B5F94">
      <w:pPr>
        <w:widowControl/>
        <w:shd w:val="clear" w:color="auto" w:fill="F2F2F2" w:themeFill="background1" w:themeFillShade="F2"/>
        <w:jc w:val="left"/>
        <w:rPr>
          <w:b/>
          <w:sz w:val="20"/>
          <w:szCs w:val="20"/>
        </w:rPr>
      </w:pPr>
      <w:r>
        <w:rPr>
          <w:b/>
          <w:sz w:val="20"/>
          <w:szCs w:val="20"/>
        </w:rPr>
        <w:t>Newly added</w:t>
      </w:r>
    </w:p>
    <w:p w14:paraId="5CAD4E9B" w14:textId="77777777" w:rsidR="004B5F94" w:rsidRDefault="004B5F94" w:rsidP="004B5F94">
      <w:pPr>
        <w:widowControl/>
        <w:shd w:val="clear" w:color="auto" w:fill="F2F2F2" w:themeFill="background1" w:themeFillShade="F2"/>
        <w:jc w:val="left"/>
      </w:pPr>
      <w:r>
        <w:t>We need to add how to manage the Forum, such as</w:t>
      </w:r>
    </w:p>
    <w:p w14:paraId="7FAD8784" w14:textId="77777777" w:rsidR="004B5F94" w:rsidRDefault="004B5F94" w:rsidP="004B5F94">
      <w:pPr>
        <w:widowControl/>
        <w:shd w:val="clear" w:color="auto" w:fill="F2F2F2" w:themeFill="background1" w:themeFillShade="F2"/>
        <w:jc w:val="left"/>
        <w:rPr>
          <w:b/>
          <w:sz w:val="22"/>
          <w:szCs w:val="22"/>
        </w:rPr>
      </w:pPr>
      <w:r>
        <w:t>"ECAF daily operation is managed by three people Arbitrator Committee, which includes one chairperson, and two advisors. The committee members are elected by all arbitrators of the Forum, the three persons getting most votes are elected to the committee, and the one with highest votes is elected as Chairperson. The committee term is 5 years, if any committee member resigns, is expelled from the position, this position will be filled with an emergent election by all arbitrators. The Arbitrator Committee is responsible to appoint the arbitrators for the Appeal Panel, to draft and complete the arbitrator handbook, to update the handbook. The Arbitrator Committee will submit the handbook and any revision to all BPs for approval”</w:t>
      </w:r>
    </w:p>
    <w:p w14:paraId="3F34D2C8" w14:textId="10AA0801" w:rsidR="004B5F94" w:rsidRDefault="004B5F94" w:rsidP="004B5F94">
      <w:pPr>
        <w:widowControl/>
        <w:jc w:val="left"/>
        <w:rPr>
          <w:b/>
          <w:sz w:val="22"/>
          <w:szCs w:val="22"/>
        </w:rPr>
      </w:pPr>
    </w:p>
    <w:p w14:paraId="58D1F2BD" w14:textId="77777777" w:rsidR="005201D5" w:rsidRDefault="005201D5" w:rsidP="004B5F94">
      <w:pPr>
        <w:widowControl/>
        <w:jc w:val="left"/>
        <w:rPr>
          <w:b/>
          <w:sz w:val="22"/>
          <w:szCs w:val="22"/>
        </w:rPr>
      </w:pPr>
    </w:p>
    <w:p w14:paraId="688717FF" w14:textId="77777777" w:rsidR="004B5F94" w:rsidRDefault="004B5F94" w:rsidP="004B5F94">
      <w:pPr>
        <w:widowControl/>
        <w:jc w:val="left"/>
        <w:rPr>
          <w:b/>
          <w:sz w:val="22"/>
          <w:szCs w:val="22"/>
        </w:rPr>
      </w:pPr>
    </w:p>
    <w:p w14:paraId="21B08D92" w14:textId="77777777" w:rsidR="004B5F94" w:rsidRDefault="004B5F94" w:rsidP="004B5F94">
      <w:pPr>
        <w:shd w:val="clear" w:color="auto" w:fill="F2F2F2" w:themeFill="background1" w:themeFillShade="F2"/>
      </w:pPr>
      <w:r>
        <w:rPr>
          <w:b/>
          <w:sz w:val="20"/>
          <w:szCs w:val="20"/>
        </w:rPr>
        <w:t>Proposal A-20 [From:</w:t>
      </w:r>
      <w:r>
        <w:rPr>
          <w:sz w:val="20"/>
          <w:szCs w:val="20"/>
        </w:rPr>
        <w:t xml:space="preserve"> </w:t>
      </w:r>
      <w:proofErr w:type="spellStart"/>
      <w:r>
        <w:rPr>
          <w:sz w:val="20"/>
          <w:szCs w:val="20"/>
        </w:rPr>
        <w:t>EOSAustralia</w:t>
      </w:r>
      <w:proofErr w:type="spellEnd"/>
      <w:r>
        <w:rPr>
          <w:b/>
          <w:sz w:val="20"/>
          <w:szCs w:val="20"/>
        </w:rPr>
        <w:t>] GMT+8, 26 May</w:t>
      </w:r>
    </w:p>
    <w:p w14:paraId="0D33DE27" w14:textId="77777777" w:rsidR="004B5F94" w:rsidRPr="00507E99" w:rsidRDefault="004B5F94" w:rsidP="004B5F94">
      <w:pPr>
        <w:widowControl/>
        <w:shd w:val="clear" w:color="auto" w:fill="F2F2F2" w:themeFill="background1" w:themeFillShade="F2"/>
        <w:jc w:val="left"/>
        <w:rPr>
          <w:b/>
          <w:sz w:val="20"/>
          <w:szCs w:val="20"/>
        </w:rPr>
      </w:pPr>
      <w:r>
        <w:rPr>
          <w:b/>
          <w:sz w:val="20"/>
          <w:szCs w:val="20"/>
        </w:rPr>
        <w:t>Newly added</w:t>
      </w:r>
    </w:p>
    <w:p w14:paraId="19DE35EB" w14:textId="77777777" w:rsidR="004B5F94" w:rsidRDefault="004B5F94" w:rsidP="004B5F94">
      <w:pPr>
        <w:widowControl/>
        <w:shd w:val="clear" w:color="auto" w:fill="F2F2F2" w:themeFill="background1" w:themeFillShade="F2"/>
        <w:jc w:val="left"/>
      </w:pPr>
      <w:r>
        <w:t>We also shall add about the appealing fee, salary, etc.</w:t>
      </w:r>
    </w:p>
    <w:p w14:paraId="7CC7313D" w14:textId="77777777" w:rsidR="004B5F94" w:rsidRDefault="004B5F94" w:rsidP="004B5F94">
      <w:pPr>
        <w:widowControl/>
        <w:shd w:val="clear" w:color="auto" w:fill="F2F2F2" w:themeFill="background1" w:themeFillShade="F2"/>
        <w:jc w:val="left"/>
        <w:rPr>
          <w:b/>
          <w:sz w:val="22"/>
          <w:szCs w:val="22"/>
        </w:rPr>
      </w:pPr>
      <w:r>
        <w:t xml:space="preserve">"The annual basic salary for an Arbitrator is 30,000 USD, and for each case, the hourly charge of an Arbitrator is 200-500 USD, and the hourly charge of </w:t>
      </w:r>
      <w:proofErr w:type="gramStart"/>
      <w:r>
        <w:t>an</w:t>
      </w:r>
      <w:proofErr w:type="gramEnd"/>
      <w:r>
        <w:t xml:space="preserve"> senior Arbitrator is 500-800 USD. The hourly charge level will be adjusted every three years by Arbitrator Committee. For any dispute, the claimant shall pay 200 USD to the forum before the case is accepted."</w:t>
      </w:r>
    </w:p>
    <w:p w14:paraId="00B8EC32" w14:textId="502787A4" w:rsidR="004B5F94" w:rsidRDefault="004B5F94" w:rsidP="004B5F94">
      <w:pPr>
        <w:widowControl/>
        <w:jc w:val="left"/>
        <w:rPr>
          <w:b/>
          <w:sz w:val="22"/>
          <w:szCs w:val="22"/>
        </w:rPr>
      </w:pPr>
    </w:p>
    <w:p w14:paraId="178B8E26" w14:textId="3B4E83F3" w:rsidR="005201D5" w:rsidRDefault="005201D5" w:rsidP="004B5F94">
      <w:pPr>
        <w:widowControl/>
        <w:jc w:val="left"/>
        <w:rPr>
          <w:b/>
          <w:sz w:val="22"/>
          <w:szCs w:val="22"/>
        </w:rPr>
      </w:pPr>
    </w:p>
    <w:p w14:paraId="4E28DD4A" w14:textId="10BE3BD3" w:rsidR="008852A6" w:rsidRDefault="008852A6" w:rsidP="004B5F94">
      <w:pPr>
        <w:widowControl/>
        <w:jc w:val="left"/>
        <w:rPr>
          <w:b/>
          <w:sz w:val="22"/>
          <w:szCs w:val="22"/>
        </w:rPr>
      </w:pPr>
    </w:p>
    <w:p w14:paraId="6D09BC41" w14:textId="77777777" w:rsidR="008852A6" w:rsidRDefault="008852A6" w:rsidP="004B5F94">
      <w:pPr>
        <w:widowControl/>
        <w:jc w:val="left"/>
        <w:rPr>
          <w:b/>
          <w:sz w:val="22"/>
          <w:szCs w:val="22"/>
        </w:rPr>
      </w:pPr>
    </w:p>
    <w:p w14:paraId="28947CAB" w14:textId="77777777" w:rsidR="005201D5" w:rsidRDefault="005201D5" w:rsidP="004B5F94">
      <w:pPr>
        <w:widowControl/>
        <w:jc w:val="left"/>
        <w:rPr>
          <w:b/>
          <w:sz w:val="22"/>
          <w:szCs w:val="22"/>
        </w:rPr>
      </w:pPr>
    </w:p>
    <w:p w14:paraId="5149F788" w14:textId="77777777" w:rsidR="004B5F94" w:rsidRDefault="004B5F94" w:rsidP="004B5F94">
      <w:pPr>
        <w:shd w:val="clear" w:color="auto" w:fill="F2F2F2" w:themeFill="background1" w:themeFillShade="F2"/>
      </w:pPr>
      <w:r>
        <w:rPr>
          <w:b/>
          <w:sz w:val="20"/>
          <w:szCs w:val="20"/>
        </w:rPr>
        <w:lastRenderedPageBreak/>
        <w:t>Proposal A-21 [From:</w:t>
      </w:r>
      <w:r>
        <w:rPr>
          <w:sz w:val="20"/>
          <w:szCs w:val="20"/>
        </w:rPr>
        <w:t xml:space="preserve"> </w:t>
      </w:r>
      <w:proofErr w:type="spellStart"/>
      <w:r>
        <w:rPr>
          <w:sz w:val="20"/>
          <w:szCs w:val="20"/>
        </w:rPr>
        <w:t>EOSAustralia</w:t>
      </w:r>
      <w:proofErr w:type="spellEnd"/>
      <w:r>
        <w:rPr>
          <w:b/>
          <w:sz w:val="20"/>
          <w:szCs w:val="20"/>
        </w:rPr>
        <w:t>] GMT+8, 26 May</w:t>
      </w:r>
    </w:p>
    <w:p w14:paraId="1DA9ED2F" w14:textId="77777777" w:rsidR="004B5F94" w:rsidRPr="00507E99" w:rsidRDefault="004B5F94" w:rsidP="004B5F94">
      <w:pPr>
        <w:widowControl/>
        <w:shd w:val="clear" w:color="auto" w:fill="F2F2F2" w:themeFill="background1" w:themeFillShade="F2"/>
        <w:jc w:val="left"/>
        <w:rPr>
          <w:b/>
          <w:sz w:val="20"/>
          <w:szCs w:val="20"/>
        </w:rPr>
      </w:pPr>
      <w:r>
        <w:rPr>
          <w:b/>
          <w:sz w:val="20"/>
          <w:szCs w:val="20"/>
        </w:rPr>
        <w:t>Newly added</w:t>
      </w:r>
    </w:p>
    <w:p w14:paraId="1AFCDBAC" w14:textId="77777777" w:rsidR="004B5F94" w:rsidRDefault="004B5F94" w:rsidP="004B5F94">
      <w:pPr>
        <w:widowControl/>
        <w:shd w:val="clear" w:color="auto" w:fill="F2F2F2" w:themeFill="background1" w:themeFillShade="F2"/>
        <w:jc w:val="left"/>
        <w:rPr>
          <w:b/>
          <w:sz w:val="22"/>
          <w:szCs w:val="22"/>
        </w:rPr>
      </w:pPr>
      <w:r w:rsidRPr="00507E99">
        <w:t>"The discipline case against an Arbitrator shall be heard by the Arbitrator Committee. If the arbitrator involved in the case is one of the Arbitrator Committee, the committee will appoint another arbitrator to replace the position."</w:t>
      </w:r>
    </w:p>
    <w:p w14:paraId="718426C7" w14:textId="637F84D6" w:rsidR="004B5F94" w:rsidRDefault="004B5F94" w:rsidP="004B5F94">
      <w:pPr>
        <w:widowControl/>
        <w:jc w:val="left"/>
        <w:rPr>
          <w:b/>
          <w:sz w:val="22"/>
          <w:szCs w:val="22"/>
        </w:rPr>
      </w:pPr>
    </w:p>
    <w:p w14:paraId="2E17E1FB" w14:textId="5FD90D09" w:rsidR="005201D5" w:rsidRDefault="005201D5" w:rsidP="004B5F94">
      <w:pPr>
        <w:widowControl/>
        <w:jc w:val="left"/>
        <w:rPr>
          <w:b/>
          <w:sz w:val="22"/>
          <w:szCs w:val="22"/>
        </w:rPr>
      </w:pPr>
    </w:p>
    <w:p w14:paraId="24D60C2E" w14:textId="77777777" w:rsidR="005201D5" w:rsidRDefault="005201D5" w:rsidP="004B5F94">
      <w:pPr>
        <w:widowControl/>
        <w:jc w:val="left"/>
        <w:rPr>
          <w:b/>
          <w:sz w:val="22"/>
          <w:szCs w:val="22"/>
        </w:rPr>
      </w:pPr>
    </w:p>
    <w:p w14:paraId="75D0A390" w14:textId="77777777" w:rsidR="004B5F94" w:rsidRDefault="004B5F94" w:rsidP="004B5F94">
      <w:pPr>
        <w:shd w:val="clear" w:color="auto" w:fill="F2F2F2" w:themeFill="background1" w:themeFillShade="F2"/>
      </w:pPr>
      <w:r>
        <w:rPr>
          <w:b/>
          <w:sz w:val="20"/>
          <w:szCs w:val="20"/>
        </w:rPr>
        <w:t>Proposal A-22 [From:</w:t>
      </w:r>
      <w:r>
        <w:rPr>
          <w:sz w:val="20"/>
          <w:szCs w:val="20"/>
        </w:rPr>
        <w:t xml:space="preserve"> </w:t>
      </w:r>
      <w:proofErr w:type="spellStart"/>
      <w:r>
        <w:rPr>
          <w:sz w:val="20"/>
          <w:szCs w:val="20"/>
        </w:rPr>
        <w:t>EOSAustralia</w:t>
      </w:r>
      <w:proofErr w:type="spellEnd"/>
      <w:r>
        <w:rPr>
          <w:b/>
          <w:sz w:val="20"/>
          <w:szCs w:val="20"/>
        </w:rPr>
        <w:t>] GMT+8, 26 May</w:t>
      </w:r>
    </w:p>
    <w:p w14:paraId="601FD481" w14:textId="77777777" w:rsidR="004B5F94" w:rsidRPr="00507E99" w:rsidRDefault="004B5F94" w:rsidP="004B5F94">
      <w:pPr>
        <w:widowControl/>
        <w:shd w:val="clear" w:color="auto" w:fill="F2F2F2" w:themeFill="background1" w:themeFillShade="F2"/>
        <w:jc w:val="left"/>
        <w:rPr>
          <w:b/>
          <w:sz w:val="20"/>
          <w:szCs w:val="20"/>
        </w:rPr>
      </w:pPr>
      <w:r>
        <w:rPr>
          <w:b/>
          <w:sz w:val="20"/>
          <w:szCs w:val="20"/>
        </w:rPr>
        <w:t>Newly added</w:t>
      </w:r>
    </w:p>
    <w:p w14:paraId="4028492E" w14:textId="77777777" w:rsidR="004B5F94" w:rsidRDefault="004B5F94" w:rsidP="004B5F94">
      <w:pPr>
        <w:widowControl/>
        <w:shd w:val="clear" w:color="auto" w:fill="F2F2F2" w:themeFill="background1" w:themeFillShade="F2"/>
        <w:jc w:val="left"/>
      </w:pPr>
      <w:r>
        <w:t>Also add</w:t>
      </w:r>
    </w:p>
    <w:p w14:paraId="648C4E43" w14:textId="77777777" w:rsidR="004B5F94" w:rsidRDefault="004B5F94" w:rsidP="004B5F94">
      <w:pPr>
        <w:widowControl/>
        <w:shd w:val="clear" w:color="auto" w:fill="F2F2F2" w:themeFill="background1" w:themeFillShade="F2"/>
        <w:jc w:val="left"/>
        <w:rPr>
          <w:b/>
          <w:sz w:val="22"/>
          <w:szCs w:val="22"/>
        </w:rPr>
      </w:pPr>
      <w:r>
        <w:t>"If an arbitrator causes significant harm to EOS ecosystem, or has the action which is against the mutual benefit of EOS ecosystem, 5 BPs can initiate Impeachment procedure against this arbitrator, and this impeachment will be heard by an independent investigation committee composed of three members. These three members shall be approved by the referendum of the token holders, and the approval needs over 1/2 votes of the token holders who vote. The independent investigation committee is authorized to decide whether to approve the impeachment. The BPs need to pay 5000 USD for filing the impeachment case."</w:t>
      </w:r>
    </w:p>
    <w:p w14:paraId="75A35766" w14:textId="654524A9" w:rsidR="004B5F94" w:rsidRDefault="004B5F94" w:rsidP="004B5F94">
      <w:pPr>
        <w:widowControl/>
        <w:jc w:val="left"/>
        <w:rPr>
          <w:b/>
          <w:sz w:val="22"/>
          <w:szCs w:val="22"/>
        </w:rPr>
      </w:pPr>
    </w:p>
    <w:p w14:paraId="0B61677E" w14:textId="32CBF6E2" w:rsidR="005201D5" w:rsidRDefault="005201D5" w:rsidP="004B5F94">
      <w:pPr>
        <w:widowControl/>
        <w:jc w:val="left"/>
        <w:rPr>
          <w:b/>
          <w:sz w:val="22"/>
          <w:szCs w:val="22"/>
        </w:rPr>
      </w:pPr>
    </w:p>
    <w:p w14:paraId="55CB1916" w14:textId="77777777" w:rsidR="005201D5" w:rsidRDefault="005201D5" w:rsidP="004B5F94">
      <w:pPr>
        <w:widowControl/>
        <w:jc w:val="left"/>
        <w:rPr>
          <w:b/>
          <w:sz w:val="22"/>
          <w:szCs w:val="22"/>
        </w:rPr>
      </w:pPr>
    </w:p>
    <w:p w14:paraId="165CD5F3" w14:textId="77777777" w:rsidR="004B5F94" w:rsidRDefault="004B5F94" w:rsidP="004B5F94">
      <w:pPr>
        <w:shd w:val="clear" w:color="auto" w:fill="F2F2F2" w:themeFill="background1" w:themeFillShade="F2"/>
      </w:pPr>
      <w:r>
        <w:rPr>
          <w:b/>
          <w:sz w:val="20"/>
          <w:szCs w:val="20"/>
        </w:rPr>
        <w:t>Proposal A-23 [From:</w:t>
      </w:r>
      <w:r>
        <w:rPr>
          <w:sz w:val="20"/>
          <w:szCs w:val="20"/>
        </w:rPr>
        <w:t xml:space="preserve"> </w:t>
      </w:r>
      <w:proofErr w:type="spellStart"/>
      <w:r>
        <w:rPr>
          <w:sz w:val="20"/>
          <w:szCs w:val="20"/>
        </w:rPr>
        <w:t>EOSAustralia</w:t>
      </w:r>
      <w:proofErr w:type="spellEnd"/>
      <w:r>
        <w:rPr>
          <w:b/>
          <w:sz w:val="20"/>
          <w:szCs w:val="20"/>
        </w:rPr>
        <w:t>] GMT+8, 26 May</w:t>
      </w:r>
    </w:p>
    <w:p w14:paraId="0288825B" w14:textId="77777777" w:rsidR="004B5F94" w:rsidRPr="00507E99" w:rsidRDefault="004B5F94" w:rsidP="004B5F94">
      <w:pPr>
        <w:widowControl/>
        <w:shd w:val="clear" w:color="auto" w:fill="F2F2F2" w:themeFill="background1" w:themeFillShade="F2"/>
        <w:jc w:val="left"/>
        <w:rPr>
          <w:b/>
          <w:sz w:val="20"/>
          <w:szCs w:val="20"/>
        </w:rPr>
      </w:pPr>
      <w:r>
        <w:rPr>
          <w:b/>
          <w:sz w:val="20"/>
          <w:szCs w:val="20"/>
        </w:rPr>
        <w:t>Newly added</w:t>
      </w:r>
    </w:p>
    <w:p w14:paraId="49FD7D94" w14:textId="77777777" w:rsidR="004B5F94" w:rsidRDefault="004B5F94" w:rsidP="004B5F94">
      <w:pPr>
        <w:widowControl/>
        <w:shd w:val="clear" w:color="auto" w:fill="F2F2F2" w:themeFill="background1" w:themeFillShade="F2"/>
        <w:jc w:val="left"/>
      </w:pPr>
      <w:r>
        <w:t>About nominate the arbitrator</w:t>
      </w:r>
    </w:p>
    <w:p w14:paraId="1CC76A2A" w14:textId="77777777" w:rsidR="004B5F94" w:rsidRDefault="004B5F94" w:rsidP="004B5F94">
      <w:pPr>
        <w:widowControl/>
        <w:shd w:val="clear" w:color="auto" w:fill="F2F2F2" w:themeFill="background1" w:themeFillShade="F2"/>
        <w:jc w:val="left"/>
        <w:rPr>
          <w:b/>
          <w:sz w:val="22"/>
          <w:szCs w:val="22"/>
        </w:rPr>
      </w:pPr>
      <w:r>
        <w:t xml:space="preserve">"Any three EOS community member (which is BP, EOS GO forum registered member, EOS token holder, developer) can nominate one arbitrator, this arbitrator doesn't need to work as arbitrator before, but shall have at least </w:t>
      </w:r>
      <w:proofErr w:type="gramStart"/>
      <w:r>
        <w:t>bachelor</w:t>
      </w:r>
      <w:proofErr w:type="gramEnd"/>
      <w:r>
        <w:t xml:space="preserve"> degree, good mental health. He/she need to receive enough training from the </w:t>
      </w:r>
      <w:proofErr w:type="gramStart"/>
      <w:r>
        <w:t>forum, and</w:t>
      </w:r>
      <w:proofErr w:type="gramEnd"/>
      <w:r>
        <w:t xml:space="preserve"> pass the test from the Arbitrator Committee. After this, the Arbitrator Committee will nominate him/her as the arbitrator, and the appointment need to get over 1/2 votes of voting EOS token holders."</w:t>
      </w:r>
    </w:p>
    <w:p w14:paraId="460E73AA" w14:textId="33782BAE" w:rsidR="004B5F94" w:rsidRDefault="004B5F94" w:rsidP="006C59CA">
      <w:pPr>
        <w:rPr>
          <w:color w:val="FF0000"/>
        </w:rPr>
      </w:pPr>
    </w:p>
    <w:p w14:paraId="243093C5" w14:textId="6B8E4ACA" w:rsidR="004B5F94" w:rsidRDefault="004B5F94" w:rsidP="006C59CA">
      <w:pPr>
        <w:rPr>
          <w:color w:val="FF0000"/>
        </w:rPr>
      </w:pPr>
    </w:p>
    <w:p w14:paraId="4CD81381" w14:textId="3FFB4FEA" w:rsidR="005201D5" w:rsidRDefault="005201D5" w:rsidP="006C59CA">
      <w:pPr>
        <w:rPr>
          <w:color w:val="FF0000"/>
        </w:rPr>
      </w:pPr>
    </w:p>
    <w:p w14:paraId="2735A1AC" w14:textId="4F87F8E8" w:rsidR="008852A6" w:rsidRDefault="008852A6" w:rsidP="006C59CA">
      <w:pPr>
        <w:rPr>
          <w:color w:val="FF0000"/>
        </w:rPr>
      </w:pPr>
    </w:p>
    <w:p w14:paraId="2E64C9AE" w14:textId="77777777" w:rsidR="008852A6" w:rsidRDefault="008852A6" w:rsidP="006C59CA">
      <w:pPr>
        <w:rPr>
          <w:color w:val="FF0000"/>
        </w:rPr>
      </w:pPr>
    </w:p>
    <w:p w14:paraId="220C2E04" w14:textId="77B5C69E" w:rsidR="00714AAE" w:rsidRPr="00714AAE" w:rsidRDefault="00714AAE" w:rsidP="00714AAE">
      <w:pPr>
        <w:widowControl/>
        <w:shd w:val="clear" w:color="auto" w:fill="FBD4B4" w:themeFill="accent6" w:themeFillTint="66"/>
        <w:jc w:val="left"/>
        <w:rPr>
          <w:b/>
          <w:sz w:val="22"/>
          <w:szCs w:val="22"/>
        </w:rPr>
      </w:pPr>
      <w:r>
        <w:rPr>
          <w:b/>
          <w:sz w:val="22"/>
          <w:szCs w:val="22"/>
        </w:rPr>
        <w:t>B-----Block Producer Agreement</w:t>
      </w:r>
    </w:p>
    <w:p w14:paraId="76E112F4" w14:textId="77777777" w:rsidR="00714AAE" w:rsidRDefault="00714AAE" w:rsidP="006C59CA">
      <w:pPr>
        <w:rPr>
          <w:color w:val="FF0000"/>
        </w:rPr>
      </w:pPr>
    </w:p>
    <w:p w14:paraId="1D1781ED" w14:textId="77777777" w:rsidR="00F54130" w:rsidRDefault="00F54130" w:rsidP="00F54130">
      <w:pPr>
        <w:shd w:val="clear" w:color="auto" w:fill="F2F2F2" w:themeFill="background1" w:themeFillShade="F2"/>
        <w:rPr>
          <w:b/>
          <w:sz w:val="20"/>
          <w:szCs w:val="20"/>
        </w:rPr>
      </w:pPr>
      <w:r>
        <w:rPr>
          <w:b/>
          <w:sz w:val="20"/>
          <w:szCs w:val="20"/>
        </w:rPr>
        <w:t>Proposal B-24 [From:</w:t>
      </w:r>
      <w:r>
        <w:rPr>
          <w:sz w:val="20"/>
          <w:szCs w:val="20"/>
        </w:rPr>
        <w:t xml:space="preserve"> Rick </w:t>
      </w:r>
      <w:proofErr w:type="gramStart"/>
      <w:r>
        <w:rPr>
          <w:sz w:val="20"/>
          <w:szCs w:val="20"/>
        </w:rPr>
        <w:t>Schlesinger(</w:t>
      </w:r>
      <w:proofErr w:type="gramEnd"/>
      <w:r>
        <w:rPr>
          <w:sz w:val="20"/>
          <w:szCs w:val="20"/>
        </w:rPr>
        <w:t>EOS New York)</w:t>
      </w:r>
      <w:r>
        <w:rPr>
          <w:b/>
          <w:sz w:val="20"/>
          <w:szCs w:val="20"/>
        </w:rPr>
        <w:t>] 0:06 GMT+8, 27 May</w:t>
      </w:r>
    </w:p>
    <w:p w14:paraId="29E02429" w14:textId="77777777" w:rsidR="00F54130" w:rsidRPr="00501F5A" w:rsidRDefault="00F54130" w:rsidP="00F54130">
      <w:pPr>
        <w:shd w:val="clear" w:color="auto" w:fill="F2F2F2" w:themeFill="background1" w:themeFillShade="F2"/>
        <w:rPr>
          <w:b/>
          <w:sz w:val="20"/>
          <w:szCs w:val="20"/>
        </w:rPr>
      </w:pPr>
      <w:r>
        <w:rPr>
          <w:b/>
          <w:sz w:val="20"/>
          <w:szCs w:val="20"/>
        </w:rPr>
        <w:t>Agreement 3</w:t>
      </w:r>
    </w:p>
    <w:p w14:paraId="16D8022D" w14:textId="77777777" w:rsidR="00F54130" w:rsidRDefault="00F54130" w:rsidP="00F54130">
      <w:pPr>
        <w:shd w:val="clear" w:color="auto" w:fill="F2F2F2" w:themeFill="background1" w:themeFillShade="F2"/>
      </w:pPr>
      <w:r>
        <w:t xml:space="preserve">Never censor, or </w:t>
      </w:r>
      <w:r w:rsidRPr="004A7FA1">
        <w:rPr>
          <w:b/>
        </w:rPr>
        <w:t>alter</w:t>
      </w:r>
      <w:r>
        <w:t>, governance related transactions such as votes or Arbitration related transactions</w:t>
      </w:r>
    </w:p>
    <w:p w14:paraId="77D8448C" w14:textId="77777777" w:rsidR="00F54130" w:rsidRDefault="00F54130" w:rsidP="00F54130">
      <w:pPr>
        <w:shd w:val="clear" w:color="auto" w:fill="F2F2F2" w:themeFill="background1" w:themeFillShade="F2"/>
      </w:pPr>
      <w:r>
        <w:t>But we need someone technical to opine on this</w:t>
      </w:r>
    </w:p>
    <w:p w14:paraId="45FB64D2" w14:textId="5857A514" w:rsidR="005201D5" w:rsidRDefault="005201D5" w:rsidP="006C59CA">
      <w:pPr>
        <w:rPr>
          <w:color w:val="FF0000"/>
        </w:rPr>
      </w:pPr>
    </w:p>
    <w:p w14:paraId="3564D379" w14:textId="77777777" w:rsidR="005201D5" w:rsidRDefault="005201D5" w:rsidP="006C59CA">
      <w:pPr>
        <w:rPr>
          <w:color w:val="FF0000"/>
        </w:rPr>
      </w:pPr>
    </w:p>
    <w:p w14:paraId="22545326" w14:textId="77777777" w:rsidR="00286CD7" w:rsidRDefault="00286CD7" w:rsidP="00286CD7">
      <w:pPr>
        <w:shd w:val="clear" w:color="auto" w:fill="F2F2F2" w:themeFill="background1" w:themeFillShade="F2"/>
      </w:pPr>
      <w:r>
        <w:rPr>
          <w:b/>
          <w:sz w:val="20"/>
          <w:szCs w:val="20"/>
        </w:rPr>
        <w:t xml:space="preserve">Proposal B-1 [From: </w:t>
      </w:r>
      <w:r>
        <w:rPr>
          <w:sz w:val="20"/>
          <w:szCs w:val="20"/>
        </w:rPr>
        <w:t>Josh Kauffman (EOS Canada)</w:t>
      </w:r>
      <w:r>
        <w:rPr>
          <w:b/>
          <w:sz w:val="20"/>
          <w:szCs w:val="20"/>
        </w:rPr>
        <w:t>] 1:50 GMT+8, 23 May</w:t>
      </w:r>
    </w:p>
    <w:p w14:paraId="1806AB27" w14:textId="77777777" w:rsidR="00286CD7" w:rsidRPr="00AE2E48" w:rsidRDefault="00286CD7" w:rsidP="00286CD7">
      <w:pPr>
        <w:shd w:val="clear" w:color="auto" w:fill="F2F2F2" w:themeFill="background1" w:themeFillShade="F2"/>
        <w:rPr>
          <w:b/>
          <w:sz w:val="20"/>
          <w:szCs w:val="20"/>
        </w:rPr>
      </w:pPr>
      <w:r w:rsidRPr="00AE2E48">
        <w:rPr>
          <w:b/>
          <w:sz w:val="20"/>
          <w:szCs w:val="20"/>
        </w:rPr>
        <w:t>Agreement - 4</w:t>
      </w:r>
    </w:p>
    <w:p w14:paraId="52E0C28C" w14:textId="77777777" w:rsidR="00286CD7" w:rsidRDefault="00286CD7" w:rsidP="00286CD7">
      <w:pPr>
        <w:shd w:val="clear" w:color="auto" w:fill="F2F2F2" w:themeFill="background1" w:themeFillShade="F2"/>
      </w:pPr>
      <w:r>
        <w:t>W</w:t>
      </w:r>
      <w:r w:rsidRPr="000870CC">
        <w:t xml:space="preserve">hat is the definition of "good" transactions? (could even just add an </w:t>
      </w:r>
      <w:proofErr w:type="spellStart"/>
      <w:r w:rsidRPr="000870CC">
        <w:t>asterix</w:t>
      </w:r>
      <w:proofErr w:type="spellEnd"/>
      <w:r w:rsidRPr="000870CC">
        <w:t xml:space="preserve"> and define below)</w:t>
      </w:r>
    </w:p>
    <w:p w14:paraId="1394445D" w14:textId="77777777" w:rsidR="00286CD7" w:rsidRPr="00425213" w:rsidRDefault="00286CD7" w:rsidP="00286CD7"/>
    <w:p w14:paraId="3A0F4C8C" w14:textId="77777777" w:rsidR="00286CD7" w:rsidRPr="00AE2E48" w:rsidRDefault="00286CD7" w:rsidP="00286CD7">
      <w:pPr>
        <w:shd w:val="clear" w:color="auto" w:fill="DAEEF3" w:themeFill="accent5" w:themeFillTint="33"/>
        <w:ind w:left="420"/>
        <w:rPr>
          <w:b/>
          <w:color w:val="0070C0"/>
          <w:sz w:val="20"/>
          <w:szCs w:val="20"/>
        </w:rPr>
      </w:pPr>
      <w:r w:rsidRPr="00AE2E48">
        <w:rPr>
          <w:b/>
          <w:color w:val="0070C0"/>
          <w:sz w:val="20"/>
          <w:szCs w:val="20"/>
        </w:rPr>
        <w:lastRenderedPageBreak/>
        <w:t xml:space="preserve">Reply B-1 (1) [From: </w:t>
      </w:r>
      <w:r w:rsidRPr="00AE2E48">
        <w:rPr>
          <w:color w:val="0070C0"/>
          <w:sz w:val="20"/>
          <w:szCs w:val="20"/>
        </w:rPr>
        <w:t>Mao (EOSREAL)</w:t>
      </w:r>
      <w:r w:rsidRPr="00AE2E48">
        <w:rPr>
          <w:b/>
          <w:color w:val="0070C0"/>
          <w:sz w:val="20"/>
          <w:szCs w:val="20"/>
        </w:rPr>
        <w:t>] 13:00 GMT+8, 23 May</w:t>
      </w:r>
    </w:p>
    <w:p w14:paraId="77F86981" w14:textId="77777777" w:rsidR="00286CD7" w:rsidRDefault="00286CD7" w:rsidP="00286CD7">
      <w:pPr>
        <w:shd w:val="clear" w:color="auto" w:fill="DAEEF3" w:themeFill="accent5" w:themeFillTint="33"/>
        <w:ind w:left="420"/>
        <w:rPr>
          <w:color w:val="0070C0"/>
        </w:rPr>
      </w:pPr>
      <w:bookmarkStart w:id="3" w:name="_Hlk514858703"/>
      <w:r w:rsidRPr="00425213">
        <w:rPr>
          <w:color w:val="0070C0"/>
        </w:rPr>
        <w:t>How about using words as below: to only add "beneficial to EOS system" transactions? I don’t think a too precise definition is beneficial since we could not cover everything.</w:t>
      </w:r>
      <w:r>
        <w:rPr>
          <w:color w:val="0070C0"/>
        </w:rPr>
        <w:t xml:space="preserve"> Is there any better suggestion? There is some vagueness here.</w:t>
      </w:r>
    </w:p>
    <w:p w14:paraId="0FF4611E" w14:textId="77777777" w:rsidR="00286CD7" w:rsidRDefault="00286CD7" w:rsidP="00286CD7">
      <w:pPr>
        <w:ind w:left="420"/>
        <w:rPr>
          <w:color w:val="0070C0"/>
        </w:rPr>
      </w:pPr>
    </w:p>
    <w:p w14:paraId="2D3E7AEA"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B-1 (2) [From:</w:t>
      </w:r>
      <w:r w:rsidRPr="004166CF">
        <w:rPr>
          <w:color w:val="0070C0"/>
          <w:sz w:val="20"/>
          <w:szCs w:val="20"/>
        </w:rPr>
        <w:t xml:space="preserve"> Josh Kauffman (EOS Canada)</w:t>
      </w:r>
      <w:r w:rsidRPr="004166CF">
        <w:rPr>
          <w:b/>
          <w:color w:val="0070C0"/>
          <w:sz w:val="20"/>
          <w:szCs w:val="20"/>
        </w:rPr>
        <w:t>] 9:27 GMT+8, 24 May</w:t>
      </w:r>
    </w:p>
    <w:p w14:paraId="50FE33A1" w14:textId="77777777" w:rsidR="00286CD7" w:rsidRPr="004166CF" w:rsidRDefault="00286CD7" w:rsidP="00286CD7">
      <w:pPr>
        <w:shd w:val="clear" w:color="auto" w:fill="DAEEF3" w:themeFill="accent5" w:themeFillTint="33"/>
        <w:ind w:left="420"/>
        <w:rPr>
          <w:color w:val="0070C0"/>
        </w:rPr>
      </w:pPr>
      <w:r w:rsidRPr="004166CF">
        <w:rPr>
          <w:color w:val="0070C0"/>
        </w:rPr>
        <w:t>I would suggest something along the lines of: "in accordance with all regulations of the EOS network." The sentence will have to be re-worked once we have a better idea of what we'd like. But there will always be some vagueness, and this isn't necessarily a bad thing.</w:t>
      </w:r>
      <w:bookmarkEnd w:id="3"/>
    </w:p>
    <w:p w14:paraId="430F9269" w14:textId="77777777" w:rsidR="00286CD7" w:rsidRPr="004166CF" w:rsidRDefault="00286CD7" w:rsidP="00286CD7">
      <w:pPr>
        <w:ind w:left="420"/>
        <w:rPr>
          <w:color w:val="0070C0"/>
        </w:rPr>
      </w:pPr>
    </w:p>
    <w:p w14:paraId="4770A7B3"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B-1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47DE6AE6" w14:textId="77777777" w:rsidR="00286CD7" w:rsidRPr="00C54FB0" w:rsidRDefault="00286CD7" w:rsidP="00286CD7">
      <w:pPr>
        <w:shd w:val="clear" w:color="auto" w:fill="DAEEF3" w:themeFill="accent5" w:themeFillTint="33"/>
        <w:ind w:left="420"/>
        <w:rPr>
          <w:color w:val="0070C0"/>
        </w:rPr>
      </w:pPr>
      <w:r w:rsidRPr="00C54FB0">
        <w:rPr>
          <w:color w:val="0070C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remove points 4 and 5</w:t>
      </w:r>
    </w:p>
    <w:p w14:paraId="3AB7D079" w14:textId="77777777" w:rsidR="00286CD7" w:rsidRPr="004166CF" w:rsidRDefault="00286CD7" w:rsidP="00286CD7">
      <w:pPr>
        <w:ind w:left="420"/>
        <w:rPr>
          <w:b/>
          <w:color w:val="0070C0"/>
          <w:sz w:val="20"/>
          <w:szCs w:val="20"/>
        </w:rPr>
      </w:pPr>
    </w:p>
    <w:p w14:paraId="38C58068"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B-1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0BDBF671" w14:textId="77777777" w:rsidR="00286CD7" w:rsidRPr="004166CF" w:rsidRDefault="00286CD7" w:rsidP="00286CD7">
      <w:pPr>
        <w:shd w:val="clear" w:color="auto" w:fill="DAEEF3" w:themeFill="accent5" w:themeFillTint="33"/>
        <w:ind w:left="420"/>
        <w:rPr>
          <w:color w:val="0070C0"/>
        </w:rPr>
      </w:pPr>
      <w:r w:rsidRPr="004166CF">
        <w:rPr>
          <w:color w:val="0070C0"/>
        </w:rPr>
        <w:t xml:space="preserve">Can we add a footnote here below stated as the </w:t>
      </w:r>
      <w:proofErr w:type="gramStart"/>
      <w:r w:rsidRPr="004166CF">
        <w:rPr>
          <w:color w:val="0070C0"/>
        </w:rPr>
        <w:t>following:</w:t>
      </w:r>
      <w:proofErr w:type="gramEnd"/>
    </w:p>
    <w:p w14:paraId="1B14B7C4" w14:textId="138E6FA0" w:rsidR="00286CD7" w:rsidRPr="005201D5" w:rsidRDefault="00286CD7" w:rsidP="005201D5">
      <w:pPr>
        <w:shd w:val="clear" w:color="auto" w:fill="DAEEF3" w:themeFill="accent5" w:themeFillTint="33"/>
        <w:ind w:left="420"/>
        <w:rPr>
          <w:color w:val="0070C0"/>
        </w:rPr>
      </w:pPr>
      <w:r w:rsidRPr="004166CF">
        <w:rPr>
          <w:color w:val="0070C0"/>
        </w:rPr>
        <w:t>“Good” is a broad concept, but it typically deals with an association with life, charity, continuity, happiness, love and justice. If it’s beneficial to the community, in line with the value of EOS, it shall be seemed as good. This is not the final definition, but as a guidance.</w:t>
      </w:r>
    </w:p>
    <w:p w14:paraId="04DAA429" w14:textId="77777777" w:rsidR="00286CD7" w:rsidRPr="00A71CA1" w:rsidRDefault="00286CD7" w:rsidP="00286CD7">
      <w:pPr>
        <w:shd w:val="clear" w:color="auto" w:fill="DAEEF3" w:themeFill="accent5" w:themeFillTint="33"/>
        <w:ind w:left="420"/>
        <w:rPr>
          <w:b/>
          <w:color w:val="0070C0"/>
          <w:sz w:val="20"/>
          <w:szCs w:val="20"/>
        </w:rPr>
      </w:pPr>
      <w:r w:rsidRPr="00A71CA1">
        <w:rPr>
          <w:b/>
          <w:color w:val="0070C0"/>
          <w:sz w:val="20"/>
          <w:szCs w:val="20"/>
        </w:rPr>
        <w:t xml:space="preserve">Reply B-1 (5) [From: Sharif </w:t>
      </w:r>
      <w:proofErr w:type="spellStart"/>
      <w:r w:rsidRPr="00A71CA1">
        <w:rPr>
          <w:b/>
          <w:color w:val="0070C0"/>
          <w:sz w:val="20"/>
          <w:szCs w:val="20"/>
        </w:rPr>
        <w:t>Bouktila</w:t>
      </w:r>
      <w:proofErr w:type="spellEnd"/>
      <w:r w:rsidRPr="00A71CA1">
        <w:rPr>
          <w:b/>
          <w:color w:val="0070C0"/>
          <w:sz w:val="20"/>
          <w:szCs w:val="20"/>
        </w:rPr>
        <w:t xml:space="preserve"> (EOSDUBLIN</w:t>
      </w:r>
      <w:proofErr w:type="gramStart"/>
      <w:r w:rsidRPr="00A71CA1">
        <w:rPr>
          <w:b/>
          <w:color w:val="0070C0"/>
          <w:sz w:val="20"/>
          <w:szCs w:val="20"/>
        </w:rPr>
        <w:t>) ]</w:t>
      </w:r>
      <w:proofErr w:type="gramEnd"/>
      <w:r w:rsidRPr="00A71CA1">
        <w:rPr>
          <w:b/>
          <w:color w:val="0070C0"/>
          <w:sz w:val="20"/>
          <w:szCs w:val="20"/>
        </w:rPr>
        <w:t xml:space="preserve"> 20:30 GMT+8, 24 May</w:t>
      </w:r>
    </w:p>
    <w:p w14:paraId="52D87716" w14:textId="77777777" w:rsidR="00286CD7" w:rsidRPr="00A71CA1" w:rsidRDefault="00286CD7" w:rsidP="00286CD7">
      <w:pPr>
        <w:shd w:val="clear" w:color="auto" w:fill="DAEEF3" w:themeFill="accent5" w:themeFillTint="33"/>
        <w:ind w:left="420"/>
        <w:rPr>
          <w:color w:val="0070C0"/>
        </w:rPr>
      </w:pPr>
      <w:r w:rsidRPr="00A71CA1">
        <w:rPr>
          <w:color w:val="0070C0"/>
        </w:rPr>
        <w:t xml:space="preserve">Sounds very subjective. </w:t>
      </w:r>
    </w:p>
    <w:p w14:paraId="555D57B0" w14:textId="77777777" w:rsidR="00286CD7" w:rsidRPr="00A71CA1" w:rsidRDefault="00286CD7" w:rsidP="00286CD7">
      <w:pPr>
        <w:shd w:val="clear" w:color="auto" w:fill="DAEEF3" w:themeFill="accent5" w:themeFillTint="33"/>
        <w:ind w:left="420"/>
        <w:rPr>
          <w:color w:val="0070C0"/>
        </w:rPr>
      </w:pPr>
      <w:r w:rsidRPr="00A71CA1">
        <w:rPr>
          <w:color w:val="0070C0"/>
        </w:rPr>
        <w:t>What is a good vs bad transaction?</w:t>
      </w:r>
    </w:p>
    <w:p w14:paraId="2DD74F19" w14:textId="5A5D149B" w:rsidR="00286CD7" w:rsidRDefault="00286CD7" w:rsidP="00286CD7">
      <w:pPr>
        <w:rPr>
          <w:color w:val="FF0000"/>
        </w:rPr>
      </w:pPr>
    </w:p>
    <w:p w14:paraId="3FEC6316" w14:textId="77777777" w:rsidR="005201D5" w:rsidRDefault="005201D5" w:rsidP="00286CD7">
      <w:pPr>
        <w:rPr>
          <w:color w:val="FF0000"/>
        </w:rPr>
      </w:pPr>
    </w:p>
    <w:p w14:paraId="38024C72" w14:textId="03AC98E6" w:rsidR="00286CD7" w:rsidRDefault="00286CD7" w:rsidP="00286CD7">
      <w:pPr>
        <w:rPr>
          <w:color w:val="FF0000"/>
        </w:rPr>
      </w:pPr>
    </w:p>
    <w:p w14:paraId="0F7261C3" w14:textId="77777777" w:rsidR="00714AAE" w:rsidRPr="0063013E" w:rsidRDefault="00714AAE" w:rsidP="00286CD7">
      <w:pPr>
        <w:rPr>
          <w:color w:val="FF0000"/>
        </w:rPr>
      </w:pPr>
    </w:p>
    <w:p w14:paraId="4B3B8D80" w14:textId="77777777" w:rsidR="00286CD7" w:rsidRDefault="00286CD7" w:rsidP="00286CD7">
      <w:pPr>
        <w:shd w:val="clear" w:color="auto" w:fill="F2F2F2" w:themeFill="background1" w:themeFillShade="F2"/>
      </w:pPr>
      <w:r>
        <w:rPr>
          <w:b/>
          <w:sz w:val="20"/>
          <w:szCs w:val="20"/>
        </w:rPr>
        <w:t xml:space="preserve">Proposal B-2 [From: </w:t>
      </w:r>
      <w:r>
        <w:rPr>
          <w:sz w:val="20"/>
          <w:szCs w:val="20"/>
        </w:rPr>
        <w:t>Josh Kauffman (EOS Canada)</w:t>
      </w:r>
      <w:r>
        <w:rPr>
          <w:b/>
          <w:sz w:val="20"/>
          <w:szCs w:val="20"/>
        </w:rPr>
        <w:t>] 1:50 GMT+8, 23 May</w:t>
      </w:r>
    </w:p>
    <w:p w14:paraId="46B04A68" w14:textId="77777777" w:rsidR="00286CD7" w:rsidRPr="00AE2E48" w:rsidRDefault="00286CD7" w:rsidP="00286CD7">
      <w:pPr>
        <w:shd w:val="clear" w:color="auto" w:fill="F2F2F2" w:themeFill="background1" w:themeFillShade="F2"/>
        <w:rPr>
          <w:b/>
          <w:sz w:val="20"/>
          <w:szCs w:val="20"/>
        </w:rPr>
      </w:pPr>
      <w:r w:rsidRPr="00AE2E48">
        <w:rPr>
          <w:b/>
          <w:sz w:val="20"/>
          <w:szCs w:val="20"/>
        </w:rPr>
        <w:t>Agreement - 5</w:t>
      </w:r>
    </w:p>
    <w:p w14:paraId="742348A0" w14:textId="77777777" w:rsidR="00286CD7" w:rsidRDefault="00286CD7" w:rsidP="00286CD7">
      <w:pPr>
        <w:shd w:val="clear" w:color="auto" w:fill="F2F2F2" w:themeFill="background1" w:themeFillShade="F2"/>
      </w:pPr>
      <w:r>
        <w:t>W</w:t>
      </w:r>
      <w:r w:rsidRPr="000870CC">
        <w:t xml:space="preserve">hat is the definition of "good" transactions? (could even just add an </w:t>
      </w:r>
      <w:proofErr w:type="spellStart"/>
      <w:r w:rsidRPr="000870CC">
        <w:t>asterix</w:t>
      </w:r>
      <w:proofErr w:type="spellEnd"/>
      <w:r w:rsidRPr="000870CC">
        <w:t xml:space="preserve"> and define below)</w:t>
      </w:r>
    </w:p>
    <w:p w14:paraId="08A621F5" w14:textId="77777777" w:rsidR="00286CD7" w:rsidRPr="00425213" w:rsidRDefault="00286CD7" w:rsidP="00286CD7"/>
    <w:p w14:paraId="687162D5" w14:textId="77777777" w:rsidR="00286CD7" w:rsidRPr="00AE2E48" w:rsidRDefault="00286CD7" w:rsidP="00286CD7">
      <w:pPr>
        <w:shd w:val="clear" w:color="auto" w:fill="DAEEF3" w:themeFill="accent5" w:themeFillTint="33"/>
        <w:ind w:left="420"/>
        <w:rPr>
          <w:b/>
          <w:color w:val="0070C0"/>
          <w:sz w:val="20"/>
          <w:szCs w:val="20"/>
        </w:rPr>
      </w:pPr>
      <w:r w:rsidRPr="00AE2E48">
        <w:rPr>
          <w:b/>
          <w:color w:val="0070C0"/>
          <w:sz w:val="20"/>
          <w:szCs w:val="20"/>
        </w:rPr>
        <w:t xml:space="preserve">Reply B-2 (1) [From: </w:t>
      </w:r>
      <w:r w:rsidRPr="00AE2E48">
        <w:rPr>
          <w:color w:val="0070C0"/>
          <w:sz w:val="20"/>
          <w:szCs w:val="20"/>
        </w:rPr>
        <w:t>Mao (EOSREAL)</w:t>
      </w:r>
      <w:r w:rsidRPr="00AE2E48">
        <w:rPr>
          <w:b/>
          <w:color w:val="0070C0"/>
          <w:sz w:val="20"/>
          <w:szCs w:val="20"/>
        </w:rPr>
        <w:t>] 13:00 GMT+8, 23 May</w:t>
      </w:r>
    </w:p>
    <w:p w14:paraId="60E9735F" w14:textId="77777777" w:rsidR="00286CD7" w:rsidRDefault="00286CD7" w:rsidP="00286CD7">
      <w:pPr>
        <w:shd w:val="clear" w:color="auto" w:fill="DAEEF3" w:themeFill="accent5" w:themeFillTint="33"/>
        <w:ind w:left="420"/>
        <w:rPr>
          <w:color w:val="0070C0"/>
        </w:rPr>
      </w:pPr>
      <w:r w:rsidRPr="00425213">
        <w:rPr>
          <w:color w:val="0070C0"/>
        </w:rPr>
        <w:t>How about using words as below: to only add "beneficial to EOS system" transactions? I don’t think a too precise definition is beneficial since we could not cover everything.</w:t>
      </w:r>
      <w:r>
        <w:rPr>
          <w:color w:val="0070C0"/>
        </w:rPr>
        <w:t xml:space="preserve"> Is there any better suggestion? There is some vagueness here.</w:t>
      </w:r>
    </w:p>
    <w:p w14:paraId="76FBF639" w14:textId="77777777" w:rsidR="00286CD7" w:rsidRDefault="00286CD7" w:rsidP="00286CD7">
      <w:pPr>
        <w:ind w:left="420"/>
        <w:rPr>
          <w:color w:val="0070C0"/>
        </w:rPr>
      </w:pPr>
    </w:p>
    <w:p w14:paraId="3B21EC6E"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B-2 (2) [From:</w:t>
      </w:r>
      <w:r w:rsidRPr="004166CF">
        <w:rPr>
          <w:color w:val="0070C0"/>
          <w:sz w:val="20"/>
          <w:szCs w:val="20"/>
        </w:rPr>
        <w:t xml:space="preserve"> Josh Kauffman (EOS Canada)</w:t>
      </w:r>
      <w:r w:rsidRPr="004166CF">
        <w:rPr>
          <w:b/>
          <w:color w:val="0070C0"/>
          <w:sz w:val="20"/>
          <w:szCs w:val="20"/>
        </w:rPr>
        <w:t>] 9:27 GMT+8, 24 May</w:t>
      </w:r>
    </w:p>
    <w:p w14:paraId="1F781E3E" w14:textId="77777777" w:rsidR="00286CD7" w:rsidRPr="004166CF" w:rsidRDefault="00286CD7" w:rsidP="00286CD7">
      <w:pPr>
        <w:shd w:val="clear" w:color="auto" w:fill="DAEEF3" w:themeFill="accent5" w:themeFillTint="33"/>
        <w:ind w:left="420"/>
        <w:rPr>
          <w:color w:val="0070C0"/>
        </w:rPr>
      </w:pPr>
      <w:r w:rsidRPr="004166CF">
        <w:rPr>
          <w:color w:val="0070C0"/>
        </w:rPr>
        <w:t>I would suggest something along the lines of: "in accordance with all regulations of the EOS network." The sentence will have to be re-worked once we have a better idea of what we'd like. But there will always be some vagueness, and this isn't necessarily a bad thing.</w:t>
      </w:r>
    </w:p>
    <w:p w14:paraId="5E2CE1AD" w14:textId="77777777" w:rsidR="00286CD7" w:rsidRPr="004166CF" w:rsidRDefault="00286CD7" w:rsidP="00286CD7">
      <w:pPr>
        <w:ind w:left="420"/>
        <w:rPr>
          <w:color w:val="0070C0"/>
        </w:rPr>
      </w:pPr>
    </w:p>
    <w:p w14:paraId="7ADA89AD"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B-2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2CE0BE44" w14:textId="77777777" w:rsidR="00286CD7" w:rsidRPr="004166CF" w:rsidRDefault="00286CD7" w:rsidP="00286CD7">
      <w:pPr>
        <w:shd w:val="clear" w:color="auto" w:fill="DAEEF3" w:themeFill="accent5" w:themeFillTint="33"/>
        <w:ind w:left="420"/>
        <w:rPr>
          <w:color w:val="0070C0"/>
          <w:sz w:val="20"/>
          <w:szCs w:val="20"/>
        </w:rPr>
      </w:pPr>
      <w:r w:rsidRPr="004166CF">
        <w:rPr>
          <w:color w:val="0070C0"/>
          <w:sz w:val="20"/>
          <w:szCs w:val="20"/>
        </w:rPr>
        <w:t xml:space="preserve">Good/bad transactions should be better defined (points 4-6). Practically, implementing any type of </w:t>
      </w:r>
      <w:r w:rsidRPr="004166CF">
        <w:rPr>
          <w:color w:val="0070C0"/>
          <w:sz w:val="20"/>
          <w:szCs w:val="20"/>
        </w:rPr>
        <w:lastRenderedPageBreak/>
        <w:t>filtering for transactions is unfeasible for the short term, so I doubt BPs will start doing that any time soon. I'm not even sure it's a good idea to filter transactions, and I don't like this being in the BP agreement, at least in the beginning. I think we should remove points 4 and 5</w:t>
      </w:r>
    </w:p>
    <w:p w14:paraId="44EFF950" w14:textId="77777777" w:rsidR="00286CD7" w:rsidRPr="004166CF" w:rsidRDefault="00286CD7" w:rsidP="00286CD7">
      <w:pPr>
        <w:ind w:left="420"/>
        <w:rPr>
          <w:color w:val="0070C0"/>
        </w:rPr>
      </w:pPr>
    </w:p>
    <w:p w14:paraId="453C5E42"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B-2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37F8EEE8" w14:textId="77777777" w:rsidR="00286CD7" w:rsidRPr="004166CF" w:rsidRDefault="00286CD7" w:rsidP="00286CD7">
      <w:pPr>
        <w:shd w:val="clear" w:color="auto" w:fill="DAEEF3" w:themeFill="accent5" w:themeFillTint="33"/>
        <w:ind w:left="420"/>
        <w:rPr>
          <w:color w:val="0070C0"/>
        </w:rPr>
      </w:pPr>
      <w:r w:rsidRPr="004166CF">
        <w:rPr>
          <w:color w:val="0070C0"/>
        </w:rPr>
        <w:t xml:space="preserve">Can we add a footnote here below stated as the </w:t>
      </w:r>
      <w:proofErr w:type="gramStart"/>
      <w:r w:rsidRPr="004166CF">
        <w:rPr>
          <w:color w:val="0070C0"/>
        </w:rPr>
        <w:t>following:</w:t>
      </w:r>
      <w:proofErr w:type="gramEnd"/>
    </w:p>
    <w:p w14:paraId="63F20775" w14:textId="77777777" w:rsidR="00286CD7" w:rsidRPr="004166CF" w:rsidRDefault="00286CD7" w:rsidP="00286CD7">
      <w:pPr>
        <w:shd w:val="clear" w:color="auto" w:fill="DAEEF3" w:themeFill="accent5" w:themeFillTint="33"/>
        <w:ind w:left="420"/>
        <w:rPr>
          <w:color w:val="0070C0"/>
        </w:rPr>
      </w:pPr>
      <w:r w:rsidRPr="004166CF">
        <w:rPr>
          <w:color w:val="0070C0"/>
        </w:rPr>
        <w:t>“Good” is a broad concept, but it typically deals with an association with life, charity, continuity, happiness, love and justice. If it’s beneficial to the community, in line with the value of EOS, it shall be seemed as good. This is not the final definition, but as a guidance.</w:t>
      </w:r>
    </w:p>
    <w:p w14:paraId="5714F0CA" w14:textId="77777777" w:rsidR="00286CD7" w:rsidRDefault="00286CD7" w:rsidP="00286CD7">
      <w:pPr>
        <w:ind w:left="420"/>
        <w:rPr>
          <w:color w:val="FF0000"/>
        </w:rPr>
      </w:pPr>
    </w:p>
    <w:p w14:paraId="596654B1" w14:textId="77777777" w:rsidR="00286CD7" w:rsidRPr="00A71CA1" w:rsidRDefault="00286CD7" w:rsidP="00286CD7">
      <w:pPr>
        <w:shd w:val="clear" w:color="auto" w:fill="DAEEF3" w:themeFill="accent5" w:themeFillTint="33"/>
        <w:ind w:left="420"/>
        <w:rPr>
          <w:color w:val="0070C0"/>
          <w:sz w:val="20"/>
          <w:szCs w:val="20"/>
        </w:rPr>
      </w:pPr>
      <w:r w:rsidRPr="00A71CA1">
        <w:rPr>
          <w:b/>
          <w:color w:val="0070C0"/>
          <w:sz w:val="20"/>
          <w:szCs w:val="20"/>
        </w:rPr>
        <w:t>Reply B-2 (5) [From:</w:t>
      </w:r>
      <w:r w:rsidRPr="00A71CA1">
        <w:rPr>
          <w:color w:val="0070C0"/>
          <w:sz w:val="20"/>
          <w:szCs w:val="20"/>
        </w:rPr>
        <w:t xml:space="preserve"> Sharif </w:t>
      </w:r>
      <w:proofErr w:type="spellStart"/>
      <w:r w:rsidRPr="00A71CA1">
        <w:rPr>
          <w:color w:val="0070C0"/>
          <w:sz w:val="20"/>
          <w:szCs w:val="20"/>
        </w:rPr>
        <w:t>Bouktila</w:t>
      </w:r>
      <w:proofErr w:type="spellEnd"/>
      <w:r w:rsidRPr="00A71CA1">
        <w:rPr>
          <w:color w:val="0070C0"/>
          <w:sz w:val="20"/>
          <w:szCs w:val="20"/>
        </w:rPr>
        <w:t xml:space="preserve"> (EOSDUBLIN</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20:30 GMT+8, 24 May</w:t>
      </w:r>
    </w:p>
    <w:p w14:paraId="45CBE5F0" w14:textId="77777777" w:rsidR="00286CD7" w:rsidRPr="00A71CA1" w:rsidRDefault="00286CD7" w:rsidP="00286CD7">
      <w:pPr>
        <w:shd w:val="clear" w:color="auto" w:fill="DAEEF3" w:themeFill="accent5" w:themeFillTint="33"/>
        <w:ind w:left="420"/>
        <w:rPr>
          <w:color w:val="0070C0"/>
        </w:rPr>
      </w:pPr>
      <w:r w:rsidRPr="00A71CA1">
        <w:rPr>
          <w:color w:val="0070C0"/>
        </w:rPr>
        <w:t xml:space="preserve">Sounds very subjective. </w:t>
      </w:r>
    </w:p>
    <w:p w14:paraId="33506934" w14:textId="449BB32A" w:rsidR="00F8720C" w:rsidRDefault="00286CD7" w:rsidP="00F8720C">
      <w:pPr>
        <w:shd w:val="clear" w:color="auto" w:fill="DAEEF3" w:themeFill="accent5" w:themeFillTint="33"/>
        <w:ind w:left="420"/>
        <w:rPr>
          <w:color w:val="0070C0"/>
        </w:rPr>
      </w:pPr>
      <w:r w:rsidRPr="00A71CA1">
        <w:rPr>
          <w:color w:val="0070C0"/>
        </w:rPr>
        <w:t>What is a good vs bad transaction?</w:t>
      </w:r>
    </w:p>
    <w:p w14:paraId="24352FFF" w14:textId="6AA22898" w:rsidR="00F8720C" w:rsidRDefault="00F8720C" w:rsidP="00F8720C">
      <w:pPr>
        <w:shd w:val="clear" w:color="auto" w:fill="FFFFFF" w:themeFill="background1"/>
        <w:ind w:left="420"/>
        <w:rPr>
          <w:color w:val="0070C0"/>
        </w:rPr>
      </w:pPr>
    </w:p>
    <w:p w14:paraId="69FC34BF" w14:textId="0B8061F3" w:rsidR="005201D5" w:rsidRDefault="005201D5" w:rsidP="00F8720C">
      <w:pPr>
        <w:shd w:val="clear" w:color="auto" w:fill="FFFFFF" w:themeFill="background1"/>
        <w:ind w:left="420"/>
        <w:rPr>
          <w:color w:val="0070C0"/>
        </w:rPr>
      </w:pPr>
    </w:p>
    <w:p w14:paraId="573A6398" w14:textId="77777777" w:rsidR="005201D5" w:rsidRPr="00F41131" w:rsidRDefault="005201D5" w:rsidP="00F8720C">
      <w:pPr>
        <w:shd w:val="clear" w:color="auto" w:fill="FFFFFF" w:themeFill="background1"/>
        <w:ind w:left="420"/>
        <w:rPr>
          <w:color w:val="0070C0"/>
        </w:rPr>
      </w:pPr>
    </w:p>
    <w:p w14:paraId="50FD2A36" w14:textId="77777777" w:rsidR="00286CD7" w:rsidRDefault="00286CD7" w:rsidP="00286CD7">
      <w:pPr>
        <w:shd w:val="clear" w:color="auto" w:fill="F2F2F2" w:themeFill="background1" w:themeFillShade="F2"/>
      </w:pPr>
      <w:r>
        <w:rPr>
          <w:b/>
          <w:sz w:val="20"/>
          <w:szCs w:val="20"/>
        </w:rPr>
        <w:t xml:space="preserve">Proposal B-3 [From: </w:t>
      </w:r>
      <w:r>
        <w:rPr>
          <w:sz w:val="20"/>
          <w:szCs w:val="20"/>
        </w:rPr>
        <w:t>Josh Kauffman (EOS Canada)</w:t>
      </w:r>
      <w:r>
        <w:rPr>
          <w:b/>
          <w:sz w:val="20"/>
          <w:szCs w:val="20"/>
        </w:rPr>
        <w:t>] 1:50 GMT+8, 23 May</w:t>
      </w:r>
    </w:p>
    <w:p w14:paraId="1B4945AB" w14:textId="77777777" w:rsidR="00286CD7" w:rsidRPr="00AE2E48" w:rsidRDefault="00286CD7" w:rsidP="00286CD7">
      <w:pPr>
        <w:shd w:val="clear" w:color="auto" w:fill="F2F2F2" w:themeFill="background1" w:themeFillShade="F2"/>
        <w:rPr>
          <w:b/>
          <w:sz w:val="20"/>
          <w:szCs w:val="20"/>
        </w:rPr>
      </w:pPr>
      <w:r w:rsidRPr="00AE2E48">
        <w:rPr>
          <w:b/>
          <w:sz w:val="20"/>
          <w:szCs w:val="20"/>
        </w:rPr>
        <w:t>Agreement - 6</w:t>
      </w:r>
    </w:p>
    <w:p w14:paraId="650261BF" w14:textId="77777777" w:rsidR="00286CD7" w:rsidRDefault="00286CD7" w:rsidP="00286CD7">
      <w:pPr>
        <w:shd w:val="clear" w:color="auto" w:fill="F2F2F2" w:themeFill="background1" w:themeFillShade="F2"/>
      </w:pPr>
      <w:r>
        <w:t>D</w:t>
      </w:r>
      <w:r w:rsidRPr="00AA0E43">
        <w:t>efine "bad"</w:t>
      </w:r>
      <w:r>
        <w:t>.</w:t>
      </w:r>
    </w:p>
    <w:p w14:paraId="276CD82C" w14:textId="77777777" w:rsidR="00286CD7" w:rsidRPr="00425213" w:rsidRDefault="00286CD7" w:rsidP="00286CD7"/>
    <w:p w14:paraId="15ADC629" w14:textId="77777777" w:rsidR="00286CD7" w:rsidRPr="00AE2E48" w:rsidRDefault="00286CD7" w:rsidP="00286CD7">
      <w:pPr>
        <w:shd w:val="clear" w:color="auto" w:fill="DAEEF3" w:themeFill="accent5" w:themeFillTint="33"/>
        <w:ind w:left="420"/>
        <w:rPr>
          <w:b/>
          <w:color w:val="0070C0"/>
          <w:sz w:val="20"/>
          <w:szCs w:val="20"/>
        </w:rPr>
      </w:pPr>
      <w:r w:rsidRPr="00AE2E48">
        <w:rPr>
          <w:b/>
          <w:color w:val="0070C0"/>
          <w:sz w:val="20"/>
          <w:szCs w:val="20"/>
        </w:rPr>
        <w:t xml:space="preserve">Reply B-3 (1) [From: </w:t>
      </w:r>
      <w:r w:rsidRPr="00AE2E48">
        <w:rPr>
          <w:color w:val="0070C0"/>
          <w:sz w:val="20"/>
          <w:szCs w:val="20"/>
        </w:rPr>
        <w:t>Mao (EOSREAL)</w:t>
      </w:r>
      <w:r w:rsidRPr="00AE2E48">
        <w:rPr>
          <w:b/>
          <w:color w:val="0070C0"/>
          <w:sz w:val="20"/>
          <w:szCs w:val="20"/>
        </w:rPr>
        <w:t>] 13:00 GMT+8, 23 May</w:t>
      </w:r>
    </w:p>
    <w:p w14:paraId="49820696" w14:textId="7F77C15E" w:rsidR="00286CD7" w:rsidRDefault="00286CD7" w:rsidP="005201D5">
      <w:pPr>
        <w:shd w:val="clear" w:color="auto" w:fill="DAEEF3" w:themeFill="accent5" w:themeFillTint="33"/>
        <w:ind w:left="420"/>
        <w:rPr>
          <w:color w:val="0070C0"/>
        </w:rPr>
      </w:pPr>
      <w:r>
        <w:rPr>
          <w:color w:val="0070C0"/>
        </w:rPr>
        <w:t xml:space="preserve">The same problem. </w:t>
      </w:r>
      <w:r w:rsidRPr="00425213">
        <w:rPr>
          <w:color w:val="0070C0"/>
        </w:rPr>
        <w:t>How about using words as below: "malicious to EOS system" transactions?</w:t>
      </w:r>
    </w:p>
    <w:p w14:paraId="1C438435"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B-3 (2) [From:</w:t>
      </w:r>
      <w:r w:rsidRPr="004166CF">
        <w:rPr>
          <w:color w:val="0070C0"/>
          <w:sz w:val="20"/>
          <w:szCs w:val="20"/>
        </w:rPr>
        <w:t xml:space="preserve"> Josh Kauffman (EOS Canada)</w:t>
      </w:r>
      <w:r w:rsidRPr="004166CF">
        <w:rPr>
          <w:b/>
          <w:color w:val="0070C0"/>
          <w:sz w:val="20"/>
          <w:szCs w:val="20"/>
        </w:rPr>
        <w:t>] 9:28 GMT+8, 24 May</w:t>
      </w:r>
    </w:p>
    <w:p w14:paraId="6533A551" w14:textId="77777777" w:rsidR="00286CD7" w:rsidRPr="004166CF" w:rsidRDefault="00286CD7" w:rsidP="00286CD7">
      <w:pPr>
        <w:shd w:val="clear" w:color="auto" w:fill="DAEEF3" w:themeFill="accent5" w:themeFillTint="33"/>
        <w:ind w:left="420"/>
        <w:rPr>
          <w:color w:val="0070C0"/>
        </w:rPr>
      </w:pPr>
      <w:r w:rsidRPr="004166CF">
        <w:rPr>
          <w:color w:val="0070C0"/>
        </w:rPr>
        <w:t>Working from my response above, "not in accordance with all regulations of the EOS network"</w:t>
      </w:r>
    </w:p>
    <w:p w14:paraId="0959F9E2" w14:textId="77777777" w:rsidR="00286CD7" w:rsidRPr="004166CF" w:rsidRDefault="00286CD7" w:rsidP="00286CD7">
      <w:pPr>
        <w:ind w:left="420"/>
        <w:rPr>
          <w:color w:val="0070C0"/>
        </w:rPr>
      </w:pPr>
    </w:p>
    <w:p w14:paraId="5BD40454"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B-3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6FB6F151" w14:textId="77777777" w:rsidR="00286CD7" w:rsidRPr="004166CF" w:rsidRDefault="00286CD7" w:rsidP="00286CD7">
      <w:pPr>
        <w:shd w:val="clear" w:color="auto" w:fill="DAEEF3" w:themeFill="accent5" w:themeFillTint="33"/>
        <w:ind w:left="420"/>
        <w:rPr>
          <w:color w:val="0070C0"/>
        </w:rPr>
      </w:pPr>
      <w:r w:rsidRPr="004166CF">
        <w:rPr>
          <w:color w:val="0070C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change 6 to:</w:t>
      </w:r>
    </w:p>
    <w:p w14:paraId="5854925B" w14:textId="77777777" w:rsidR="00286CD7" w:rsidRPr="004166CF" w:rsidRDefault="00286CD7" w:rsidP="00286CD7">
      <w:pPr>
        <w:shd w:val="clear" w:color="auto" w:fill="DAEEF3" w:themeFill="accent5" w:themeFillTint="33"/>
        <w:ind w:left="420"/>
        <w:rPr>
          <w:color w:val="0070C0"/>
        </w:rPr>
      </w:pPr>
      <w:r w:rsidRPr="004166CF">
        <w:rPr>
          <w:color w:val="0070C0"/>
        </w:rPr>
        <w:t>- In the event of excluding any transactions from newly created blocks, publish the reasons for doing so.</w:t>
      </w:r>
    </w:p>
    <w:p w14:paraId="3F7F967C" w14:textId="77777777" w:rsidR="00286CD7" w:rsidRPr="004166CF" w:rsidRDefault="00286CD7" w:rsidP="00286CD7">
      <w:pPr>
        <w:shd w:val="clear" w:color="auto" w:fill="DAEEF3" w:themeFill="accent5" w:themeFillTint="33"/>
        <w:ind w:left="420"/>
        <w:rPr>
          <w:color w:val="0070C0"/>
        </w:rPr>
      </w:pPr>
      <w:r w:rsidRPr="004166CF">
        <w:rPr>
          <w:color w:val="0070C0"/>
        </w:rPr>
        <w:t>(The BP agreement will read better if that is moved after the current point 7)</w:t>
      </w:r>
    </w:p>
    <w:p w14:paraId="1CBCDC54" w14:textId="77777777" w:rsidR="00286CD7" w:rsidRPr="004166CF" w:rsidRDefault="00286CD7" w:rsidP="00286CD7">
      <w:pPr>
        <w:ind w:left="420"/>
        <w:rPr>
          <w:color w:val="0070C0"/>
        </w:rPr>
      </w:pPr>
    </w:p>
    <w:p w14:paraId="145D4EB8"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B-3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5AA1B844" w14:textId="77777777" w:rsidR="00286CD7" w:rsidRPr="004166CF" w:rsidRDefault="00286CD7" w:rsidP="00286CD7">
      <w:pPr>
        <w:shd w:val="clear" w:color="auto" w:fill="DAEEF3" w:themeFill="accent5" w:themeFillTint="33"/>
        <w:ind w:left="420"/>
        <w:rPr>
          <w:color w:val="0070C0"/>
        </w:rPr>
      </w:pPr>
      <w:r w:rsidRPr="004166CF">
        <w:rPr>
          <w:color w:val="0070C0"/>
        </w:rPr>
        <w:t xml:space="preserve">Can we add a footnote here below stated as the </w:t>
      </w:r>
      <w:proofErr w:type="gramStart"/>
      <w:r w:rsidRPr="004166CF">
        <w:rPr>
          <w:color w:val="0070C0"/>
        </w:rPr>
        <w:t>following:</w:t>
      </w:r>
      <w:proofErr w:type="gramEnd"/>
    </w:p>
    <w:p w14:paraId="0926F73A" w14:textId="77777777" w:rsidR="00286CD7" w:rsidRPr="00531A4E" w:rsidRDefault="00286CD7" w:rsidP="00286CD7">
      <w:pPr>
        <w:shd w:val="clear" w:color="auto" w:fill="DAEEF3" w:themeFill="accent5" w:themeFillTint="33"/>
        <w:ind w:left="420"/>
        <w:rPr>
          <w:color w:val="0070C0"/>
        </w:rPr>
      </w:pPr>
      <w:r w:rsidRPr="004166CF">
        <w:rPr>
          <w:rFonts w:hint="eastAsia"/>
          <w:color w:val="0070C0"/>
        </w:rPr>
        <w:t>“</w:t>
      </w:r>
      <w:r w:rsidRPr="004166CF">
        <w:rPr>
          <w:color w:val="0070C0"/>
        </w:rPr>
        <w:t>Bad” is also a broad concept, but its meaning normally includes inferior, low standard, causing harm. If it’s causing harm to the community, against the value of EOS, it shall be seemed as bad. This is not the final definition, but as a guidance.</w:t>
      </w:r>
    </w:p>
    <w:p w14:paraId="36E71C7A" w14:textId="77777777" w:rsidR="00286CD7" w:rsidRDefault="00286CD7" w:rsidP="00286CD7">
      <w:pPr>
        <w:shd w:val="clear" w:color="auto" w:fill="FFFFFF" w:themeFill="background1"/>
        <w:ind w:left="420"/>
        <w:rPr>
          <w:b/>
          <w:color w:val="FF0000"/>
          <w:sz w:val="20"/>
          <w:szCs w:val="20"/>
        </w:rPr>
      </w:pPr>
    </w:p>
    <w:p w14:paraId="5B3C34D5" w14:textId="77777777" w:rsidR="00286CD7" w:rsidRPr="00A71CA1" w:rsidRDefault="00286CD7" w:rsidP="00286CD7">
      <w:pPr>
        <w:shd w:val="clear" w:color="auto" w:fill="DAEEF3" w:themeFill="accent5" w:themeFillTint="33"/>
        <w:ind w:left="420"/>
        <w:rPr>
          <w:color w:val="0070C0"/>
          <w:sz w:val="20"/>
          <w:szCs w:val="20"/>
        </w:rPr>
      </w:pPr>
      <w:r w:rsidRPr="00A71CA1">
        <w:rPr>
          <w:b/>
          <w:color w:val="0070C0"/>
          <w:sz w:val="20"/>
          <w:szCs w:val="20"/>
        </w:rPr>
        <w:t>Reply B-3 (5) [From:</w:t>
      </w:r>
      <w:r w:rsidRPr="00A71CA1">
        <w:rPr>
          <w:color w:val="0070C0"/>
          <w:sz w:val="20"/>
          <w:szCs w:val="20"/>
        </w:rPr>
        <w:t xml:space="preserve"> Sharif </w:t>
      </w:r>
      <w:proofErr w:type="spellStart"/>
      <w:r w:rsidRPr="00A71CA1">
        <w:rPr>
          <w:color w:val="0070C0"/>
          <w:sz w:val="20"/>
          <w:szCs w:val="20"/>
        </w:rPr>
        <w:t>Bouktila</w:t>
      </w:r>
      <w:proofErr w:type="spellEnd"/>
      <w:r w:rsidRPr="00A71CA1">
        <w:rPr>
          <w:color w:val="0070C0"/>
          <w:sz w:val="20"/>
          <w:szCs w:val="20"/>
        </w:rPr>
        <w:t xml:space="preserve"> (EOSDUBLIN</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20:30 GMT+8, 24 May</w:t>
      </w:r>
    </w:p>
    <w:p w14:paraId="2FC3B848" w14:textId="77777777" w:rsidR="00286CD7" w:rsidRPr="00A71CA1" w:rsidRDefault="00286CD7" w:rsidP="00286CD7">
      <w:pPr>
        <w:shd w:val="clear" w:color="auto" w:fill="DAEEF3" w:themeFill="accent5" w:themeFillTint="33"/>
        <w:ind w:left="420"/>
        <w:rPr>
          <w:color w:val="0070C0"/>
        </w:rPr>
      </w:pPr>
      <w:proofErr w:type="gramStart"/>
      <w:r w:rsidRPr="00A71CA1">
        <w:rPr>
          <w:color w:val="0070C0"/>
        </w:rPr>
        <w:t>Similar to</w:t>
      </w:r>
      <w:proofErr w:type="gramEnd"/>
      <w:r w:rsidRPr="00A71CA1">
        <w:rPr>
          <w:color w:val="0070C0"/>
        </w:rPr>
        <w:t xml:space="preserve"> the above, what's a bad transaction? What happens if a BP says a transaction is bad because of religious reasons etc.</w:t>
      </w:r>
    </w:p>
    <w:p w14:paraId="70BF8029" w14:textId="77777777" w:rsidR="00192E81" w:rsidRDefault="00192E81" w:rsidP="00286CD7"/>
    <w:p w14:paraId="36E0809D" w14:textId="5DB2D9D4" w:rsidR="00F8720C" w:rsidRDefault="00F8720C" w:rsidP="00286CD7"/>
    <w:p w14:paraId="315B8F34" w14:textId="77777777" w:rsidR="00F8720C" w:rsidRDefault="00F8720C" w:rsidP="00286CD7"/>
    <w:p w14:paraId="74EAFE17" w14:textId="77777777" w:rsidR="00286CD7" w:rsidRDefault="00286CD7" w:rsidP="00286CD7">
      <w:pPr>
        <w:shd w:val="clear" w:color="auto" w:fill="F2F2F2" w:themeFill="background1" w:themeFillShade="F2"/>
      </w:pPr>
      <w:r>
        <w:rPr>
          <w:b/>
          <w:sz w:val="20"/>
          <w:szCs w:val="20"/>
        </w:rPr>
        <w:t xml:space="preserve">Proposal B-4 [From: </w:t>
      </w:r>
      <w:r>
        <w:rPr>
          <w:sz w:val="20"/>
          <w:szCs w:val="20"/>
        </w:rPr>
        <w:t>Josh Kauffman (EOS Canada)</w:t>
      </w:r>
      <w:r>
        <w:rPr>
          <w:b/>
          <w:sz w:val="20"/>
          <w:szCs w:val="20"/>
        </w:rPr>
        <w:t>] 1:50 GMT+8, 23 May</w:t>
      </w:r>
    </w:p>
    <w:p w14:paraId="7622BAA7" w14:textId="77777777" w:rsidR="00286CD7" w:rsidRPr="002A0801" w:rsidRDefault="00286CD7" w:rsidP="00286CD7">
      <w:pPr>
        <w:shd w:val="clear" w:color="auto" w:fill="F2F2F2" w:themeFill="background1" w:themeFillShade="F2"/>
        <w:rPr>
          <w:b/>
          <w:sz w:val="20"/>
          <w:szCs w:val="20"/>
        </w:rPr>
      </w:pPr>
      <w:r w:rsidRPr="002A0801">
        <w:rPr>
          <w:b/>
          <w:sz w:val="20"/>
          <w:szCs w:val="20"/>
        </w:rPr>
        <w:t>Agreement - 7</w:t>
      </w:r>
    </w:p>
    <w:p w14:paraId="2D5F9414" w14:textId="77777777" w:rsidR="00286CD7" w:rsidRDefault="00286CD7" w:rsidP="00286CD7">
      <w:pPr>
        <w:shd w:val="clear" w:color="auto" w:fill="F2F2F2" w:themeFill="background1" w:themeFillShade="F2"/>
      </w:pPr>
      <w:r>
        <w:t>C</w:t>
      </w:r>
      <w:r w:rsidRPr="00AA0E43">
        <w:t>an different BPs choose different mechanisms? Or a single mechanism should be agreed upon?</w:t>
      </w:r>
    </w:p>
    <w:p w14:paraId="46C07D09" w14:textId="77777777" w:rsidR="00286CD7" w:rsidRPr="00425213" w:rsidRDefault="00286CD7" w:rsidP="00286CD7"/>
    <w:p w14:paraId="61899DD5" w14:textId="77777777" w:rsidR="00286CD7" w:rsidRPr="004166CF" w:rsidRDefault="00286CD7" w:rsidP="00286CD7">
      <w:pPr>
        <w:shd w:val="clear" w:color="auto" w:fill="DAEEF3" w:themeFill="accent5" w:themeFillTint="33"/>
        <w:ind w:left="420"/>
        <w:rPr>
          <w:b/>
          <w:color w:val="0070C0"/>
          <w:sz w:val="20"/>
          <w:szCs w:val="20"/>
        </w:rPr>
      </w:pPr>
      <w:r w:rsidRPr="004166CF">
        <w:rPr>
          <w:b/>
          <w:color w:val="0070C0"/>
          <w:sz w:val="20"/>
          <w:szCs w:val="20"/>
        </w:rPr>
        <w:t xml:space="preserve">Reply B-4 (1) [From: </w:t>
      </w:r>
      <w:r w:rsidRPr="004166CF">
        <w:rPr>
          <w:color w:val="0070C0"/>
          <w:sz w:val="20"/>
          <w:szCs w:val="20"/>
        </w:rPr>
        <w:t>Mao (EOSREAL)</w:t>
      </w:r>
      <w:r w:rsidRPr="004166CF">
        <w:rPr>
          <w:b/>
          <w:color w:val="0070C0"/>
          <w:sz w:val="20"/>
          <w:szCs w:val="20"/>
        </w:rPr>
        <w:t>] 13:00 GMT+8, 23 May</w:t>
      </w:r>
    </w:p>
    <w:p w14:paraId="7778CCDE" w14:textId="77777777" w:rsidR="00286CD7" w:rsidRPr="004166CF" w:rsidRDefault="00286CD7" w:rsidP="00286CD7">
      <w:pPr>
        <w:shd w:val="clear" w:color="auto" w:fill="DAEEF3" w:themeFill="accent5" w:themeFillTint="33"/>
        <w:ind w:left="420"/>
        <w:rPr>
          <w:color w:val="0070C0"/>
        </w:rPr>
      </w:pPr>
      <w:r w:rsidRPr="004166CF">
        <w:rPr>
          <w:color w:val="0070C0"/>
        </w:rPr>
        <w:t>I agree to use a common agreed mechanism. Maybe only use FIFO? You can offer other opinion.</w:t>
      </w:r>
    </w:p>
    <w:p w14:paraId="0877BF1A" w14:textId="77777777" w:rsidR="00286CD7" w:rsidRDefault="00286CD7" w:rsidP="00286CD7"/>
    <w:p w14:paraId="51464274" w14:textId="7B7B88D4" w:rsidR="00286CD7" w:rsidRDefault="00286CD7" w:rsidP="00286CD7"/>
    <w:p w14:paraId="4D3D25BA" w14:textId="77777777" w:rsidR="00953177" w:rsidRDefault="00953177" w:rsidP="00286CD7"/>
    <w:p w14:paraId="0F702D97" w14:textId="77777777" w:rsidR="00286CD7" w:rsidRDefault="00286CD7" w:rsidP="00286CD7">
      <w:pPr>
        <w:shd w:val="clear" w:color="auto" w:fill="F2F2F2" w:themeFill="background1" w:themeFillShade="F2"/>
      </w:pPr>
      <w:r>
        <w:rPr>
          <w:b/>
          <w:sz w:val="20"/>
          <w:szCs w:val="20"/>
        </w:rPr>
        <w:t xml:space="preserve">Proposal B-12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5D91BE57" w14:textId="77777777" w:rsidR="00286CD7" w:rsidRPr="00AE2E48" w:rsidRDefault="00286CD7" w:rsidP="00286CD7">
      <w:pPr>
        <w:shd w:val="clear" w:color="auto" w:fill="F2F2F2" w:themeFill="background1" w:themeFillShade="F2"/>
        <w:rPr>
          <w:b/>
          <w:sz w:val="20"/>
          <w:szCs w:val="20"/>
        </w:rPr>
      </w:pPr>
      <w:r w:rsidRPr="00AE2E48">
        <w:rPr>
          <w:b/>
          <w:sz w:val="20"/>
          <w:szCs w:val="20"/>
        </w:rPr>
        <w:t xml:space="preserve">Agreement - </w:t>
      </w:r>
      <w:r>
        <w:rPr>
          <w:b/>
          <w:sz w:val="20"/>
          <w:szCs w:val="20"/>
        </w:rPr>
        <w:t>8</w:t>
      </w:r>
    </w:p>
    <w:p w14:paraId="3B3FEA32" w14:textId="77777777" w:rsidR="00286CD7" w:rsidRDefault="00286CD7" w:rsidP="00286CD7">
      <w:pPr>
        <w:shd w:val="clear" w:color="auto" w:fill="F2F2F2" w:themeFill="background1" w:themeFillShade="F2"/>
      </w:pPr>
      <w:r w:rsidRPr="00613EA9">
        <w:t>Just a duplication of 7</w:t>
      </w:r>
    </w:p>
    <w:p w14:paraId="6E54704C" w14:textId="77777777" w:rsidR="00F41131" w:rsidRDefault="00F41131">
      <w:pPr>
        <w:widowControl/>
        <w:jc w:val="left"/>
        <w:rPr>
          <w:color w:val="FF0000"/>
        </w:rPr>
      </w:pPr>
    </w:p>
    <w:p w14:paraId="386505BA" w14:textId="75994419" w:rsidR="00F41131" w:rsidRDefault="00F41131">
      <w:pPr>
        <w:widowControl/>
        <w:jc w:val="left"/>
        <w:rPr>
          <w:color w:val="FF0000"/>
        </w:rPr>
      </w:pPr>
    </w:p>
    <w:p w14:paraId="12056197" w14:textId="77777777" w:rsidR="00F54130" w:rsidRDefault="00F54130" w:rsidP="00F54130"/>
    <w:p w14:paraId="737D9E37" w14:textId="77777777" w:rsidR="00F54130" w:rsidRDefault="00F54130" w:rsidP="00F54130">
      <w:pPr>
        <w:shd w:val="clear" w:color="auto" w:fill="F2F2F2" w:themeFill="background1" w:themeFillShade="F2"/>
        <w:rPr>
          <w:b/>
          <w:sz w:val="20"/>
          <w:szCs w:val="20"/>
        </w:rPr>
      </w:pPr>
      <w:r>
        <w:rPr>
          <w:b/>
          <w:sz w:val="20"/>
          <w:szCs w:val="20"/>
        </w:rPr>
        <w:t>Proposal B-25 [From:</w:t>
      </w:r>
      <w:r>
        <w:rPr>
          <w:sz w:val="20"/>
          <w:szCs w:val="20"/>
        </w:rPr>
        <w:t xml:space="preserve"> Rick </w:t>
      </w:r>
      <w:proofErr w:type="gramStart"/>
      <w:r>
        <w:rPr>
          <w:sz w:val="20"/>
          <w:szCs w:val="20"/>
        </w:rPr>
        <w:t>Schlesinger(</w:t>
      </w:r>
      <w:proofErr w:type="gramEnd"/>
      <w:r>
        <w:rPr>
          <w:sz w:val="20"/>
          <w:szCs w:val="20"/>
        </w:rPr>
        <w:t>EOS New York)</w:t>
      </w:r>
      <w:r>
        <w:rPr>
          <w:b/>
          <w:sz w:val="20"/>
          <w:szCs w:val="20"/>
        </w:rPr>
        <w:t>] 0:18 GMT+8, 27 May</w:t>
      </w:r>
    </w:p>
    <w:p w14:paraId="352BA54F" w14:textId="77777777" w:rsidR="00F54130" w:rsidRPr="00501F5A" w:rsidRDefault="00F54130" w:rsidP="00F54130">
      <w:pPr>
        <w:shd w:val="clear" w:color="auto" w:fill="F2F2F2" w:themeFill="background1" w:themeFillShade="F2"/>
        <w:rPr>
          <w:b/>
          <w:sz w:val="20"/>
          <w:szCs w:val="20"/>
        </w:rPr>
      </w:pPr>
      <w:r>
        <w:rPr>
          <w:b/>
          <w:sz w:val="20"/>
          <w:szCs w:val="20"/>
        </w:rPr>
        <w:t>Agreement 9</w:t>
      </w:r>
    </w:p>
    <w:p w14:paraId="66718EF4" w14:textId="77777777" w:rsidR="00F54130" w:rsidRDefault="00F54130" w:rsidP="00F54130">
      <w:pPr>
        <w:shd w:val="clear" w:color="auto" w:fill="F2F2F2" w:themeFill="background1" w:themeFillShade="F2"/>
      </w:pPr>
      <w:r w:rsidRPr="004A7FA1">
        <w:t>Who is at fault if the Arb forum doesn't update their list of in-good-standing Arbs? How would that be governed and enforced? Ask Thomas C.</w:t>
      </w:r>
    </w:p>
    <w:p w14:paraId="2D861CE1" w14:textId="77777777" w:rsidR="00F54130" w:rsidRDefault="00F54130" w:rsidP="00F54130"/>
    <w:p w14:paraId="4720146C" w14:textId="77777777" w:rsidR="00F54130" w:rsidRDefault="00F54130">
      <w:pPr>
        <w:widowControl/>
        <w:jc w:val="left"/>
        <w:rPr>
          <w:color w:val="FF0000"/>
        </w:rPr>
      </w:pPr>
    </w:p>
    <w:p w14:paraId="7E0B8EB1" w14:textId="77777777" w:rsidR="00F54130" w:rsidRDefault="00F54130">
      <w:pPr>
        <w:widowControl/>
        <w:jc w:val="left"/>
        <w:rPr>
          <w:color w:val="FF0000"/>
        </w:rPr>
      </w:pPr>
    </w:p>
    <w:p w14:paraId="1C1B71BF" w14:textId="77777777" w:rsidR="00F273FB" w:rsidRDefault="00F273FB" w:rsidP="00F273FB">
      <w:pPr>
        <w:shd w:val="clear" w:color="auto" w:fill="F2F2F2" w:themeFill="background1" w:themeFillShade="F2"/>
      </w:pPr>
      <w:r>
        <w:rPr>
          <w:b/>
          <w:sz w:val="20"/>
          <w:szCs w:val="20"/>
        </w:rPr>
        <w:t xml:space="preserve">Proposal B-13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63E763D5" w14:textId="77777777" w:rsidR="00F273FB" w:rsidRPr="00AE2E48" w:rsidRDefault="00F273FB" w:rsidP="00F273FB">
      <w:pPr>
        <w:shd w:val="clear" w:color="auto" w:fill="F2F2F2" w:themeFill="background1" w:themeFillShade="F2"/>
        <w:rPr>
          <w:b/>
          <w:sz w:val="20"/>
          <w:szCs w:val="20"/>
        </w:rPr>
      </w:pPr>
      <w:r w:rsidRPr="00AE2E48">
        <w:rPr>
          <w:b/>
          <w:sz w:val="20"/>
          <w:szCs w:val="20"/>
        </w:rPr>
        <w:t xml:space="preserve">Agreement </w:t>
      </w:r>
      <w:r>
        <w:rPr>
          <w:b/>
          <w:sz w:val="20"/>
          <w:szCs w:val="20"/>
        </w:rPr>
        <w:t>–</w:t>
      </w:r>
      <w:r w:rsidRPr="00AE2E48">
        <w:rPr>
          <w:b/>
          <w:sz w:val="20"/>
          <w:szCs w:val="20"/>
        </w:rPr>
        <w:t xml:space="preserve"> </w:t>
      </w:r>
      <w:r>
        <w:rPr>
          <w:b/>
          <w:sz w:val="20"/>
          <w:szCs w:val="20"/>
        </w:rPr>
        <w:t>9.i</w:t>
      </w:r>
    </w:p>
    <w:p w14:paraId="3EEDCC1A" w14:textId="77777777" w:rsidR="00F273FB" w:rsidRDefault="00F273FB" w:rsidP="00F273FB">
      <w:pPr>
        <w:shd w:val="clear" w:color="auto" w:fill="F2F2F2" w:themeFill="background1" w:themeFillShade="F2"/>
      </w:pPr>
      <w:r>
        <w:t>Is only one signature required here? Should there be a point that both entities in the case are known?</w:t>
      </w:r>
    </w:p>
    <w:p w14:paraId="43BBE699" w14:textId="77777777" w:rsidR="00F273FB" w:rsidRDefault="00F273FB" w:rsidP="00F273FB"/>
    <w:p w14:paraId="1A8A5DAA"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B-13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0:17 GMT+8, 26 May</w:t>
      </w:r>
    </w:p>
    <w:p w14:paraId="493813AE" w14:textId="77777777" w:rsidR="00F273FB" w:rsidRPr="00F273FB" w:rsidRDefault="00F273FB" w:rsidP="00F273FB">
      <w:pPr>
        <w:shd w:val="clear" w:color="auto" w:fill="DAEEF3" w:themeFill="accent5" w:themeFillTint="33"/>
        <w:ind w:left="420"/>
        <w:rPr>
          <w:color w:val="0070C0"/>
        </w:rPr>
      </w:pPr>
      <w:r w:rsidRPr="00F273FB">
        <w:rPr>
          <w:color w:val="0070C0"/>
        </w:rPr>
        <w:t>I think the fact that the message would point to the case itself would be enough to point to the parties. Don't see the need for other signatures.</w:t>
      </w:r>
    </w:p>
    <w:p w14:paraId="43AB424E" w14:textId="77777777" w:rsidR="00F273FB" w:rsidRDefault="00F273FB">
      <w:pPr>
        <w:widowControl/>
        <w:jc w:val="left"/>
        <w:rPr>
          <w:color w:val="FF0000"/>
        </w:rPr>
      </w:pPr>
    </w:p>
    <w:p w14:paraId="26DA557B" w14:textId="77777777" w:rsidR="00286CD7" w:rsidRDefault="00286CD7">
      <w:pPr>
        <w:widowControl/>
        <w:jc w:val="left"/>
        <w:rPr>
          <w:color w:val="FF0000"/>
        </w:rPr>
      </w:pPr>
    </w:p>
    <w:p w14:paraId="1E8A106B" w14:textId="77777777" w:rsidR="00286CD7" w:rsidRDefault="00286CD7" w:rsidP="00286CD7">
      <w:pPr>
        <w:shd w:val="clear" w:color="auto" w:fill="F2F2F2" w:themeFill="background1" w:themeFillShade="F2"/>
      </w:pPr>
      <w:r>
        <w:rPr>
          <w:b/>
          <w:sz w:val="20"/>
          <w:szCs w:val="20"/>
        </w:rPr>
        <w:t xml:space="preserve">Proposal B-5 [From: </w:t>
      </w:r>
      <w:r>
        <w:rPr>
          <w:sz w:val="20"/>
          <w:szCs w:val="20"/>
        </w:rPr>
        <w:t>Josh Kauffman (EOS Canada)</w:t>
      </w:r>
      <w:r>
        <w:rPr>
          <w:b/>
          <w:sz w:val="20"/>
          <w:szCs w:val="20"/>
        </w:rPr>
        <w:t>] 1:50 GMT+8, 23 May</w:t>
      </w:r>
    </w:p>
    <w:p w14:paraId="31A4A3CD" w14:textId="77777777" w:rsidR="00286CD7" w:rsidRPr="002A0801" w:rsidRDefault="00286CD7" w:rsidP="00286CD7">
      <w:pPr>
        <w:shd w:val="clear" w:color="auto" w:fill="F2F2F2" w:themeFill="background1" w:themeFillShade="F2"/>
        <w:rPr>
          <w:b/>
          <w:sz w:val="20"/>
          <w:szCs w:val="20"/>
        </w:rPr>
      </w:pPr>
      <w:r w:rsidRPr="002A0801">
        <w:rPr>
          <w:b/>
          <w:sz w:val="20"/>
          <w:szCs w:val="20"/>
        </w:rPr>
        <w:t>Agreement – 9.iv</w:t>
      </w:r>
    </w:p>
    <w:p w14:paraId="142CBB87" w14:textId="77777777" w:rsidR="00286CD7" w:rsidRDefault="00286CD7" w:rsidP="00286CD7">
      <w:pPr>
        <w:shd w:val="clear" w:color="auto" w:fill="F2F2F2" w:themeFill="background1" w:themeFillShade="F2"/>
      </w:pPr>
      <w:r w:rsidRPr="00AA0E43">
        <w:t>Shouldn't it be up to the Arb Forums to ensure that an Arb is in good standing before they can be assigned to a case? Why should BPs have to ensure they are in good standing?</w:t>
      </w:r>
    </w:p>
    <w:p w14:paraId="1322EB89" w14:textId="77777777" w:rsidR="00286CD7" w:rsidRPr="00425213" w:rsidRDefault="00286CD7" w:rsidP="00286CD7"/>
    <w:p w14:paraId="3DB290CE" w14:textId="77777777" w:rsidR="00286CD7" w:rsidRPr="002A0801" w:rsidRDefault="00286CD7" w:rsidP="00286CD7">
      <w:pPr>
        <w:shd w:val="clear" w:color="auto" w:fill="DAEEF3" w:themeFill="accent5" w:themeFillTint="33"/>
        <w:ind w:left="420"/>
        <w:rPr>
          <w:b/>
          <w:color w:val="0070C0"/>
          <w:sz w:val="20"/>
          <w:szCs w:val="20"/>
        </w:rPr>
      </w:pPr>
      <w:r w:rsidRPr="002A0801">
        <w:rPr>
          <w:b/>
          <w:color w:val="0070C0"/>
          <w:sz w:val="20"/>
          <w:szCs w:val="20"/>
        </w:rPr>
        <w:t xml:space="preserve">Reply B-5 (1) [From: </w:t>
      </w:r>
      <w:r w:rsidRPr="002A0801">
        <w:rPr>
          <w:color w:val="0070C0"/>
          <w:sz w:val="20"/>
          <w:szCs w:val="20"/>
        </w:rPr>
        <w:t>Mao (EOSREAL)</w:t>
      </w:r>
      <w:r w:rsidRPr="002A0801">
        <w:rPr>
          <w:b/>
          <w:color w:val="0070C0"/>
          <w:sz w:val="20"/>
          <w:szCs w:val="20"/>
        </w:rPr>
        <w:t>] 13:00 GMT+8, 23 May</w:t>
      </w:r>
    </w:p>
    <w:p w14:paraId="066A04DC" w14:textId="77777777" w:rsidR="00286CD7" w:rsidRDefault="00286CD7" w:rsidP="00286CD7">
      <w:pPr>
        <w:shd w:val="clear" w:color="auto" w:fill="DAEEF3" w:themeFill="accent5" w:themeFillTint="33"/>
        <w:ind w:left="420"/>
        <w:rPr>
          <w:color w:val="0070C0"/>
        </w:rPr>
      </w:pPr>
      <w:r w:rsidRPr="00425213">
        <w:rPr>
          <w:color w:val="0070C0"/>
        </w:rPr>
        <w:t>I agree with that. This one shall be taken out</w:t>
      </w:r>
      <w:r>
        <w:rPr>
          <w:color w:val="0070C0"/>
        </w:rPr>
        <w:t>. Any different ideas?</w:t>
      </w:r>
    </w:p>
    <w:p w14:paraId="2C490D1E" w14:textId="77777777" w:rsidR="00286CD7" w:rsidRDefault="00286CD7" w:rsidP="00286CD7">
      <w:pPr>
        <w:ind w:left="420"/>
        <w:rPr>
          <w:color w:val="0070C0"/>
        </w:rPr>
      </w:pPr>
    </w:p>
    <w:p w14:paraId="0988FD49"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B-5 (2) [From:</w:t>
      </w:r>
      <w:r w:rsidRPr="004166CF">
        <w:rPr>
          <w:color w:val="0070C0"/>
          <w:sz w:val="20"/>
          <w:szCs w:val="20"/>
        </w:rPr>
        <w:t xml:space="preserve"> Josh Kauffman (EOS Canada)</w:t>
      </w:r>
      <w:r w:rsidRPr="004166CF">
        <w:rPr>
          <w:b/>
          <w:color w:val="0070C0"/>
          <w:sz w:val="20"/>
          <w:szCs w:val="20"/>
        </w:rPr>
        <w:t>] 9:33 GMT+8, 24 May</w:t>
      </w:r>
    </w:p>
    <w:p w14:paraId="676994A3" w14:textId="77777777" w:rsidR="00286CD7" w:rsidRPr="004166CF" w:rsidRDefault="00286CD7" w:rsidP="00286CD7">
      <w:pPr>
        <w:shd w:val="clear" w:color="auto" w:fill="DAEEF3" w:themeFill="accent5" w:themeFillTint="33"/>
        <w:ind w:left="420"/>
        <w:rPr>
          <w:color w:val="0070C0"/>
        </w:rPr>
      </w:pPr>
      <w:r w:rsidRPr="004166CF">
        <w:rPr>
          <w:color w:val="0070C0"/>
        </w:rPr>
        <w:t>I agree to remove that one completely. If an Arb was assigned to a case by an Arb forum that is recognized by the system, that is where it should end in terms of responsibility of the BP agreement. Anything above that should be handled by the Arb agreements</w:t>
      </w:r>
    </w:p>
    <w:p w14:paraId="5878171E" w14:textId="77777777" w:rsidR="00286CD7" w:rsidRPr="004166CF" w:rsidRDefault="00286CD7" w:rsidP="00286CD7">
      <w:pPr>
        <w:ind w:left="420"/>
        <w:rPr>
          <w:color w:val="0070C0"/>
        </w:rPr>
      </w:pPr>
    </w:p>
    <w:p w14:paraId="121BB4F0" w14:textId="77777777" w:rsidR="00286CD7" w:rsidRPr="004166CF" w:rsidRDefault="00286CD7" w:rsidP="00286CD7">
      <w:pPr>
        <w:shd w:val="clear" w:color="auto" w:fill="DAEEF3" w:themeFill="accent5" w:themeFillTint="33"/>
        <w:ind w:left="420"/>
        <w:rPr>
          <w:color w:val="0070C0"/>
          <w:sz w:val="20"/>
          <w:szCs w:val="20"/>
        </w:rPr>
      </w:pPr>
      <w:r w:rsidRPr="004166CF">
        <w:rPr>
          <w:b/>
          <w:color w:val="0070C0"/>
          <w:sz w:val="20"/>
          <w:szCs w:val="20"/>
        </w:rPr>
        <w:t>Reply B-5 (3) [From:</w:t>
      </w:r>
      <w:r w:rsidRPr="004166CF">
        <w:rPr>
          <w:color w:val="0070C0"/>
          <w:sz w:val="20"/>
          <w:szCs w:val="20"/>
        </w:rPr>
        <w:t xml:space="preserve"> Thomas Cox</w:t>
      </w:r>
      <w:r w:rsidRPr="004166CF">
        <w:rPr>
          <w:b/>
          <w:color w:val="0070C0"/>
          <w:sz w:val="20"/>
          <w:szCs w:val="20"/>
        </w:rPr>
        <w:t>] GMT+8, 23 May</w:t>
      </w:r>
    </w:p>
    <w:p w14:paraId="4BF92943" w14:textId="77777777" w:rsidR="00286CD7" w:rsidRPr="004166CF" w:rsidRDefault="00286CD7" w:rsidP="00286CD7">
      <w:pPr>
        <w:shd w:val="clear" w:color="auto" w:fill="DAEEF3" w:themeFill="accent5" w:themeFillTint="33"/>
        <w:ind w:left="420"/>
        <w:rPr>
          <w:color w:val="0070C0"/>
        </w:rPr>
      </w:pPr>
      <w:r w:rsidRPr="004166CF">
        <w:rPr>
          <w:color w:val="0070C0"/>
        </w:rPr>
        <w:t xml:space="preserve">No. The Arb could have fallen out of standing, and there could be a record on the chain of the specific Arb having lost standing. That person (or his stolen key) could be used to sign an order. It is up to the BPs to double-check that the Arb who signed Order X was, at the time of signing, listed by their Forum as still being in good standing. It’s the responsibility of the Forum to keep their public list of valid Arbs up-to-date; </w:t>
      </w:r>
      <w:r w:rsidRPr="004166CF">
        <w:rPr>
          <w:b/>
          <w:color w:val="0070C0"/>
        </w:rPr>
        <w:t>it is the responsibility of the BP</w:t>
      </w:r>
      <w:r w:rsidRPr="004166CF">
        <w:rPr>
          <w:color w:val="0070C0"/>
        </w:rPr>
        <w:t xml:space="preserve"> to check that public list before assuming that a given Arb signature is valid.</w:t>
      </w:r>
    </w:p>
    <w:p w14:paraId="30B0D385" w14:textId="77777777" w:rsidR="00286CD7" w:rsidRDefault="00286CD7" w:rsidP="00286CD7">
      <w:pPr>
        <w:widowControl/>
        <w:jc w:val="left"/>
        <w:rPr>
          <w:b/>
          <w:sz w:val="24"/>
          <w:szCs w:val="24"/>
        </w:rPr>
      </w:pPr>
    </w:p>
    <w:p w14:paraId="0AAF698A" w14:textId="77777777" w:rsidR="00286CD7" w:rsidRPr="00A71CA1" w:rsidRDefault="00286CD7" w:rsidP="00286CD7">
      <w:pPr>
        <w:shd w:val="clear" w:color="auto" w:fill="DAEEF3" w:themeFill="accent5" w:themeFillTint="33"/>
        <w:ind w:left="420"/>
        <w:rPr>
          <w:b/>
          <w:color w:val="0070C0"/>
          <w:sz w:val="20"/>
          <w:szCs w:val="20"/>
        </w:rPr>
      </w:pPr>
      <w:r w:rsidRPr="00A71CA1">
        <w:rPr>
          <w:b/>
          <w:color w:val="0070C0"/>
          <w:sz w:val="20"/>
          <w:szCs w:val="20"/>
        </w:rPr>
        <w:t>Reply B-5 (4) [From:</w:t>
      </w:r>
      <w:r w:rsidRPr="00A71CA1">
        <w:rPr>
          <w:color w:val="0070C0"/>
          <w:sz w:val="20"/>
          <w:szCs w:val="20"/>
        </w:rPr>
        <w:t xml:space="preserve"> Josh Kauffman (EOS Canada)</w:t>
      </w:r>
      <w:r w:rsidRPr="00A71CA1">
        <w:rPr>
          <w:b/>
          <w:color w:val="0070C0"/>
          <w:sz w:val="20"/>
          <w:szCs w:val="20"/>
        </w:rPr>
        <w:t>] 22:41 GMT+8, 24 May</w:t>
      </w:r>
    </w:p>
    <w:p w14:paraId="06708CE8" w14:textId="77777777" w:rsidR="00286CD7" w:rsidRPr="00C54FB0" w:rsidRDefault="00286CD7" w:rsidP="00286CD7">
      <w:pPr>
        <w:shd w:val="clear" w:color="auto" w:fill="DAEEF3" w:themeFill="accent5" w:themeFillTint="33"/>
        <w:ind w:left="420"/>
        <w:rPr>
          <w:color w:val="0070C0"/>
        </w:rPr>
      </w:pPr>
      <w:r w:rsidRPr="00C54FB0">
        <w:rPr>
          <w:color w:val="0070C0"/>
        </w:rPr>
        <w:t xml:space="preserve">Understood, good point I hadn't thought about. But I am still of the mindset that Arb forums should be the ones to take the lead on this though. If an arb falls out of order, the forum would know and be able to flag </w:t>
      </w:r>
      <w:proofErr w:type="gramStart"/>
      <w:r w:rsidRPr="00C54FB0">
        <w:rPr>
          <w:color w:val="0070C0"/>
        </w:rPr>
        <w:t>any and all</w:t>
      </w:r>
      <w:proofErr w:type="gramEnd"/>
      <w:r w:rsidRPr="00C54FB0">
        <w:rPr>
          <w:color w:val="0070C0"/>
        </w:rPr>
        <w:t xml:space="preserve"> cases they were involved with. If they have their keys stolen, they should be reporting that to the forum as well, and the 30-day window for a ruling to be enacted should allow ample time for the forum to report this to BPs, no? Not saying it </w:t>
      </w:r>
      <w:proofErr w:type="gramStart"/>
      <w:r w:rsidRPr="00C54FB0">
        <w:rPr>
          <w:color w:val="0070C0"/>
        </w:rPr>
        <w:t>HAS to</w:t>
      </w:r>
      <w:proofErr w:type="gramEnd"/>
      <w:r w:rsidRPr="00C54FB0">
        <w:rPr>
          <w:color w:val="0070C0"/>
        </w:rPr>
        <w:t xml:space="preserve"> be this way, just what makes the most sense to me.</w:t>
      </w:r>
    </w:p>
    <w:p w14:paraId="5E928EF9" w14:textId="77777777" w:rsidR="009B06BA" w:rsidRDefault="009B06BA">
      <w:pPr>
        <w:widowControl/>
        <w:jc w:val="left"/>
        <w:rPr>
          <w:b/>
          <w:sz w:val="24"/>
          <w:szCs w:val="24"/>
        </w:rPr>
      </w:pPr>
    </w:p>
    <w:p w14:paraId="7DA4A65E" w14:textId="7CA5B6C5" w:rsidR="00192E81" w:rsidRDefault="00192E81">
      <w:pPr>
        <w:widowControl/>
        <w:jc w:val="left"/>
        <w:rPr>
          <w:b/>
          <w:sz w:val="24"/>
          <w:szCs w:val="24"/>
        </w:rPr>
      </w:pPr>
    </w:p>
    <w:p w14:paraId="686FCAFD" w14:textId="23CB2A2C" w:rsidR="00D34663" w:rsidRDefault="00D34663">
      <w:pPr>
        <w:widowControl/>
        <w:jc w:val="left"/>
        <w:rPr>
          <w:b/>
          <w:sz w:val="24"/>
          <w:szCs w:val="24"/>
        </w:rPr>
      </w:pPr>
    </w:p>
    <w:p w14:paraId="441DA0CB" w14:textId="77777777" w:rsidR="00D34663" w:rsidRDefault="00D34663">
      <w:pPr>
        <w:widowControl/>
        <w:jc w:val="left"/>
        <w:rPr>
          <w:b/>
          <w:sz w:val="24"/>
          <w:szCs w:val="24"/>
        </w:rPr>
      </w:pPr>
    </w:p>
    <w:p w14:paraId="7D909B63" w14:textId="77777777" w:rsidR="00F273FB" w:rsidRDefault="00F273FB" w:rsidP="00F273FB">
      <w:pPr>
        <w:shd w:val="clear" w:color="auto" w:fill="F2F2F2" w:themeFill="background1" w:themeFillShade="F2"/>
      </w:pPr>
      <w:r>
        <w:rPr>
          <w:b/>
          <w:sz w:val="20"/>
          <w:szCs w:val="20"/>
        </w:rPr>
        <w:t xml:space="preserve">Proposal B-14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2FA62026" w14:textId="77777777" w:rsidR="00F273FB" w:rsidRPr="00AE2E48" w:rsidRDefault="00F273FB" w:rsidP="00F273FB">
      <w:pPr>
        <w:shd w:val="clear" w:color="auto" w:fill="F2F2F2" w:themeFill="background1" w:themeFillShade="F2"/>
        <w:rPr>
          <w:b/>
          <w:sz w:val="20"/>
          <w:szCs w:val="20"/>
        </w:rPr>
      </w:pPr>
      <w:r w:rsidRPr="00AE2E48">
        <w:rPr>
          <w:b/>
          <w:sz w:val="20"/>
          <w:szCs w:val="20"/>
        </w:rPr>
        <w:t xml:space="preserve">Agreement </w:t>
      </w:r>
      <w:r>
        <w:rPr>
          <w:b/>
          <w:sz w:val="20"/>
          <w:szCs w:val="20"/>
        </w:rPr>
        <w:t>–</w:t>
      </w:r>
      <w:r w:rsidRPr="00AE2E48">
        <w:rPr>
          <w:b/>
          <w:sz w:val="20"/>
          <w:szCs w:val="20"/>
        </w:rPr>
        <w:t xml:space="preserve"> </w:t>
      </w:r>
      <w:r>
        <w:rPr>
          <w:b/>
          <w:sz w:val="20"/>
          <w:szCs w:val="20"/>
        </w:rPr>
        <w:t>10</w:t>
      </w:r>
    </w:p>
    <w:p w14:paraId="132C1CF6" w14:textId="77777777" w:rsidR="00F273FB" w:rsidRDefault="00F273FB" w:rsidP="00F273FB">
      <w:pPr>
        <w:shd w:val="clear" w:color="auto" w:fill="F2F2F2" w:themeFill="background1" w:themeFillShade="F2"/>
      </w:pPr>
      <w:proofErr w:type="gramStart"/>
      <w:r w:rsidRPr="00613EA9">
        <w:t>Similar to</w:t>
      </w:r>
      <w:proofErr w:type="gramEnd"/>
      <w:r w:rsidRPr="00613EA9">
        <w:t xml:space="preserve"> the above</w:t>
      </w:r>
      <w:r>
        <w:t xml:space="preserve"> (Proposal B-12)</w:t>
      </w:r>
      <w:r w:rsidRPr="00613EA9">
        <w:t>, only one order required? This is open to abuse.</w:t>
      </w:r>
    </w:p>
    <w:p w14:paraId="1E5FC3F7" w14:textId="77777777" w:rsidR="00F273FB" w:rsidRDefault="00F273FB" w:rsidP="00F273FB"/>
    <w:p w14:paraId="5AED8FDA"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B-14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0:47 GMT+8, 26 May</w:t>
      </w:r>
    </w:p>
    <w:p w14:paraId="1EFD7C27" w14:textId="4BC26F9A" w:rsidR="00F273FB" w:rsidRDefault="00F273FB" w:rsidP="00F41131">
      <w:pPr>
        <w:shd w:val="clear" w:color="auto" w:fill="DAEEF3" w:themeFill="accent5" w:themeFillTint="33"/>
        <w:ind w:left="420"/>
        <w:rPr>
          <w:color w:val="0070C0"/>
        </w:rPr>
      </w:pPr>
      <w:r w:rsidRPr="00F273FB">
        <w:rPr>
          <w:color w:val="0070C0"/>
        </w:rPr>
        <w:t xml:space="preserve">Don't think this open to abuse myself. I think the Arbs handbooks and agreements will add more </w:t>
      </w:r>
      <w:proofErr w:type="gramStart"/>
      <w:r w:rsidRPr="00F273FB">
        <w:rPr>
          <w:color w:val="0070C0"/>
        </w:rPr>
        <w:t>clarity, and</w:t>
      </w:r>
      <w:proofErr w:type="gramEnd"/>
      <w:r w:rsidRPr="00F273FB">
        <w:rPr>
          <w:color w:val="0070C0"/>
        </w:rPr>
        <w:t xml:space="preserve"> will handle your fear.</w:t>
      </w:r>
    </w:p>
    <w:p w14:paraId="7D404101" w14:textId="3FAE582C" w:rsidR="00F8720C" w:rsidRDefault="00F8720C" w:rsidP="00F8720C">
      <w:pPr>
        <w:shd w:val="clear" w:color="auto" w:fill="FFFFFF" w:themeFill="background1"/>
        <w:ind w:left="420"/>
        <w:rPr>
          <w:color w:val="0070C0"/>
        </w:rPr>
      </w:pPr>
    </w:p>
    <w:p w14:paraId="1E797451" w14:textId="34700338" w:rsidR="00D34663" w:rsidRDefault="00D34663" w:rsidP="00F8720C">
      <w:pPr>
        <w:shd w:val="clear" w:color="auto" w:fill="FFFFFF" w:themeFill="background1"/>
        <w:ind w:left="420"/>
        <w:rPr>
          <w:color w:val="0070C0"/>
        </w:rPr>
      </w:pPr>
    </w:p>
    <w:p w14:paraId="4838533C" w14:textId="77777777" w:rsidR="00D34663" w:rsidRPr="00F41131" w:rsidRDefault="00D34663" w:rsidP="00F8720C">
      <w:pPr>
        <w:shd w:val="clear" w:color="auto" w:fill="FFFFFF" w:themeFill="background1"/>
        <w:ind w:left="420"/>
        <w:rPr>
          <w:color w:val="0070C0"/>
        </w:rPr>
      </w:pPr>
    </w:p>
    <w:p w14:paraId="01DCC286" w14:textId="77777777" w:rsidR="00531A4E" w:rsidRDefault="00531A4E" w:rsidP="00531A4E">
      <w:pPr>
        <w:shd w:val="clear" w:color="auto" w:fill="F2F2F2" w:themeFill="background1" w:themeFillShade="F2"/>
      </w:pPr>
      <w:r>
        <w:rPr>
          <w:b/>
          <w:sz w:val="20"/>
          <w:szCs w:val="20"/>
        </w:rPr>
        <w:t xml:space="preserve">Proposal B-6 [From: </w:t>
      </w:r>
      <w:r>
        <w:rPr>
          <w:sz w:val="20"/>
          <w:szCs w:val="20"/>
        </w:rPr>
        <w:t>Josh Kauffman (EOS Canada)</w:t>
      </w:r>
      <w:r>
        <w:rPr>
          <w:b/>
          <w:sz w:val="20"/>
          <w:szCs w:val="20"/>
        </w:rPr>
        <w:t>] 1:50 GMT+8, 23 May</w:t>
      </w:r>
    </w:p>
    <w:p w14:paraId="0D1F48C1" w14:textId="77777777" w:rsidR="00531A4E" w:rsidRPr="002A0801" w:rsidRDefault="00531A4E" w:rsidP="00531A4E">
      <w:pPr>
        <w:shd w:val="clear" w:color="auto" w:fill="F2F2F2" w:themeFill="background1" w:themeFillShade="F2"/>
        <w:rPr>
          <w:b/>
          <w:sz w:val="20"/>
          <w:szCs w:val="20"/>
        </w:rPr>
      </w:pPr>
      <w:r w:rsidRPr="002A0801">
        <w:rPr>
          <w:b/>
          <w:sz w:val="20"/>
          <w:szCs w:val="20"/>
        </w:rPr>
        <w:t>Agreement – 10</w:t>
      </w:r>
    </w:p>
    <w:p w14:paraId="0436BED4" w14:textId="77777777" w:rsidR="00531A4E" w:rsidRDefault="00531A4E" w:rsidP="00531A4E">
      <w:pPr>
        <w:shd w:val="clear" w:color="auto" w:fill="F2F2F2" w:themeFill="background1" w:themeFillShade="F2"/>
      </w:pPr>
      <w:r>
        <w:t>I</w:t>
      </w:r>
      <w:r w:rsidRPr="00AA0E43">
        <w:t xml:space="preserve">f (for example) </w:t>
      </w:r>
      <w:r>
        <w:t>I</w:t>
      </w:r>
      <w:r w:rsidRPr="00AA0E43">
        <w:t xml:space="preserve"> see that my account is acting oddly, would there be a free and quick method to freeze my account to avoid further issues? Let's say I have 10 EOS in my account, and it costs 50 to create an arb order, will </w:t>
      </w:r>
      <w:r>
        <w:t>I</w:t>
      </w:r>
      <w:r w:rsidRPr="00AA0E43">
        <w:t xml:space="preserve"> have no ability to free the issue?</w:t>
      </w:r>
    </w:p>
    <w:p w14:paraId="434383A7" w14:textId="77777777" w:rsidR="00531A4E" w:rsidRDefault="00531A4E" w:rsidP="00531A4E"/>
    <w:p w14:paraId="101E748B" w14:textId="77777777" w:rsidR="00531A4E" w:rsidRPr="004166CF" w:rsidRDefault="00531A4E" w:rsidP="00531A4E">
      <w:pPr>
        <w:shd w:val="clear" w:color="auto" w:fill="DAEEF3" w:themeFill="accent5" w:themeFillTint="33"/>
        <w:ind w:left="420"/>
        <w:rPr>
          <w:color w:val="0070C0"/>
          <w:sz w:val="20"/>
          <w:szCs w:val="20"/>
        </w:rPr>
      </w:pPr>
      <w:r w:rsidRPr="004166CF">
        <w:rPr>
          <w:b/>
          <w:color w:val="0070C0"/>
          <w:sz w:val="20"/>
          <w:szCs w:val="20"/>
        </w:rPr>
        <w:t>Reply B-6 (1) [From:</w:t>
      </w:r>
      <w:r w:rsidRPr="004166CF">
        <w:rPr>
          <w:color w:val="0070C0"/>
          <w:sz w:val="20"/>
          <w:szCs w:val="20"/>
        </w:rPr>
        <w:t xml:space="preserve"> Thomas Cox</w:t>
      </w:r>
      <w:r w:rsidRPr="004166CF">
        <w:rPr>
          <w:b/>
          <w:color w:val="0070C0"/>
          <w:sz w:val="20"/>
          <w:szCs w:val="20"/>
        </w:rPr>
        <w:t>] GMT+8, 23 May</w:t>
      </w:r>
    </w:p>
    <w:p w14:paraId="7B69A107" w14:textId="77777777" w:rsidR="00531A4E" w:rsidRPr="004166CF" w:rsidRDefault="00531A4E" w:rsidP="00531A4E">
      <w:pPr>
        <w:shd w:val="clear" w:color="auto" w:fill="DAEEF3" w:themeFill="accent5" w:themeFillTint="33"/>
        <w:ind w:left="420"/>
        <w:rPr>
          <w:color w:val="0070C0"/>
        </w:rPr>
      </w:pPr>
      <w:r w:rsidRPr="004166CF">
        <w:rPr>
          <w:color w:val="0070C0"/>
        </w:rPr>
        <w:t>If you have not lost control of your keys, you should be able to freeze or lock your own account.</w:t>
      </w:r>
    </w:p>
    <w:p w14:paraId="1E539403" w14:textId="77777777" w:rsidR="00531A4E" w:rsidRPr="004166CF" w:rsidRDefault="00531A4E" w:rsidP="00531A4E">
      <w:pPr>
        <w:shd w:val="clear" w:color="auto" w:fill="DAEEF3" w:themeFill="accent5" w:themeFillTint="33"/>
        <w:ind w:left="420"/>
        <w:rPr>
          <w:color w:val="0070C0"/>
        </w:rPr>
      </w:pPr>
      <w:r w:rsidRPr="004166CF">
        <w:rPr>
          <w:color w:val="0070C0"/>
        </w:rPr>
        <w:t xml:space="preserve">If you have lost control of your keys, there should be a low or no cost, routine, semi-automated method for asking for an account to be frozen in preparation for recovery. Since you can’t sign the request yourself, having lost your keys, someone will have to do it for you. There must be a deposit (refundable) or a high reputation or both -- otherwise </w:t>
      </w:r>
      <w:proofErr w:type="spellStart"/>
      <w:r w:rsidRPr="004166CF">
        <w:rPr>
          <w:color w:val="0070C0"/>
        </w:rPr>
        <w:t>sockpuppets</w:t>
      </w:r>
      <w:proofErr w:type="spellEnd"/>
      <w:r w:rsidRPr="004166CF">
        <w:rPr>
          <w:color w:val="0070C0"/>
        </w:rPr>
        <w:t xml:space="preserve"> could spam this feature. Details will be up to the Arb Forum in question to implement.</w:t>
      </w:r>
    </w:p>
    <w:p w14:paraId="6EC1A19B" w14:textId="77777777" w:rsidR="00060976" w:rsidRDefault="00060976">
      <w:pPr>
        <w:widowControl/>
        <w:jc w:val="left"/>
        <w:rPr>
          <w:b/>
          <w:sz w:val="24"/>
          <w:szCs w:val="24"/>
        </w:rPr>
      </w:pPr>
    </w:p>
    <w:p w14:paraId="537A8601" w14:textId="36B49EA3" w:rsidR="00192E81" w:rsidRDefault="00192E81" w:rsidP="00192E81"/>
    <w:p w14:paraId="4A36B140" w14:textId="77777777" w:rsidR="008852A6" w:rsidRDefault="008852A6" w:rsidP="00192E81"/>
    <w:p w14:paraId="1E73C4FC" w14:textId="77777777" w:rsidR="00192E81" w:rsidRPr="0088784A" w:rsidRDefault="00192E81" w:rsidP="00192E81">
      <w:pPr>
        <w:shd w:val="clear" w:color="auto" w:fill="F2F2F2" w:themeFill="background1" w:themeFillShade="F2"/>
      </w:pPr>
      <w:r w:rsidRPr="0088784A">
        <w:rPr>
          <w:b/>
          <w:sz w:val="20"/>
          <w:szCs w:val="20"/>
        </w:rPr>
        <w:lastRenderedPageBreak/>
        <w:t>Proposal B-</w:t>
      </w:r>
      <w:r>
        <w:rPr>
          <w:b/>
          <w:sz w:val="20"/>
          <w:szCs w:val="20"/>
        </w:rPr>
        <w:t>15</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5A58AB3F" w14:textId="77777777" w:rsidR="00192E81" w:rsidRPr="0088784A" w:rsidRDefault="00192E81" w:rsidP="00192E81">
      <w:pPr>
        <w:shd w:val="clear" w:color="auto" w:fill="F2F2F2" w:themeFill="background1" w:themeFillShade="F2"/>
        <w:rPr>
          <w:b/>
          <w:sz w:val="20"/>
          <w:szCs w:val="20"/>
        </w:rPr>
      </w:pPr>
      <w:r w:rsidRPr="0088784A">
        <w:rPr>
          <w:b/>
          <w:sz w:val="20"/>
          <w:szCs w:val="20"/>
        </w:rPr>
        <w:t>Agreement – 1</w:t>
      </w:r>
      <w:r>
        <w:rPr>
          <w:b/>
          <w:sz w:val="20"/>
          <w:szCs w:val="20"/>
        </w:rPr>
        <w:t>2</w:t>
      </w:r>
    </w:p>
    <w:p w14:paraId="16AE7677" w14:textId="77777777" w:rsidR="00192E81" w:rsidRDefault="00192E81" w:rsidP="00192E81">
      <w:pPr>
        <w:shd w:val="clear" w:color="auto" w:fill="F2F2F2" w:themeFill="background1" w:themeFillShade="F2"/>
      </w:pPr>
      <w:r w:rsidRPr="00613EA9">
        <w:t>What's the purpose of these endpoints? What should the point to?</w:t>
      </w:r>
    </w:p>
    <w:p w14:paraId="13F5CF98" w14:textId="77777777" w:rsidR="00192E81" w:rsidRDefault="00192E81">
      <w:pPr>
        <w:widowControl/>
        <w:jc w:val="left"/>
        <w:rPr>
          <w:b/>
          <w:sz w:val="24"/>
          <w:szCs w:val="24"/>
        </w:rPr>
      </w:pPr>
    </w:p>
    <w:p w14:paraId="7951C2F7" w14:textId="76C5F54B" w:rsidR="00F273FB" w:rsidRDefault="00F273FB">
      <w:pPr>
        <w:widowControl/>
        <w:jc w:val="left"/>
        <w:rPr>
          <w:b/>
          <w:sz w:val="24"/>
          <w:szCs w:val="24"/>
        </w:rPr>
      </w:pPr>
    </w:p>
    <w:p w14:paraId="4960D4E7" w14:textId="77777777" w:rsidR="00F54130" w:rsidRDefault="00F54130" w:rsidP="00F54130">
      <w:pPr>
        <w:shd w:val="clear" w:color="auto" w:fill="F2F2F2" w:themeFill="background1" w:themeFillShade="F2"/>
        <w:rPr>
          <w:b/>
          <w:sz w:val="20"/>
          <w:szCs w:val="20"/>
        </w:rPr>
      </w:pPr>
      <w:r>
        <w:rPr>
          <w:b/>
          <w:sz w:val="20"/>
          <w:szCs w:val="20"/>
        </w:rPr>
        <w:t>Proposal B-26 [From:</w:t>
      </w:r>
      <w:r>
        <w:rPr>
          <w:sz w:val="20"/>
          <w:szCs w:val="20"/>
        </w:rPr>
        <w:t xml:space="preserve"> Rick </w:t>
      </w:r>
      <w:proofErr w:type="gramStart"/>
      <w:r>
        <w:rPr>
          <w:sz w:val="20"/>
          <w:szCs w:val="20"/>
        </w:rPr>
        <w:t>Schlesinger(</w:t>
      </w:r>
      <w:proofErr w:type="gramEnd"/>
      <w:r>
        <w:rPr>
          <w:sz w:val="20"/>
          <w:szCs w:val="20"/>
        </w:rPr>
        <w:t>EOS New York)</w:t>
      </w:r>
      <w:r>
        <w:rPr>
          <w:b/>
          <w:sz w:val="20"/>
          <w:szCs w:val="20"/>
        </w:rPr>
        <w:t>] 0:18 GMT+8, 27 May</w:t>
      </w:r>
    </w:p>
    <w:p w14:paraId="22D47B89" w14:textId="77777777" w:rsidR="00F54130" w:rsidRPr="00501F5A" w:rsidRDefault="00F54130" w:rsidP="00F54130">
      <w:pPr>
        <w:shd w:val="clear" w:color="auto" w:fill="F2F2F2" w:themeFill="background1" w:themeFillShade="F2"/>
        <w:rPr>
          <w:b/>
          <w:sz w:val="20"/>
          <w:szCs w:val="20"/>
        </w:rPr>
      </w:pPr>
      <w:r>
        <w:rPr>
          <w:b/>
          <w:sz w:val="20"/>
          <w:szCs w:val="20"/>
        </w:rPr>
        <w:t>Agreement 12</w:t>
      </w:r>
    </w:p>
    <w:p w14:paraId="4C93F389" w14:textId="77777777" w:rsidR="00F54130" w:rsidRDefault="00F54130" w:rsidP="00F54130">
      <w:pPr>
        <w:shd w:val="clear" w:color="auto" w:fill="F2F2F2" w:themeFill="background1" w:themeFillShade="F2"/>
      </w:pPr>
      <w:r>
        <w:t>JEM suggested the following in Telegram in place of the current #12:</w:t>
      </w:r>
    </w:p>
    <w:p w14:paraId="62F2B485" w14:textId="77777777" w:rsidR="00F54130" w:rsidRDefault="00F54130" w:rsidP="00F54130">
      <w:pPr>
        <w:shd w:val="clear" w:color="auto" w:fill="F2F2F2" w:themeFill="background1" w:themeFillShade="F2"/>
      </w:pPr>
      <w:r>
        <w:t>"Maximum avg response time to API requests should be less than xxx, excluding network latency."</w:t>
      </w:r>
    </w:p>
    <w:p w14:paraId="23602E13" w14:textId="3BD451D0" w:rsidR="00F54130" w:rsidRDefault="00F54130">
      <w:pPr>
        <w:widowControl/>
        <w:jc w:val="left"/>
        <w:rPr>
          <w:b/>
          <w:sz w:val="24"/>
          <w:szCs w:val="24"/>
        </w:rPr>
      </w:pPr>
    </w:p>
    <w:p w14:paraId="5B537A45" w14:textId="2C867D83" w:rsidR="00F54130" w:rsidRDefault="00F54130">
      <w:pPr>
        <w:widowControl/>
        <w:jc w:val="left"/>
        <w:rPr>
          <w:b/>
          <w:sz w:val="24"/>
          <w:szCs w:val="24"/>
        </w:rPr>
      </w:pPr>
    </w:p>
    <w:p w14:paraId="3E89D944" w14:textId="77777777" w:rsidR="00F54130" w:rsidRDefault="00F54130">
      <w:pPr>
        <w:widowControl/>
        <w:jc w:val="left"/>
        <w:rPr>
          <w:b/>
          <w:sz w:val="24"/>
          <w:szCs w:val="24"/>
        </w:rPr>
      </w:pPr>
    </w:p>
    <w:p w14:paraId="4676CF04" w14:textId="77777777" w:rsidR="00F273FB" w:rsidRPr="0088784A" w:rsidRDefault="00F273FB" w:rsidP="00F273FB">
      <w:pPr>
        <w:shd w:val="clear" w:color="auto" w:fill="F2F2F2" w:themeFill="background1" w:themeFillShade="F2"/>
      </w:pPr>
      <w:r w:rsidRPr="0088784A">
        <w:rPr>
          <w:b/>
          <w:sz w:val="20"/>
          <w:szCs w:val="20"/>
        </w:rPr>
        <w:t>Proposal B-</w:t>
      </w:r>
      <w:r>
        <w:rPr>
          <w:b/>
          <w:sz w:val="20"/>
          <w:szCs w:val="20"/>
        </w:rPr>
        <w:t>16</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56F093B6" w14:textId="77777777" w:rsidR="00F273FB" w:rsidRDefault="00F273FB" w:rsidP="00F273FB">
      <w:pPr>
        <w:shd w:val="clear" w:color="auto" w:fill="F2F2F2" w:themeFill="background1" w:themeFillShade="F2"/>
      </w:pPr>
      <w:r w:rsidRPr="0088784A">
        <w:rPr>
          <w:b/>
          <w:sz w:val="20"/>
          <w:szCs w:val="20"/>
        </w:rPr>
        <w:t>Agreement – 1</w:t>
      </w:r>
      <w:r>
        <w:rPr>
          <w:b/>
          <w:sz w:val="20"/>
          <w:szCs w:val="20"/>
        </w:rPr>
        <w:t>3</w:t>
      </w:r>
    </w:p>
    <w:p w14:paraId="665F8874" w14:textId="77777777" w:rsidR="00F273FB" w:rsidRDefault="00F273FB" w:rsidP="00F273FB">
      <w:pPr>
        <w:shd w:val="clear" w:color="auto" w:fill="F2F2F2" w:themeFill="background1" w:themeFillShade="F2"/>
      </w:pPr>
      <w:r w:rsidRPr="00613EA9">
        <w:t>Not sure what this is saying. Is the Minimum Configuration a node?</w:t>
      </w:r>
    </w:p>
    <w:p w14:paraId="7A02B416" w14:textId="77777777" w:rsidR="00F273FB" w:rsidRDefault="00F273FB" w:rsidP="00F273FB"/>
    <w:p w14:paraId="54C3AA0D"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B-16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0:21 GMT+8, 26 May</w:t>
      </w:r>
    </w:p>
    <w:p w14:paraId="715F8A83" w14:textId="77777777" w:rsidR="00F273FB" w:rsidRPr="00F273FB" w:rsidRDefault="00F273FB" w:rsidP="00F273FB">
      <w:pPr>
        <w:shd w:val="clear" w:color="auto" w:fill="DAEEF3" w:themeFill="accent5" w:themeFillTint="33"/>
        <w:ind w:left="420"/>
        <w:rPr>
          <w:color w:val="0070C0"/>
        </w:rPr>
      </w:pPr>
      <w:r w:rsidRPr="00F273FB">
        <w:rPr>
          <w:color w:val="0070C0"/>
        </w:rPr>
        <w:t>We need someone more technical to give their opinion on what, if any, should be set as a minimum requirement.</w:t>
      </w:r>
    </w:p>
    <w:p w14:paraId="13A301CC" w14:textId="77777777" w:rsidR="00F8720C" w:rsidRDefault="00F8720C">
      <w:pPr>
        <w:widowControl/>
        <w:jc w:val="left"/>
        <w:rPr>
          <w:b/>
          <w:sz w:val="24"/>
          <w:szCs w:val="24"/>
        </w:rPr>
      </w:pPr>
    </w:p>
    <w:p w14:paraId="03387704" w14:textId="77777777" w:rsidR="00531A4E" w:rsidRPr="0088784A" w:rsidRDefault="00531A4E" w:rsidP="00531A4E">
      <w:pPr>
        <w:shd w:val="clear" w:color="auto" w:fill="F2F2F2" w:themeFill="background1" w:themeFillShade="F2"/>
      </w:pPr>
      <w:r w:rsidRPr="0088784A">
        <w:rPr>
          <w:b/>
          <w:sz w:val="20"/>
          <w:szCs w:val="20"/>
        </w:rPr>
        <w:t>Proposal B-8 [From:</w:t>
      </w:r>
      <w:r w:rsidRPr="0088784A">
        <w:rPr>
          <w:sz w:val="20"/>
          <w:szCs w:val="20"/>
        </w:rPr>
        <w:t xml:space="preserve"> Mao (EOSREAL)</w:t>
      </w:r>
      <w:r w:rsidRPr="0088784A">
        <w:rPr>
          <w:b/>
          <w:sz w:val="20"/>
          <w:szCs w:val="20"/>
        </w:rPr>
        <w:t>] 16:00 GMT+8, 24 May</w:t>
      </w:r>
    </w:p>
    <w:p w14:paraId="283A7666" w14:textId="77777777" w:rsidR="00531A4E" w:rsidRPr="0088784A" w:rsidRDefault="00531A4E" w:rsidP="00531A4E">
      <w:pPr>
        <w:shd w:val="clear" w:color="auto" w:fill="F2F2F2" w:themeFill="background1" w:themeFillShade="F2"/>
        <w:rPr>
          <w:b/>
          <w:sz w:val="20"/>
          <w:szCs w:val="20"/>
        </w:rPr>
      </w:pPr>
      <w:r w:rsidRPr="0088784A">
        <w:rPr>
          <w:b/>
          <w:sz w:val="20"/>
          <w:szCs w:val="20"/>
        </w:rPr>
        <w:t>Agreement – 14</w:t>
      </w:r>
    </w:p>
    <w:p w14:paraId="65DCE565" w14:textId="77777777" w:rsidR="00531A4E" w:rsidRPr="0088784A" w:rsidRDefault="00531A4E" w:rsidP="00531A4E">
      <w:pPr>
        <w:shd w:val="clear" w:color="auto" w:fill="F2F2F2" w:themeFill="background1" w:themeFillShade="F2"/>
        <w:rPr>
          <w:sz w:val="20"/>
          <w:szCs w:val="20"/>
        </w:rPr>
      </w:pPr>
      <w:r w:rsidRPr="0088784A">
        <w:rPr>
          <w:sz w:val="20"/>
          <w:szCs w:val="20"/>
        </w:rPr>
        <w:t>Can we change this agreement to “Disclosing all ultimate beneficiary ownership who own more than 10% of my/our organization”?</w:t>
      </w:r>
    </w:p>
    <w:p w14:paraId="5C5A0E66" w14:textId="1561A143" w:rsidR="00531A4E" w:rsidRDefault="00531A4E">
      <w:pPr>
        <w:widowControl/>
        <w:jc w:val="left"/>
        <w:rPr>
          <w:b/>
          <w:sz w:val="24"/>
          <w:szCs w:val="24"/>
        </w:rPr>
      </w:pPr>
    </w:p>
    <w:p w14:paraId="35F9A726" w14:textId="77777777" w:rsidR="00192E81" w:rsidRDefault="00192E81">
      <w:pPr>
        <w:widowControl/>
        <w:jc w:val="left"/>
        <w:rPr>
          <w:b/>
          <w:sz w:val="24"/>
          <w:szCs w:val="24"/>
        </w:rPr>
      </w:pPr>
    </w:p>
    <w:p w14:paraId="08330427" w14:textId="77777777" w:rsidR="00192E81" w:rsidRPr="0088784A" w:rsidRDefault="00192E81" w:rsidP="00192E81">
      <w:pPr>
        <w:shd w:val="clear" w:color="auto" w:fill="F2F2F2" w:themeFill="background1" w:themeFillShade="F2"/>
      </w:pPr>
      <w:r w:rsidRPr="0088784A">
        <w:rPr>
          <w:b/>
          <w:sz w:val="20"/>
          <w:szCs w:val="20"/>
        </w:rPr>
        <w:t>Proposal B-</w:t>
      </w:r>
      <w:r>
        <w:rPr>
          <w:b/>
          <w:sz w:val="20"/>
          <w:szCs w:val="20"/>
        </w:rPr>
        <w:t>17</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283309FC" w14:textId="77777777" w:rsidR="00192E81" w:rsidRDefault="00192E81" w:rsidP="00192E81">
      <w:pPr>
        <w:shd w:val="clear" w:color="auto" w:fill="F2F2F2" w:themeFill="background1" w:themeFillShade="F2"/>
      </w:pPr>
      <w:r w:rsidRPr="0088784A">
        <w:rPr>
          <w:b/>
          <w:sz w:val="20"/>
          <w:szCs w:val="20"/>
        </w:rPr>
        <w:t>Agreement – 1</w:t>
      </w:r>
      <w:r>
        <w:rPr>
          <w:b/>
          <w:sz w:val="20"/>
          <w:szCs w:val="20"/>
        </w:rPr>
        <w:t>4</w:t>
      </w:r>
    </w:p>
    <w:p w14:paraId="4912DCC4" w14:textId="77777777" w:rsidR="00192E81" w:rsidRDefault="00192E81" w:rsidP="00192E81">
      <w:pPr>
        <w:shd w:val="clear" w:color="auto" w:fill="F2F2F2" w:themeFill="background1" w:themeFillShade="F2"/>
      </w:pPr>
      <w:r w:rsidRPr="00613EA9">
        <w:t>How can this be enforced? What's the penalty?</w:t>
      </w:r>
    </w:p>
    <w:p w14:paraId="2F075DCE" w14:textId="77777777" w:rsidR="00192E81" w:rsidRDefault="00192E81" w:rsidP="00192E81"/>
    <w:p w14:paraId="48A68053" w14:textId="77777777" w:rsidR="00192E81" w:rsidRDefault="00192E81" w:rsidP="00192E81"/>
    <w:p w14:paraId="3695DDD9" w14:textId="77777777" w:rsidR="00192E81" w:rsidRDefault="00192E81" w:rsidP="00192E81">
      <w:pPr>
        <w:shd w:val="clear" w:color="auto" w:fill="F2F2F2" w:themeFill="background1" w:themeFillShade="F2"/>
      </w:pPr>
      <w:r>
        <w:rPr>
          <w:b/>
          <w:sz w:val="20"/>
          <w:szCs w:val="20"/>
        </w:rPr>
        <w:t xml:space="preserve">Proposal B-7 [From: </w:t>
      </w:r>
      <w:r>
        <w:rPr>
          <w:sz w:val="20"/>
          <w:szCs w:val="20"/>
        </w:rPr>
        <w:t>Josh Kauffman (EOS Canada)</w:t>
      </w:r>
      <w:r>
        <w:rPr>
          <w:b/>
          <w:sz w:val="20"/>
          <w:szCs w:val="20"/>
        </w:rPr>
        <w:t>] 1:50 GMT+8, 23 May</w:t>
      </w:r>
    </w:p>
    <w:p w14:paraId="2E6CA4AD" w14:textId="77777777" w:rsidR="00192E81" w:rsidRPr="002A0801" w:rsidRDefault="00192E81" w:rsidP="00192E81">
      <w:pPr>
        <w:shd w:val="clear" w:color="auto" w:fill="F2F2F2" w:themeFill="background1" w:themeFillShade="F2"/>
        <w:rPr>
          <w:b/>
          <w:sz w:val="20"/>
          <w:szCs w:val="20"/>
        </w:rPr>
      </w:pPr>
      <w:r w:rsidRPr="002A0801">
        <w:rPr>
          <w:b/>
          <w:sz w:val="20"/>
          <w:szCs w:val="20"/>
        </w:rPr>
        <w:t>Agreement – 15</w:t>
      </w:r>
    </w:p>
    <w:p w14:paraId="3B41A34B" w14:textId="194EC79D" w:rsidR="00192E81" w:rsidRPr="00425213" w:rsidRDefault="00192E81" w:rsidP="00F41131">
      <w:pPr>
        <w:shd w:val="clear" w:color="auto" w:fill="F2F2F2" w:themeFill="background1" w:themeFillShade="F2"/>
      </w:pPr>
      <w:r>
        <w:t>I</w:t>
      </w:r>
      <w:r w:rsidRPr="00AA0E43">
        <w:t>f the point of this was to say that a single entity cannot own more than %10 of two BPs, it doesn't read that way to me. Reads more like I cannot swap 10% of my business entity with another BP.</w:t>
      </w:r>
    </w:p>
    <w:p w14:paraId="6808C3B4" w14:textId="77777777" w:rsidR="00F8720C" w:rsidRDefault="00F8720C" w:rsidP="00F8720C">
      <w:pPr>
        <w:shd w:val="clear" w:color="auto" w:fill="FFFFFF" w:themeFill="background1"/>
        <w:ind w:left="420"/>
        <w:rPr>
          <w:b/>
          <w:color w:val="0070C0"/>
          <w:sz w:val="20"/>
          <w:szCs w:val="20"/>
        </w:rPr>
      </w:pPr>
    </w:p>
    <w:p w14:paraId="0B2C6C42" w14:textId="77777777" w:rsidR="00F8720C" w:rsidRDefault="00F8720C" w:rsidP="00192E81">
      <w:pPr>
        <w:shd w:val="clear" w:color="auto" w:fill="DAEEF3" w:themeFill="accent5" w:themeFillTint="33"/>
        <w:ind w:left="420"/>
        <w:rPr>
          <w:b/>
          <w:color w:val="0070C0"/>
          <w:sz w:val="20"/>
          <w:szCs w:val="20"/>
        </w:rPr>
      </w:pPr>
    </w:p>
    <w:p w14:paraId="602259D9" w14:textId="3348CEA5" w:rsidR="00192E81" w:rsidRPr="002A0801" w:rsidRDefault="00192E81" w:rsidP="00192E81">
      <w:pPr>
        <w:shd w:val="clear" w:color="auto" w:fill="DAEEF3" w:themeFill="accent5" w:themeFillTint="33"/>
        <w:ind w:left="420"/>
        <w:rPr>
          <w:b/>
          <w:color w:val="0070C0"/>
          <w:sz w:val="20"/>
          <w:szCs w:val="20"/>
        </w:rPr>
      </w:pPr>
      <w:r w:rsidRPr="002A0801">
        <w:rPr>
          <w:b/>
          <w:color w:val="0070C0"/>
          <w:sz w:val="20"/>
          <w:szCs w:val="20"/>
        </w:rPr>
        <w:t xml:space="preserve">Reply B-7 (1) [From: </w:t>
      </w:r>
      <w:r w:rsidRPr="002A0801">
        <w:rPr>
          <w:color w:val="0070C0"/>
          <w:sz w:val="20"/>
          <w:szCs w:val="20"/>
        </w:rPr>
        <w:t>Mao (EOSREAL)</w:t>
      </w:r>
      <w:r w:rsidRPr="002A0801">
        <w:rPr>
          <w:b/>
          <w:color w:val="0070C0"/>
          <w:sz w:val="20"/>
          <w:szCs w:val="20"/>
        </w:rPr>
        <w:t>] 13:00 GMT+8, 23 May</w:t>
      </w:r>
    </w:p>
    <w:p w14:paraId="20DDBF5D" w14:textId="77777777" w:rsidR="00192E81" w:rsidRDefault="00192E81" w:rsidP="00192E81">
      <w:pPr>
        <w:shd w:val="clear" w:color="auto" w:fill="DAEEF3" w:themeFill="accent5" w:themeFillTint="33"/>
        <w:ind w:left="420"/>
        <w:jc w:val="left"/>
        <w:rPr>
          <w:color w:val="0070C0"/>
        </w:rPr>
      </w:pPr>
      <w:r>
        <w:rPr>
          <w:color w:val="0070C0"/>
        </w:rPr>
        <w:t>That’s a problem. This point worth more discussion.</w:t>
      </w:r>
    </w:p>
    <w:p w14:paraId="76030AFA" w14:textId="77777777" w:rsidR="00192E81" w:rsidRDefault="00192E81" w:rsidP="00192E81">
      <w:pPr>
        <w:ind w:left="420"/>
        <w:jc w:val="left"/>
        <w:rPr>
          <w:color w:val="0070C0"/>
        </w:rPr>
      </w:pPr>
    </w:p>
    <w:p w14:paraId="6DC921DD" w14:textId="77777777" w:rsidR="00192E81" w:rsidRPr="004166CF" w:rsidRDefault="00192E81" w:rsidP="00192E81">
      <w:pPr>
        <w:shd w:val="clear" w:color="auto" w:fill="DAEEF3" w:themeFill="accent5" w:themeFillTint="33"/>
        <w:ind w:left="420"/>
        <w:rPr>
          <w:b/>
          <w:color w:val="0070C0"/>
          <w:sz w:val="20"/>
          <w:szCs w:val="20"/>
        </w:rPr>
      </w:pPr>
      <w:r w:rsidRPr="004166CF">
        <w:rPr>
          <w:b/>
          <w:color w:val="0070C0"/>
          <w:sz w:val="20"/>
          <w:szCs w:val="20"/>
        </w:rPr>
        <w:t xml:space="preserve">Reply B-7 (2) [From: </w:t>
      </w:r>
      <w:r w:rsidRPr="004166CF">
        <w:rPr>
          <w:color w:val="0070C0"/>
          <w:sz w:val="20"/>
          <w:szCs w:val="20"/>
        </w:rPr>
        <w:t xml:space="preserve">Moti </w:t>
      </w:r>
      <w:proofErr w:type="spellStart"/>
      <w:r w:rsidRPr="004166CF">
        <w:rPr>
          <w:color w:val="0070C0"/>
          <w:sz w:val="20"/>
          <w:szCs w:val="20"/>
        </w:rPr>
        <w:t>Tabulo</w:t>
      </w:r>
      <w:proofErr w:type="spellEnd"/>
      <w:r w:rsidRPr="004166CF">
        <w:rPr>
          <w:b/>
          <w:color w:val="0070C0"/>
          <w:sz w:val="20"/>
          <w:szCs w:val="20"/>
        </w:rPr>
        <w:t>] 8:24 GMT+8, 24 May</w:t>
      </w:r>
    </w:p>
    <w:p w14:paraId="5824FDAA" w14:textId="77777777" w:rsidR="00192E81" w:rsidRPr="004166CF" w:rsidRDefault="00192E81" w:rsidP="00192E81">
      <w:pPr>
        <w:shd w:val="clear" w:color="auto" w:fill="DAEEF3" w:themeFill="accent5" w:themeFillTint="33"/>
        <w:ind w:left="420"/>
        <w:jc w:val="left"/>
        <w:rPr>
          <w:color w:val="0070C0"/>
        </w:rPr>
      </w:pPr>
      <w:r w:rsidRPr="004166CF">
        <w:rPr>
          <w:color w:val="0070C0"/>
        </w:rPr>
        <w:t>Interesting point which will be considered.</w:t>
      </w:r>
    </w:p>
    <w:p w14:paraId="1E244FA2" w14:textId="77777777" w:rsidR="00192E81" w:rsidRPr="004166CF" w:rsidRDefault="00192E81" w:rsidP="00192E81">
      <w:pPr>
        <w:rPr>
          <w:color w:val="0070C0"/>
        </w:rPr>
      </w:pPr>
    </w:p>
    <w:p w14:paraId="720FAA67"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B-7 (3) [From:</w:t>
      </w:r>
      <w:r w:rsidRPr="004166CF">
        <w:rPr>
          <w:color w:val="0070C0"/>
          <w:sz w:val="20"/>
          <w:szCs w:val="20"/>
        </w:rPr>
        <w:t xml:space="preserve"> Thomas Cox</w:t>
      </w:r>
      <w:r w:rsidRPr="004166CF">
        <w:rPr>
          <w:b/>
          <w:color w:val="0070C0"/>
          <w:sz w:val="20"/>
          <w:szCs w:val="20"/>
        </w:rPr>
        <w:t>] GMT+8, 23 May</w:t>
      </w:r>
    </w:p>
    <w:p w14:paraId="5E09263B" w14:textId="77777777" w:rsidR="00192E81" w:rsidRPr="004166CF" w:rsidRDefault="00192E81" w:rsidP="00192E81">
      <w:pPr>
        <w:shd w:val="clear" w:color="auto" w:fill="DAEEF3" w:themeFill="accent5" w:themeFillTint="33"/>
        <w:ind w:left="420"/>
        <w:rPr>
          <w:color w:val="0070C0"/>
        </w:rPr>
      </w:pPr>
      <w:r w:rsidRPr="004166CF">
        <w:rPr>
          <w:color w:val="0070C0"/>
        </w:rPr>
        <w:t>I’d love to get suggestions for clarifying the wording.</w:t>
      </w:r>
    </w:p>
    <w:p w14:paraId="200C862B" w14:textId="77777777" w:rsidR="00192E81" w:rsidRPr="004166CF" w:rsidRDefault="00192E81" w:rsidP="00192E81">
      <w:pPr>
        <w:rPr>
          <w:color w:val="0070C0"/>
        </w:rPr>
      </w:pPr>
    </w:p>
    <w:p w14:paraId="1B83E635"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B-7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2E2336C7" w14:textId="77777777" w:rsidR="00192E81" w:rsidRPr="004166CF" w:rsidRDefault="00192E81" w:rsidP="00192E81">
      <w:pPr>
        <w:shd w:val="clear" w:color="auto" w:fill="DAEEF3" w:themeFill="accent5" w:themeFillTint="33"/>
        <w:ind w:left="420"/>
        <w:rPr>
          <w:color w:val="0070C0"/>
        </w:rPr>
      </w:pPr>
      <w:r w:rsidRPr="004166CF">
        <w:rPr>
          <w:color w:val="0070C0"/>
        </w:rPr>
        <w:t>Can we change this agreement into “No BP shall own more than 10% ownership of the other BP. No person or entity shall own more than 10% ownership in two or more than two BPs.”</w:t>
      </w:r>
    </w:p>
    <w:p w14:paraId="17F93AA0" w14:textId="77777777" w:rsidR="00192E81" w:rsidRDefault="00192E81" w:rsidP="00192E81">
      <w:pPr>
        <w:widowControl/>
        <w:jc w:val="left"/>
        <w:rPr>
          <w:b/>
          <w:sz w:val="24"/>
          <w:szCs w:val="24"/>
        </w:rPr>
      </w:pPr>
    </w:p>
    <w:p w14:paraId="4F4AC6CB" w14:textId="77777777" w:rsidR="00192E81" w:rsidRPr="00A71CA1" w:rsidRDefault="00192E81" w:rsidP="00192E81">
      <w:pPr>
        <w:shd w:val="clear" w:color="auto" w:fill="DAEEF3" w:themeFill="accent5" w:themeFillTint="33"/>
        <w:ind w:left="420"/>
        <w:rPr>
          <w:b/>
          <w:color w:val="0070C0"/>
          <w:sz w:val="20"/>
          <w:szCs w:val="20"/>
        </w:rPr>
      </w:pPr>
      <w:r w:rsidRPr="00A71CA1">
        <w:rPr>
          <w:b/>
          <w:color w:val="0070C0"/>
          <w:sz w:val="20"/>
          <w:szCs w:val="20"/>
        </w:rPr>
        <w:t>Reply B-7 (5) [From:</w:t>
      </w:r>
      <w:r w:rsidRPr="00A71CA1">
        <w:rPr>
          <w:color w:val="0070C0"/>
          <w:sz w:val="20"/>
          <w:szCs w:val="20"/>
        </w:rPr>
        <w:t xml:space="preserve"> Josh Kauffman (EOS Canada)</w:t>
      </w:r>
      <w:r w:rsidRPr="00A71CA1">
        <w:rPr>
          <w:b/>
          <w:color w:val="0070C0"/>
          <w:sz w:val="20"/>
          <w:szCs w:val="20"/>
        </w:rPr>
        <w:t>] 23:41 GMT+8, 24 May</w:t>
      </w:r>
    </w:p>
    <w:p w14:paraId="02B93C35" w14:textId="77777777" w:rsidR="00192E81" w:rsidRPr="00C54FB0" w:rsidRDefault="00192E81" w:rsidP="00192E81">
      <w:pPr>
        <w:shd w:val="clear" w:color="auto" w:fill="DAEEF3" w:themeFill="accent5" w:themeFillTint="33"/>
        <w:ind w:left="420"/>
        <w:rPr>
          <w:color w:val="0070C0"/>
        </w:rPr>
      </w:pPr>
      <w:r w:rsidRPr="00C54FB0">
        <w:rPr>
          <w:color w:val="0070C0"/>
        </w:rPr>
        <w:t>I agree with Mao's version, but I would shorten it to just the second sentence: No person or entity shall *have* more than 10% ownership in two or more BPs.</w:t>
      </w:r>
    </w:p>
    <w:p w14:paraId="1747644B" w14:textId="7F32F461" w:rsidR="00192E81" w:rsidRDefault="00192E81" w:rsidP="00192E81"/>
    <w:p w14:paraId="4AE320C0" w14:textId="066C4297" w:rsidR="00A54964" w:rsidRDefault="00A54964" w:rsidP="00F54130"/>
    <w:p w14:paraId="0243505C" w14:textId="77777777" w:rsidR="00A54964" w:rsidRDefault="00A54964" w:rsidP="00F54130"/>
    <w:p w14:paraId="7250838E" w14:textId="77777777" w:rsidR="00F54130" w:rsidRDefault="00F54130" w:rsidP="00F54130">
      <w:pPr>
        <w:shd w:val="clear" w:color="auto" w:fill="F2F2F2" w:themeFill="background1" w:themeFillShade="F2"/>
        <w:rPr>
          <w:b/>
          <w:sz w:val="20"/>
          <w:szCs w:val="20"/>
        </w:rPr>
      </w:pPr>
      <w:r>
        <w:rPr>
          <w:b/>
          <w:sz w:val="20"/>
          <w:szCs w:val="20"/>
        </w:rPr>
        <w:t>Proposal B-22 [From:</w:t>
      </w:r>
      <w:r>
        <w:rPr>
          <w:sz w:val="20"/>
          <w:szCs w:val="20"/>
        </w:rPr>
        <w:t xml:space="preserve"> </w:t>
      </w:r>
      <w:proofErr w:type="spellStart"/>
      <w:r>
        <w:rPr>
          <w:sz w:val="20"/>
          <w:szCs w:val="20"/>
        </w:rPr>
        <w:t>murali</w:t>
      </w:r>
      <w:proofErr w:type="spellEnd"/>
      <w:r>
        <w:rPr>
          <w:b/>
          <w:sz w:val="20"/>
          <w:szCs w:val="20"/>
        </w:rPr>
        <w:t>] GMT+8, 27 May</w:t>
      </w:r>
    </w:p>
    <w:p w14:paraId="15D3C863" w14:textId="77777777" w:rsidR="00F54130" w:rsidRPr="00501F5A" w:rsidRDefault="00F54130" w:rsidP="00F54130">
      <w:pPr>
        <w:shd w:val="clear" w:color="auto" w:fill="F2F2F2" w:themeFill="background1" w:themeFillShade="F2"/>
        <w:rPr>
          <w:b/>
          <w:sz w:val="20"/>
          <w:szCs w:val="20"/>
        </w:rPr>
      </w:pPr>
      <w:r>
        <w:rPr>
          <w:b/>
          <w:sz w:val="20"/>
          <w:szCs w:val="20"/>
        </w:rPr>
        <w:t>Agreement 15</w:t>
      </w:r>
      <w:r w:rsidRPr="00E274C8">
        <w:rPr>
          <w:b/>
          <w:sz w:val="20"/>
          <w:szCs w:val="20"/>
        </w:rPr>
        <w:t xml:space="preserve"> </w:t>
      </w:r>
    </w:p>
    <w:p w14:paraId="78BB43B8" w14:textId="77777777" w:rsidR="00F54130" w:rsidRDefault="00F54130" w:rsidP="00F54130">
      <w:pPr>
        <w:shd w:val="clear" w:color="auto" w:fill="F2F2F2" w:themeFill="background1" w:themeFillShade="F2"/>
      </w:pPr>
      <w:r>
        <w:t xml:space="preserve">I see the comments that have objections to any ownership interests that are common to 2 or more BPs </w:t>
      </w:r>
      <w:proofErr w:type="gramStart"/>
      <w:r>
        <w:t>and also</w:t>
      </w:r>
      <w:proofErr w:type="gramEnd"/>
      <w:r>
        <w:t xml:space="preserve"> the discussions in many EOS related telegram channels. I see the positives and negatives for both 0% or a specified % being discussed and do not have a view as to which one is more appropriate in the current circumstances.</w:t>
      </w:r>
    </w:p>
    <w:p w14:paraId="4321EE2B" w14:textId="77777777" w:rsidR="00F54130" w:rsidRDefault="00F54130" w:rsidP="00F54130">
      <w:pPr>
        <w:shd w:val="clear" w:color="auto" w:fill="F2F2F2" w:themeFill="background1" w:themeFillShade="F2"/>
      </w:pPr>
    </w:p>
    <w:p w14:paraId="07BAB912" w14:textId="77777777" w:rsidR="00F54130" w:rsidRDefault="00F54130" w:rsidP="00F54130">
      <w:pPr>
        <w:shd w:val="clear" w:color="auto" w:fill="F2F2F2" w:themeFill="background1" w:themeFillShade="F2"/>
      </w:pPr>
      <w:r>
        <w:t>I have two points to add to the discussion.</w:t>
      </w:r>
    </w:p>
    <w:p w14:paraId="215AAC07" w14:textId="77777777" w:rsidR="00F54130" w:rsidRDefault="00F54130" w:rsidP="00F54130">
      <w:pPr>
        <w:shd w:val="clear" w:color="auto" w:fill="F2F2F2" w:themeFill="background1" w:themeFillShade="F2"/>
      </w:pPr>
      <w:r>
        <w:t xml:space="preserve">1) We need to expand the definition from "ownership" to "control" as "control" can be used in many ways apart from ownership. e.g. what happens if owner of a BP asks his employee to be the owner of another BP. Clearly the ownership is </w:t>
      </w:r>
      <w:proofErr w:type="gramStart"/>
      <w:r>
        <w:t>different</w:t>
      </w:r>
      <w:proofErr w:type="gramEnd"/>
      <w:r>
        <w:t xml:space="preserve"> but the owner of the first BP can control the second.</w:t>
      </w:r>
    </w:p>
    <w:p w14:paraId="2E863CC5" w14:textId="77777777" w:rsidR="00F54130" w:rsidRDefault="00F54130" w:rsidP="00F54130">
      <w:pPr>
        <w:shd w:val="clear" w:color="auto" w:fill="F2F2F2" w:themeFill="background1" w:themeFillShade="F2"/>
      </w:pPr>
    </w:p>
    <w:p w14:paraId="6ED61C31" w14:textId="77777777" w:rsidR="00F54130" w:rsidRDefault="00F54130" w:rsidP="00F54130">
      <w:pPr>
        <w:shd w:val="clear" w:color="auto" w:fill="F2F2F2" w:themeFill="background1" w:themeFillShade="F2"/>
      </w:pPr>
      <w:r>
        <w:t>The wording may be altered to "Not sharing more than 10% ownership or control with another BP" (10% can be replaced with another % if felt appropriate) or Not sharing ownership or control with another BP" (if it is considered that BPs should not share ownership or control).</w:t>
      </w:r>
    </w:p>
    <w:p w14:paraId="270480B5" w14:textId="77777777" w:rsidR="00F54130" w:rsidRDefault="00F54130" w:rsidP="00F54130">
      <w:pPr>
        <w:shd w:val="clear" w:color="auto" w:fill="F2F2F2" w:themeFill="background1" w:themeFillShade="F2"/>
      </w:pPr>
    </w:p>
    <w:p w14:paraId="72CA71CC" w14:textId="77777777" w:rsidR="00F54130" w:rsidRDefault="00F54130" w:rsidP="00F54130">
      <w:pPr>
        <w:shd w:val="clear" w:color="auto" w:fill="F2F2F2" w:themeFill="background1" w:themeFillShade="F2"/>
      </w:pPr>
      <w:r>
        <w:t xml:space="preserve">2)How do we enforce this article? In the example above, even with a control clause in BP agreement, unless someone in an arbitration can prove it, it will not force the BPs out. </w:t>
      </w:r>
      <w:proofErr w:type="gramStart"/>
      <w:r>
        <w:t>Therefore</w:t>
      </w:r>
      <w:proofErr w:type="gramEnd"/>
      <w:r>
        <w:t xml:space="preserve"> we need the arbitration mechanism to be included in the BP agreement so that it is clear how enforcement of the BP agreement will take place.</w:t>
      </w:r>
    </w:p>
    <w:p w14:paraId="634764BD" w14:textId="11FD91EA" w:rsidR="00F54130" w:rsidRDefault="00F54130" w:rsidP="00192E81"/>
    <w:p w14:paraId="5B7E2927" w14:textId="77777777" w:rsidR="00F54130" w:rsidRDefault="00F54130" w:rsidP="00192E81"/>
    <w:p w14:paraId="1C028BDA" w14:textId="77777777" w:rsidR="00192E81" w:rsidRDefault="00192E81" w:rsidP="00192E81"/>
    <w:p w14:paraId="28BBFDE4" w14:textId="77777777" w:rsidR="00192E81" w:rsidRPr="0088784A" w:rsidRDefault="00192E81" w:rsidP="00192E81">
      <w:pPr>
        <w:shd w:val="clear" w:color="auto" w:fill="F2F2F2" w:themeFill="background1" w:themeFillShade="F2"/>
      </w:pPr>
      <w:r w:rsidRPr="0088784A">
        <w:rPr>
          <w:b/>
          <w:sz w:val="20"/>
          <w:szCs w:val="20"/>
        </w:rPr>
        <w:t>Proposal B-</w:t>
      </w:r>
      <w:r>
        <w:rPr>
          <w:b/>
          <w:sz w:val="20"/>
          <w:szCs w:val="20"/>
        </w:rPr>
        <w:t>18</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4F07E98C" w14:textId="77777777" w:rsidR="00192E81" w:rsidRDefault="00192E81" w:rsidP="00192E81">
      <w:pPr>
        <w:shd w:val="clear" w:color="auto" w:fill="F2F2F2" w:themeFill="background1" w:themeFillShade="F2"/>
      </w:pPr>
      <w:r w:rsidRPr="0088784A">
        <w:rPr>
          <w:b/>
          <w:sz w:val="20"/>
          <w:szCs w:val="20"/>
        </w:rPr>
        <w:t>Agreement – 1</w:t>
      </w:r>
      <w:r>
        <w:rPr>
          <w:b/>
          <w:sz w:val="20"/>
          <w:szCs w:val="20"/>
        </w:rPr>
        <w:t>5</w:t>
      </w:r>
    </w:p>
    <w:p w14:paraId="7D9771E7" w14:textId="77777777" w:rsidR="00192E81" w:rsidRDefault="00192E81" w:rsidP="00192E81">
      <w:pPr>
        <w:shd w:val="clear" w:color="auto" w:fill="F2F2F2" w:themeFill="background1" w:themeFillShade="F2"/>
      </w:pPr>
      <w:r w:rsidRPr="00613EA9">
        <w:t>For what reason?</w:t>
      </w:r>
    </w:p>
    <w:p w14:paraId="5D7434D2" w14:textId="2E2820A8" w:rsidR="00060976" w:rsidRDefault="00060976">
      <w:pPr>
        <w:widowControl/>
        <w:jc w:val="left"/>
        <w:rPr>
          <w:b/>
          <w:sz w:val="24"/>
          <w:szCs w:val="24"/>
        </w:rPr>
      </w:pPr>
    </w:p>
    <w:p w14:paraId="5479860D" w14:textId="77777777" w:rsidR="00E74109" w:rsidRDefault="00E74109">
      <w:pPr>
        <w:widowControl/>
        <w:jc w:val="left"/>
        <w:rPr>
          <w:b/>
          <w:sz w:val="24"/>
          <w:szCs w:val="24"/>
        </w:rPr>
      </w:pPr>
    </w:p>
    <w:p w14:paraId="21F3272F" w14:textId="77777777" w:rsidR="00192E81" w:rsidRDefault="00192E81">
      <w:pPr>
        <w:widowControl/>
        <w:jc w:val="left"/>
        <w:rPr>
          <w:b/>
          <w:sz w:val="24"/>
          <w:szCs w:val="24"/>
        </w:rPr>
      </w:pPr>
    </w:p>
    <w:p w14:paraId="6F9E2364" w14:textId="77777777" w:rsidR="00192E81" w:rsidRPr="0088784A" w:rsidRDefault="00192E81" w:rsidP="00192E81">
      <w:pPr>
        <w:shd w:val="clear" w:color="auto" w:fill="F2F2F2" w:themeFill="background1" w:themeFillShade="F2"/>
      </w:pPr>
      <w:r>
        <w:rPr>
          <w:b/>
          <w:sz w:val="20"/>
          <w:szCs w:val="20"/>
        </w:rPr>
        <w:t>Proposal B-10</w:t>
      </w:r>
      <w:r w:rsidRPr="0088784A">
        <w:rPr>
          <w:b/>
          <w:sz w:val="20"/>
          <w:szCs w:val="20"/>
        </w:rPr>
        <w:t xml:space="preserve"> [From:</w:t>
      </w:r>
      <w:r w:rsidRPr="0088784A">
        <w:rPr>
          <w:sz w:val="20"/>
          <w:szCs w:val="20"/>
        </w:rPr>
        <w:t xml:space="preserve"> Mao (EOSREAL)</w:t>
      </w:r>
      <w:r w:rsidRPr="0088784A">
        <w:rPr>
          <w:b/>
          <w:sz w:val="20"/>
          <w:szCs w:val="20"/>
        </w:rPr>
        <w:t>] 16:00 GMT+8, 24 May</w:t>
      </w:r>
    </w:p>
    <w:p w14:paraId="20C09E2E" w14:textId="77777777" w:rsidR="00192E81" w:rsidRPr="0088784A" w:rsidRDefault="00192E81" w:rsidP="00192E81">
      <w:pPr>
        <w:shd w:val="clear" w:color="auto" w:fill="F2F2F2" w:themeFill="background1" w:themeFillShade="F2"/>
        <w:rPr>
          <w:b/>
          <w:sz w:val="20"/>
          <w:szCs w:val="20"/>
        </w:rPr>
      </w:pPr>
      <w:r w:rsidRPr="0088784A">
        <w:rPr>
          <w:b/>
          <w:sz w:val="20"/>
          <w:szCs w:val="20"/>
        </w:rPr>
        <w:t>More Agreements</w:t>
      </w:r>
    </w:p>
    <w:p w14:paraId="1880FEF0" w14:textId="77777777" w:rsidR="00192E81" w:rsidRDefault="00192E81" w:rsidP="00192E81">
      <w:pPr>
        <w:shd w:val="clear" w:color="auto" w:fill="F2F2F2" w:themeFill="background1" w:themeFillShade="F2"/>
      </w:pPr>
      <w:r>
        <w:t>Can we add another one agreement as follow?</w:t>
      </w:r>
    </w:p>
    <w:p w14:paraId="27C107D1" w14:textId="77777777" w:rsidR="00192E81" w:rsidRDefault="00192E81" w:rsidP="00192E81">
      <w:pPr>
        <w:shd w:val="clear" w:color="auto" w:fill="F2F2F2" w:themeFill="background1" w:themeFillShade="F2"/>
      </w:pPr>
      <w:r>
        <w:t>“</w:t>
      </w:r>
      <w:r w:rsidRPr="0088784A">
        <w:t>Abide by the EOS constitution</w:t>
      </w:r>
      <w:r>
        <w:t>”</w:t>
      </w:r>
    </w:p>
    <w:p w14:paraId="3355B378" w14:textId="77777777" w:rsidR="00192E81" w:rsidRDefault="00192E81" w:rsidP="00192E81"/>
    <w:p w14:paraId="79D2D490" w14:textId="77777777" w:rsidR="00192E81" w:rsidRPr="00A71CA1" w:rsidRDefault="00192E81" w:rsidP="00192E81">
      <w:pPr>
        <w:shd w:val="clear" w:color="auto" w:fill="DAEEF3" w:themeFill="accent5" w:themeFillTint="33"/>
        <w:ind w:left="420"/>
        <w:rPr>
          <w:color w:val="0070C0"/>
          <w:sz w:val="20"/>
          <w:szCs w:val="20"/>
        </w:rPr>
      </w:pPr>
      <w:r w:rsidRPr="00A71CA1">
        <w:rPr>
          <w:b/>
          <w:color w:val="0070C0"/>
          <w:sz w:val="20"/>
          <w:szCs w:val="20"/>
        </w:rPr>
        <w:t>Reply B-10 (1) [From:</w:t>
      </w:r>
      <w:r w:rsidRPr="00A71CA1">
        <w:rPr>
          <w:color w:val="0070C0"/>
          <w:sz w:val="20"/>
          <w:szCs w:val="20"/>
        </w:rPr>
        <w:t xml:space="preserve"> Josh Kauffman (EOS Canada</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5:32 GMT+8, 25 May</w:t>
      </w:r>
    </w:p>
    <w:p w14:paraId="28318D94" w14:textId="77777777" w:rsidR="00192E81" w:rsidRPr="00A71CA1" w:rsidRDefault="00192E81" w:rsidP="00192E81">
      <w:pPr>
        <w:shd w:val="clear" w:color="auto" w:fill="DAEEF3" w:themeFill="accent5" w:themeFillTint="33"/>
        <w:ind w:left="420"/>
        <w:rPr>
          <w:color w:val="0070C0"/>
        </w:rPr>
      </w:pPr>
      <w:r w:rsidRPr="00A71CA1">
        <w:rPr>
          <w:color w:val="0070C0"/>
        </w:rPr>
        <w:lastRenderedPageBreak/>
        <w:t>Don't we all have to abide by the Const anyways? This seems redundant. There is no harm in putting it in, but it seems unnecessary for both docs to call out to each other like this in my opinion.</w:t>
      </w:r>
    </w:p>
    <w:p w14:paraId="10112496" w14:textId="77777777" w:rsidR="00192E81" w:rsidRDefault="00192E81" w:rsidP="00192E81"/>
    <w:p w14:paraId="4FD90277" w14:textId="11BFDF24" w:rsidR="00192E81" w:rsidRDefault="00192E81" w:rsidP="00192E81"/>
    <w:p w14:paraId="08E01650" w14:textId="17C4B150" w:rsidR="008852A6" w:rsidRDefault="008852A6" w:rsidP="00192E81"/>
    <w:p w14:paraId="6FD31104" w14:textId="77777777" w:rsidR="008852A6" w:rsidRDefault="008852A6" w:rsidP="00192E81"/>
    <w:p w14:paraId="53406ADE" w14:textId="77777777" w:rsidR="00192E81" w:rsidRPr="0088784A" w:rsidRDefault="00192E81" w:rsidP="00192E81">
      <w:pPr>
        <w:shd w:val="clear" w:color="auto" w:fill="F2F2F2" w:themeFill="background1" w:themeFillShade="F2"/>
      </w:pPr>
      <w:r>
        <w:rPr>
          <w:b/>
          <w:sz w:val="20"/>
          <w:szCs w:val="20"/>
        </w:rPr>
        <w:t>Proposal B-11</w:t>
      </w:r>
      <w:r w:rsidRPr="0088784A">
        <w:rPr>
          <w:b/>
          <w:sz w:val="20"/>
          <w:szCs w:val="20"/>
        </w:rPr>
        <w:t xml:space="preserve"> [From:</w:t>
      </w:r>
      <w:r w:rsidRPr="0088784A">
        <w:rPr>
          <w:sz w:val="20"/>
          <w:szCs w:val="20"/>
        </w:rPr>
        <w:t xml:space="preserve"> Mao (EOSREAL)</w:t>
      </w:r>
      <w:r w:rsidRPr="0088784A">
        <w:rPr>
          <w:b/>
          <w:sz w:val="20"/>
          <w:szCs w:val="20"/>
        </w:rPr>
        <w:t>] 16:00 GMT+8, 24 May</w:t>
      </w:r>
    </w:p>
    <w:p w14:paraId="6950A61B" w14:textId="77777777" w:rsidR="00192E81" w:rsidRPr="0088784A" w:rsidRDefault="00192E81" w:rsidP="00192E81">
      <w:pPr>
        <w:shd w:val="clear" w:color="auto" w:fill="F2F2F2" w:themeFill="background1" w:themeFillShade="F2"/>
        <w:rPr>
          <w:b/>
          <w:sz w:val="20"/>
          <w:szCs w:val="20"/>
        </w:rPr>
      </w:pPr>
      <w:r>
        <w:rPr>
          <w:b/>
          <w:sz w:val="20"/>
          <w:szCs w:val="20"/>
        </w:rPr>
        <w:t>New</w:t>
      </w:r>
      <w:r w:rsidRPr="0088784A">
        <w:rPr>
          <w:b/>
          <w:sz w:val="20"/>
          <w:szCs w:val="20"/>
        </w:rPr>
        <w:t xml:space="preserve"> Agreements</w:t>
      </w:r>
    </w:p>
    <w:p w14:paraId="56014362" w14:textId="77777777" w:rsidR="00192E81" w:rsidRDefault="00192E81" w:rsidP="00192E81">
      <w:pPr>
        <w:shd w:val="clear" w:color="auto" w:fill="F2F2F2" w:themeFill="background1" w:themeFillShade="F2"/>
      </w:pPr>
      <w:r>
        <w:t>Can we add another one agreement as follow?</w:t>
      </w:r>
    </w:p>
    <w:p w14:paraId="0982DDD2" w14:textId="77777777" w:rsidR="00192E81" w:rsidRDefault="00192E81" w:rsidP="00192E81">
      <w:pPr>
        <w:shd w:val="clear" w:color="auto" w:fill="F2F2F2" w:themeFill="background1" w:themeFillShade="F2"/>
      </w:pPr>
      <w:r>
        <w:t>“</w:t>
      </w:r>
      <w:r w:rsidRPr="0088784A">
        <w:t>BP can only be sanctioned, fined, removed by the Arbitrator.</w:t>
      </w:r>
      <w:r>
        <w:t>”</w:t>
      </w:r>
    </w:p>
    <w:p w14:paraId="7C84853F" w14:textId="77777777" w:rsidR="00192E81" w:rsidRDefault="00192E81" w:rsidP="00192E81"/>
    <w:p w14:paraId="02F8B86D" w14:textId="77777777" w:rsidR="00192E81" w:rsidRPr="00A71CA1" w:rsidRDefault="00192E81" w:rsidP="00192E81">
      <w:pPr>
        <w:shd w:val="clear" w:color="auto" w:fill="DAEEF3" w:themeFill="accent5" w:themeFillTint="33"/>
        <w:ind w:left="420"/>
        <w:rPr>
          <w:color w:val="0070C0"/>
          <w:sz w:val="20"/>
          <w:szCs w:val="20"/>
        </w:rPr>
      </w:pPr>
      <w:r w:rsidRPr="00A71CA1">
        <w:rPr>
          <w:b/>
          <w:color w:val="0070C0"/>
          <w:sz w:val="20"/>
          <w:szCs w:val="20"/>
        </w:rPr>
        <w:t>Reply B-11 (1) [From:</w:t>
      </w:r>
      <w:r w:rsidRPr="00A71CA1">
        <w:rPr>
          <w:color w:val="0070C0"/>
          <w:sz w:val="20"/>
          <w:szCs w:val="20"/>
        </w:rPr>
        <w:t xml:space="preserve"> Josh Kauffman (EOS Canada</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5:33 GMT+8, 25 May</w:t>
      </w:r>
    </w:p>
    <w:p w14:paraId="1AC7EEB7" w14:textId="77777777" w:rsidR="00192E81" w:rsidRPr="00A71CA1" w:rsidRDefault="00192E81" w:rsidP="00192E81">
      <w:pPr>
        <w:shd w:val="clear" w:color="auto" w:fill="DAEEF3" w:themeFill="accent5" w:themeFillTint="33"/>
        <w:ind w:left="420"/>
        <w:rPr>
          <w:color w:val="0070C0"/>
        </w:rPr>
      </w:pPr>
      <w:r w:rsidRPr="00A71CA1">
        <w:rPr>
          <w:color w:val="0070C0"/>
        </w:rPr>
        <w:t xml:space="preserve">Somewhat agree, but if we end up creating the EOS Foundation, we may want to include the ability for them too, depending on scope. Will need to revisit. Fine to </w:t>
      </w:r>
      <w:proofErr w:type="gramStart"/>
      <w:r w:rsidRPr="00A71CA1">
        <w:rPr>
          <w:color w:val="0070C0"/>
        </w:rPr>
        <w:t>include, but</w:t>
      </w:r>
      <w:proofErr w:type="gramEnd"/>
      <w:r w:rsidRPr="00A71CA1">
        <w:rPr>
          <w:color w:val="0070C0"/>
        </w:rPr>
        <w:t xml:space="preserve"> keep that in mind I think.</w:t>
      </w:r>
    </w:p>
    <w:p w14:paraId="50FEEAD2" w14:textId="77777777" w:rsidR="00192E81" w:rsidRDefault="00192E81">
      <w:pPr>
        <w:widowControl/>
        <w:jc w:val="left"/>
        <w:rPr>
          <w:b/>
          <w:sz w:val="24"/>
          <w:szCs w:val="24"/>
        </w:rPr>
      </w:pPr>
    </w:p>
    <w:p w14:paraId="5D005257" w14:textId="77777777" w:rsidR="00F41131" w:rsidRDefault="00F41131">
      <w:pPr>
        <w:widowControl/>
        <w:jc w:val="left"/>
        <w:rPr>
          <w:b/>
          <w:sz w:val="24"/>
          <w:szCs w:val="24"/>
        </w:rPr>
      </w:pPr>
    </w:p>
    <w:p w14:paraId="4E5E0D16" w14:textId="77777777" w:rsidR="00F273FB" w:rsidRPr="0088784A" w:rsidRDefault="00F273FB" w:rsidP="00F273FB">
      <w:pPr>
        <w:shd w:val="clear" w:color="auto" w:fill="F2F2F2" w:themeFill="background1" w:themeFillShade="F2"/>
      </w:pPr>
      <w:r>
        <w:rPr>
          <w:b/>
          <w:sz w:val="20"/>
          <w:szCs w:val="20"/>
        </w:rPr>
        <w:t>Proposal B-9</w:t>
      </w:r>
      <w:r w:rsidRPr="0088784A">
        <w:rPr>
          <w:b/>
          <w:sz w:val="20"/>
          <w:szCs w:val="20"/>
        </w:rPr>
        <w:t xml:space="preserve"> [From:</w:t>
      </w:r>
      <w:r w:rsidRPr="0088784A">
        <w:rPr>
          <w:sz w:val="20"/>
          <w:szCs w:val="20"/>
        </w:rPr>
        <w:t xml:space="preserve"> </w:t>
      </w:r>
      <w:r>
        <w:rPr>
          <w:sz w:val="20"/>
          <w:szCs w:val="20"/>
        </w:rPr>
        <w:t xml:space="preserve">Todor </w:t>
      </w:r>
      <w:proofErr w:type="spellStart"/>
      <w:r>
        <w:rPr>
          <w:sz w:val="20"/>
          <w:szCs w:val="20"/>
        </w:rPr>
        <w:t>Karaivanov</w:t>
      </w:r>
      <w:proofErr w:type="spellEnd"/>
      <w:r>
        <w:rPr>
          <w:sz w:val="20"/>
          <w:szCs w:val="20"/>
        </w:rPr>
        <w:t xml:space="preserve"> (SFEOS</w:t>
      </w:r>
      <w:r w:rsidRPr="0088784A">
        <w:rPr>
          <w:sz w:val="20"/>
          <w:szCs w:val="20"/>
        </w:rPr>
        <w:t>)</w:t>
      </w:r>
      <w:r>
        <w:rPr>
          <w:b/>
          <w:sz w:val="20"/>
          <w:szCs w:val="20"/>
        </w:rPr>
        <w:t>] 12:59</w:t>
      </w:r>
      <w:r w:rsidRPr="0088784A">
        <w:rPr>
          <w:b/>
          <w:sz w:val="20"/>
          <w:szCs w:val="20"/>
        </w:rPr>
        <w:t xml:space="preserve"> GMT+8, 24 May</w:t>
      </w:r>
    </w:p>
    <w:p w14:paraId="0928F0E5" w14:textId="77777777" w:rsidR="00F273FB" w:rsidRPr="00613EA9" w:rsidRDefault="00F273FB" w:rsidP="00F273FB">
      <w:pPr>
        <w:shd w:val="clear" w:color="auto" w:fill="F2F2F2" w:themeFill="background1" w:themeFillShade="F2"/>
        <w:rPr>
          <w:b/>
          <w:sz w:val="20"/>
          <w:szCs w:val="20"/>
        </w:rPr>
      </w:pPr>
      <w:r w:rsidRPr="00613EA9">
        <w:rPr>
          <w:b/>
          <w:sz w:val="20"/>
          <w:szCs w:val="20"/>
        </w:rPr>
        <w:t>New Agreement</w:t>
      </w:r>
    </w:p>
    <w:p w14:paraId="02AE23E3" w14:textId="77777777" w:rsidR="00F273FB" w:rsidRPr="0081511F" w:rsidRDefault="00F273FB" w:rsidP="00F273FB">
      <w:pPr>
        <w:shd w:val="clear" w:color="auto" w:fill="F2F2F2" w:themeFill="background1" w:themeFillShade="F2"/>
        <w:rPr>
          <w:sz w:val="20"/>
          <w:szCs w:val="20"/>
        </w:rPr>
      </w:pPr>
      <w:r w:rsidRPr="0081511F">
        <w:rPr>
          <w:sz w:val="20"/>
          <w:szCs w:val="20"/>
        </w:rPr>
        <w:t>I think the f</w:t>
      </w:r>
      <w:r>
        <w:rPr>
          <w:sz w:val="20"/>
          <w:szCs w:val="20"/>
        </w:rPr>
        <w:t>ollowing point should be added:</w:t>
      </w:r>
    </w:p>
    <w:p w14:paraId="6DA372C2" w14:textId="77777777" w:rsidR="00F273FB" w:rsidRPr="0081511F" w:rsidRDefault="00F273FB" w:rsidP="00F273FB">
      <w:pPr>
        <w:shd w:val="clear" w:color="auto" w:fill="F2F2F2" w:themeFill="background1" w:themeFillShade="F2"/>
        <w:rPr>
          <w:i/>
          <w:sz w:val="20"/>
          <w:szCs w:val="20"/>
        </w:rPr>
      </w:pPr>
      <w:r w:rsidRPr="0081511F">
        <w:rPr>
          <w:sz w:val="20"/>
          <w:szCs w:val="20"/>
        </w:rPr>
        <w:t xml:space="preserve">- </w:t>
      </w:r>
      <w:r w:rsidRPr="0081511F">
        <w:rPr>
          <w:i/>
          <w:sz w:val="20"/>
          <w:szCs w:val="20"/>
        </w:rPr>
        <w:t xml:space="preserve">Publicly disclose any communication with another BP or BP candidate that is related to the operation of the chain. If such communication </w:t>
      </w:r>
      <w:proofErr w:type="gramStart"/>
      <w:r w:rsidRPr="0081511F">
        <w:rPr>
          <w:i/>
          <w:sz w:val="20"/>
          <w:szCs w:val="20"/>
        </w:rPr>
        <w:t>has to</w:t>
      </w:r>
      <w:proofErr w:type="gramEnd"/>
      <w:r w:rsidRPr="0081511F">
        <w:rPr>
          <w:i/>
          <w:sz w:val="20"/>
          <w:szCs w:val="20"/>
        </w:rPr>
        <w:t xml:space="preserve"> be kept confidential for security reasons, I/we promise to disclose it as soon as it is safe to do so.</w:t>
      </w:r>
    </w:p>
    <w:p w14:paraId="32767EA1" w14:textId="77777777" w:rsidR="00F273FB" w:rsidRPr="0081511F" w:rsidRDefault="00F273FB" w:rsidP="00F273FB">
      <w:pPr>
        <w:shd w:val="clear" w:color="auto" w:fill="F2F2F2" w:themeFill="background1" w:themeFillShade="F2"/>
        <w:rPr>
          <w:sz w:val="20"/>
          <w:szCs w:val="20"/>
        </w:rPr>
      </w:pPr>
      <w:r w:rsidRPr="0081511F">
        <w:rPr>
          <w:sz w:val="20"/>
          <w:szCs w:val="20"/>
        </w:rPr>
        <w:t xml:space="preserve">Context: I think BPs chatrooms where they coordinate operations </w:t>
      </w:r>
      <w:proofErr w:type="gramStart"/>
      <w:r w:rsidRPr="0081511F">
        <w:rPr>
          <w:sz w:val="20"/>
          <w:szCs w:val="20"/>
        </w:rPr>
        <w:t>have to</w:t>
      </w:r>
      <w:proofErr w:type="gramEnd"/>
      <w:r w:rsidRPr="0081511F">
        <w:rPr>
          <w:sz w:val="20"/>
          <w:szCs w:val="20"/>
        </w:rPr>
        <w:t xml:space="preserve"> be transparent, otherwise we're heading in the same direction our governments are. Any governance official </w:t>
      </w:r>
      <w:proofErr w:type="gramStart"/>
      <w:r w:rsidRPr="0081511F">
        <w:rPr>
          <w:sz w:val="20"/>
          <w:szCs w:val="20"/>
        </w:rPr>
        <w:t>has to</w:t>
      </w:r>
      <w:proofErr w:type="gramEnd"/>
      <w:r w:rsidRPr="0081511F">
        <w:rPr>
          <w:sz w:val="20"/>
          <w:szCs w:val="20"/>
        </w:rPr>
        <w:t xml:space="preserve"> forego some of their privacy - that is the cost of being in governance. BPs are government officials, so they should disclose any communication with other BPs that is related to running the chain.</w:t>
      </w:r>
    </w:p>
    <w:p w14:paraId="06E4C487" w14:textId="77777777" w:rsidR="00F273FB" w:rsidRDefault="00F273FB" w:rsidP="00F273FB">
      <w:pPr>
        <w:rPr>
          <w:sz w:val="20"/>
          <w:szCs w:val="20"/>
        </w:rPr>
      </w:pPr>
    </w:p>
    <w:p w14:paraId="115420F3" w14:textId="77777777" w:rsidR="00F273FB" w:rsidRPr="00A71CA1" w:rsidRDefault="00F273FB" w:rsidP="00F273FB">
      <w:pPr>
        <w:shd w:val="clear" w:color="auto" w:fill="DAEEF3" w:themeFill="accent5" w:themeFillTint="33"/>
        <w:ind w:left="420"/>
        <w:rPr>
          <w:color w:val="0070C0"/>
          <w:sz w:val="20"/>
          <w:szCs w:val="20"/>
        </w:rPr>
      </w:pPr>
      <w:r w:rsidRPr="00A71CA1">
        <w:rPr>
          <w:b/>
          <w:color w:val="0070C0"/>
          <w:sz w:val="20"/>
          <w:szCs w:val="20"/>
        </w:rPr>
        <w:t>Reply B-9 (1) [From:</w:t>
      </w:r>
      <w:r w:rsidRPr="00A71CA1">
        <w:rPr>
          <w:color w:val="0070C0"/>
          <w:sz w:val="20"/>
          <w:szCs w:val="20"/>
        </w:rPr>
        <w:t xml:space="preserve"> Josh Kauffman (EOS Canada</w:t>
      </w:r>
      <w:proofErr w:type="gramStart"/>
      <w:r w:rsidRPr="00A71CA1">
        <w:rPr>
          <w:color w:val="0070C0"/>
          <w:sz w:val="20"/>
          <w:szCs w:val="20"/>
        </w:rPr>
        <w:t xml:space="preserve">) </w:t>
      </w:r>
      <w:r w:rsidRPr="00A71CA1">
        <w:rPr>
          <w:b/>
          <w:color w:val="0070C0"/>
          <w:sz w:val="20"/>
          <w:szCs w:val="20"/>
        </w:rPr>
        <w:t>]</w:t>
      </w:r>
      <w:proofErr w:type="gramEnd"/>
      <w:r w:rsidRPr="00A71CA1">
        <w:rPr>
          <w:b/>
          <w:color w:val="0070C0"/>
          <w:sz w:val="20"/>
          <w:szCs w:val="20"/>
        </w:rPr>
        <w:t xml:space="preserve"> 5:31 GMT+8, 25 May</w:t>
      </w:r>
    </w:p>
    <w:p w14:paraId="6380BCB4" w14:textId="77777777" w:rsidR="00F273FB" w:rsidRPr="00C54FB0" w:rsidRDefault="00F273FB" w:rsidP="00F273FB">
      <w:pPr>
        <w:shd w:val="clear" w:color="auto" w:fill="DAEEF3" w:themeFill="accent5" w:themeFillTint="33"/>
        <w:ind w:left="420"/>
        <w:rPr>
          <w:color w:val="0070C0"/>
        </w:rPr>
      </w:pPr>
      <w:r w:rsidRPr="00C54FB0">
        <w:rPr>
          <w:color w:val="0070C0"/>
        </w:rPr>
        <w:t>I think having all coms between BPs will be almost 0 chance of being able to police. What if I meet someone in person at a meetup/conference? Do we need to record this? I would like to understand what the problem we're trying to solve is first, to understand if I agree with the need of a solution.</w:t>
      </w:r>
    </w:p>
    <w:p w14:paraId="5CD42898" w14:textId="77777777" w:rsidR="00F273FB" w:rsidRDefault="00F273FB" w:rsidP="00F273FB">
      <w:pPr>
        <w:rPr>
          <w:b/>
          <w:sz w:val="20"/>
          <w:szCs w:val="20"/>
        </w:rPr>
      </w:pPr>
    </w:p>
    <w:p w14:paraId="52263BF0"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B-9 (2) [From:</w:t>
      </w:r>
      <w:r w:rsidRPr="00F273FB">
        <w:rPr>
          <w:color w:val="0070C0"/>
          <w:sz w:val="20"/>
          <w:szCs w:val="20"/>
        </w:rPr>
        <w:t xml:space="preserve"> Todor </w:t>
      </w:r>
      <w:proofErr w:type="spellStart"/>
      <w:r w:rsidRPr="00F273FB">
        <w:rPr>
          <w:color w:val="0070C0"/>
          <w:sz w:val="20"/>
          <w:szCs w:val="20"/>
        </w:rPr>
        <w:t>Karaivanov</w:t>
      </w:r>
      <w:proofErr w:type="spellEnd"/>
      <w:r w:rsidRPr="00F273FB">
        <w:rPr>
          <w:color w:val="0070C0"/>
          <w:sz w:val="20"/>
          <w:szCs w:val="20"/>
        </w:rPr>
        <w:t xml:space="preserve"> (SFEOS)</w:t>
      </w:r>
      <w:r w:rsidRPr="00F273FB">
        <w:rPr>
          <w:b/>
          <w:color w:val="0070C0"/>
          <w:sz w:val="20"/>
          <w:szCs w:val="20"/>
        </w:rPr>
        <w:t>] 1:07 GMT+8, 26 May</w:t>
      </w:r>
    </w:p>
    <w:p w14:paraId="1FD65589" w14:textId="77777777" w:rsidR="00F273FB" w:rsidRPr="00F273FB" w:rsidRDefault="00F273FB" w:rsidP="00F273FB">
      <w:pPr>
        <w:shd w:val="clear" w:color="auto" w:fill="DAEEF3" w:themeFill="accent5" w:themeFillTint="33"/>
        <w:ind w:left="420"/>
        <w:rPr>
          <w:color w:val="0070C0"/>
        </w:rPr>
      </w:pPr>
      <w:r w:rsidRPr="00F273FB">
        <w:rPr>
          <w:color w:val="0070C0"/>
        </w:rPr>
        <w:t xml:space="preserve">My desire is to have transparency in the BP operations. As Dan wrote in his "Radical </w:t>
      </w:r>
      <w:proofErr w:type="spellStart"/>
      <w:r w:rsidRPr="00F273FB">
        <w:rPr>
          <w:color w:val="0070C0"/>
        </w:rPr>
        <w:t>traparency</w:t>
      </w:r>
      <w:proofErr w:type="spellEnd"/>
      <w:r w:rsidRPr="00F273FB">
        <w:rPr>
          <w:color w:val="0070C0"/>
        </w:rPr>
        <w:t>" article, corruption occurs when there is lack of transparency. I imagine that BPs will be coordinating different aspects of the chain operations in private chatrooms or something similar, and I thought that it would be good practice to disclose these conversations. Keeping them private may turn into a standard practice, which with time may lead to hush-hush deals under the table. With this proposal, I wanted to set the standard for transparency in communication. Perhaps it can be worded better to achieve this purpose. Any suggestions?</w:t>
      </w:r>
    </w:p>
    <w:p w14:paraId="0B7BB3FE" w14:textId="0F40C72F" w:rsidR="00F273FB" w:rsidRDefault="00F273FB" w:rsidP="00F273FB"/>
    <w:p w14:paraId="43260BF3" w14:textId="25A533C2" w:rsidR="008852A6" w:rsidRDefault="008852A6" w:rsidP="00F273FB"/>
    <w:p w14:paraId="4DBF6215" w14:textId="77777777" w:rsidR="008852A6" w:rsidRDefault="008852A6" w:rsidP="00F273FB"/>
    <w:p w14:paraId="23B4DDEF" w14:textId="77777777" w:rsidR="00F273FB" w:rsidRPr="0088784A" w:rsidRDefault="00F273FB" w:rsidP="00F273FB">
      <w:pPr>
        <w:shd w:val="clear" w:color="auto" w:fill="F2F2F2" w:themeFill="background1" w:themeFillShade="F2"/>
      </w:pPr>
      <w:r w:rsidRPr="0088784A">
        <w:rPr>
          <w:b/>
          <w:sz w:val="20"/>
          <w:szCs w:val="20"/>
        </w:rPr>
        <w:t>Proposal B-</w:t>
      </w:r>
      <w:r>
        <w:rPr>
          <w:b/>
          <w:sz w:val="20"/>
          <w:szCs w:val="20"/>
        </w:rPr>
        <w:t>19</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6CB2D850" w14:textId="77777777" w:rsidR="00F273FB" w:rsidRDefault="00F273FB" w:rsidP="00F273FB">
      <w:pPr>
        <w:shd w:val="clear" w:color="auto" w:fill="F2F2F2" w:themeFill="background1" w:themeFillShade="F2"/>
      </w:pPr>
      <w:r>
        <w:rPr>
          <w:b/>
          <w:sz w:val="20"/>
          <w:szCs w:val="20"/>
        </w:rPr>
        <w:t xml:space="preserve">New </w:t>
      </w:r>
      <w:r w:rsidRPr="0088784A">
        <w:rPr>
          <w:b/>
          <w:sz w:val="20"/>
          <w:szCs w:val="20"/>
        </w:rPr>
        <w:t>Agreement</w:t>
      </w:r>
    </w:p>
    <w:p w14:paraId="242161A3" w14:textId="77777777" w:rsidR="00F273FB" w:rsidRDefault="00F273FB" w:rsidP="00F273FB">
      <w:pPr>
        <w:shd w:val="clear" w:color="auto" w:fill="F2F2F2" w:themeFill="background1" w:themeFillShade="F2"/>
      </w:pPr>
      <w:r>
        <w:lastRenderedPageBreak/>
        <w:t>Commitment to:</w:t>
      </w:r>
    </w:p>
    <w:p w14:paraId="2FAB6556" w14:textId="77777777" w:rsidR="00F273FB" w:rsidRDefault="00F273FB" w:rsidP="00F273FB">
      <w:pPr>
        <w:shd w:val="clear" w:color="auto" w:fill="F2F2F2" w:themeFill="background1" w:themeFillShade="F2"/>
      </w:pPr>
      <w:r>
        <w:t>- announce any outages including why they occurred, what steps were taken to rectify and what steps have been taken to prevent the situation happening again (if applicable)</w:t>
      </w:r>
    </w:p>
    <w:p w14:paraId="5D5B53C8" w14:textId="77777777" w:rsidR="00F273FB" w:rsidRDefault="00F273FB" w:rsidP="00F273FB">
      <w:pPr>
        <w:shd w:val="clear" w:color="auto" w:fill="F2F2F2" w:themeFill="background1" w:themeFillShade="F2"/>
      </w:pPr>
      <w:r>
        <w:t>- the betterment of the EOS community</w:t>
      </w:r>
    </w:p>
    <w:p w14:paraId="13A9FAB2" w14:textId="77777777" w:rsidR="00F273FB" w:rsidRDefault="00F273FB" w:rsidP="00F273FB">
      <w:pPr>
        <w:shd w:val="clear" w:color="auto" w:fill="F2F2F2" w:themeFill="background1" w:themeFillShade="F2"/>
      </w:pPr>
      <w:r>
        <w:t>- announce any breaches/hacks</w:t>
      </w:r>
    </w:p>
    <w:p w14:paraId="7B034CBC" w14:textId="77777777" w:rsidR="00F273FB" w:rsidRDefault="00F273FB" w:rsidP="00F273FB">
      <w:pPr>
        <w:shd w:val="clear" w:color="auto" w:fill="F2F2F2" w:themeFill="background1" w:themeFillShade="F2"/>
      </w:pPr>
      <w:r>
        <w:t xml:space="preserve">- announce any court orders/federal orders to (subpoena </w:t>
      </w:r>
      <w:proofErr w:type="spellStart"/>
      <w:r>
        <w:t>etc</w:t>
      </w:r>
      <w:proofErr w:type="spellEnd"/>
      <w:r>
        <w:t>)</w:t>
      </w:r>
    </w:p>
    <w:p w14:paraId="48A3D2D7" w14:textId="77777777" w:rsidR="00F273FB" w:rsidRDefault="00F273FB" w:rsidP="00F273FB"/>
    <w:p w14:paraId="4FDC5666"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B-19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0:25 GMT+8, 26 May</w:t>
      </w:r>
    </w:p>
    <w:p w14:paraId="52EB6E28" w14:textId="77777777" w:rsidR="00F273FB" w:rsidRPr="00F273FB" w:rsidRDefault="00F273FB" w:rsidP="00F273FB">
      <w:pPr>
        <w:shd w:val="clear" w:color="auto" w:fill="DAEEF3" w:themeFill="accent5" w:themeFillTint="33"/>
        <w:ind w:left="420"/>
        <w:rPr>
          <w:color w:val="0070C0"/>
        </w:rPr>
      </w:pPr>
      <w:r w:rsidRPr="00F273FB">
        <w:rPr>
          <w:color w:val="0070C0"/>
        </w:rPr>
        <w:t>Agree with points 1,3 and 4. For "the betterment of the EOS community" this could be us imposing our own views on what should be done by a BP. Some BPs are running on the campaign that they will not be creating "betterment of the community" but rather just doing the exact job of a BP creating blocks. I'd suggest removing based on that (if we add this in the agreement - which I am for)</w:t>
      </w:r>
    </w:p>
    <w:p w14:paraId="5E835699" w14:textId="4AD6C6D4" w:rsidR="00192E81" w:rsidRDefault="00192E81">
      <w:pPr>
        <w:widowControl/>
        <w:jc w:val="left"/>
        <w:rPr>
          <w:b/>
          <w:sz w:val="24"/>
          <w:szCs w:val="24"/>
        </w:rPr>
      </w:pPr>
    </w:p>
    <w:p w14:paraId="2C968AE8" w14:textId="265BC298" w:rsidR="00F54130" w:rsidRDefault="00F54130">
      <w:pPr>
        <w:widowControl/>
        <w:jc w:val="left"/>
        <w:rPr>
          <w:b/>
          <w:sz w:val="24"/>
          <w:szCs w:val="24"/>
        </w:rPr>
      </w:pPr>
    </w:p>
    <w:p w14:paraId="31A4642F" w14:textId="77777777" w:rsidR="00F54130" w:rsidRDefault="00F54130" w:rsidP="00F54130">
      <w:pPr>
        <w:shd w:val="clear" w:color="auto" w:fill="F2F2F2" w:themeFill="background1" w:themeFillShade="F2"/>
        <w:rPr>
          <w:b/>
          <w:sz w:val="20"/>
          <w:szCs w:val="20"/>
        </w:rPr>
      </w:pPr>
      <w:r>
        <w:rPr>
          <w:b/>
          <w:sz w:val="20"/>
          <w:szCs w:val="20"/>
        </w:rPr>
        <w:t>Proposal B-23 [From:</w:t>
      </w:r>
      <w:r>
        <w:rPr>
          <w:sz w:val="20"/>
          <w:szCs w:val="20"/>
        </w:rPr>
        <w:t xml:space="preserve"> </w:t>
      </w:r>
      <w:proofErr w:type="spellStart"/>
      <w:r>
        <w:rPr>
          <w:sz w:val="20"/>
          <w:szCs w:val="20"/>
        </w:rPr>
        <w:t>adrianbye</w:t>
      </w:r>
      <w:proofErr w:type="spellEnd"/>
      <w:r>
        <w:rPr>
          <w:b/>
          <w:sz w:val="20"/>
          <w:szCs w:val="20"/>
        </w:rPr>
        <w:t>] GMT+8, 27 May</w:t>
      </w:r>
    </w:p>
    <w:p w14:paraId="0AA4359F" w14:textId="77777777" w:rsidR="00F54130" w:rsidRPr="009E64EA" w:rsidRDefault="00F54130" w:rsidP="00F54130">
      <w:pPr>
        <w:shd w:val="clear" w:color="auto" w:fill="F2F2F2" w:themeFill="background1" w:themeFillShade="F2"/>
        <w:rPr>
          <w:b/>
        </w:rPr>
      </w:pPr>
      <w:r w:rsidRPr="009E64EA">
        <w:rPr>
          <w:b/>
        </w:rPr>
        <w:t>New Agreement</w:t>
      </w:r>
    </w:p>
    <w:p w14:paraId="58A9C05E" w14:textId="77777777" w:rsidR="00F54130" w:rsidRDefault="00F54130" w:rsidP="00F54130">
      <w:pPr>
        <w:shd w:val="clear" w:color="auto" w:fill="F2F2F2" w:themeFill="background1" w:themeFillShade="F2"/>
      </w:pPr>
      <w:r w:rsidRPr="009E64EA">
        <w:t xml:space="preserve">This is great work. It should also cover the case of banning airdrop BPs like </w:t>
      </w:r>
      <w:proofErr w:type="spellStart"/>
      <w:r w:rsidRPr="009E64EA">
        <w:t>eosDAC</w:t>
      </w:r>
      <w:proofErr w:type="spellEnd"/>
      <w:r w:rsidRPr="009E64EA">
        <w:t xml:space="preserve"> as well, perhaps as an additional item.</w:t>
      </w:r>
    </w:p>
    <w:p w14:paraId="7E738AE5" w14:textId="77777777" w:rsidR="00F54130" w:rsidRDefault="00F54130">
      <w:pPr>
        <w:widowControl/>
        <w:jc w:val="left"/>
        <w:rPr>
          <w:b/>
          <w:sz w:val="24"/>
          <w:szCs w:val="24"/>
        </w:rPr>
      </w:pPr>
    </w:p>
    <w:p w14:paraId="4716A8AC" w14:textId="77777777" w:rsidR="008A422F" w:rsidRDefault="008A422F">
      <w:pPr>
        <w:widowControl/>
        <w:jc w:val="left"/>
        <w:rPr>
          <w:b/>
          <w:sz w:val="24"/>
          <w:szCs w:val="24"/>
        </w:rPr>
      </w:pPr>
    </w:p>
    <w:p w14:paraId="4A7D62D3" w14:textId="77777777" w:rsidR="008A422F" w:rsidRPr="0088784A" w:rsidRDefault="008A422F" w:rsidP="008A422F">
      <w:pPr>
        <w:shd w:val="clear" w:color="auto" w:fill="F2F2F2" w:themeFill="background1" w:themeFillShade="F2"/>
      </w:pPr>
      <w:r w:rsidRPr="0088784A">
        <w:rPr>
          <w:b/>
          <w:sz w:val="20"/>
          <w:szCs w:val="20"/>
        </w:rPr>
        <w:t>Proposal B-</w:t>
      </w:r>
      <w:r>
        <w:rPr>
          <w:b/>
          <w:sz w:val="20"/>
          <w:szCs w:val="20"/>
        </w:rPr>
        <w:t>20</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GMT+8, 26 May</w:t>
      </w:r>
    </w:p>
    <w:p w14:paraId="47452706" w14:textId="77777777" w:rsidR="008A422F" w:rsidRDefault="008A422F" w:rsidP="008A422F">
      <w:pPr>
        <w:shd w:val="clear" w:color="auto" w:fill="F2F2F2" w:themeFill="background1" w:themeFillShade="F2"/>
      </w:pPr>
      <w:r>
        <w:rPr>
          <w:b/>
          <w:sz w:val="20"/>
          <w:szCs w:val="20"/>
        </w:rPr>
        <w:t>New Comment</w:t>
      </w:r>
    </w:p>
    <w:p w14:paraId="42F6DA03" w14:textId="77777777" w:rsidR="008A422F" w:rsidRDefault="008A422F" w:rsidP="00A9688D">
      <w:pPr>
        <w:shd w:val="clear" w:color="auto" w:fill="F2F2F2" w:themeFill="background1" w:themeFillShade="F2"/>
      </w:pPr>
      <w:r w:rsidRPr="00B623E1">
        <w:t>Just a clarification on our comments on the BP agreement. We think that in the BP agreement it should defer and commit to ECAF and allow that body to form the policy and procedures around arbitration and execution of orders.</w:t>
      </w:r>
    </w:p>
    <w:p w14:paraId="58C0DE45" w14:textId="28E32B28" w:rsidR="00192E81" w:rsidRDefault="00192E81">
      <w:pPr>
        <w:widowControl/>
        <w:jc w:val="left"/>
        <w:rPr>
          <w:b/>
          <w:sz w:val="24"/>
          <w:szCs w:val="24"/>
        </w:rPr>
      </w:pPr>
    </w:p>
    <w:p w14:paraId="2DFB5C79" w14:textId="4E34B58C" w:rsidR="00F54417" w:rsidRDefault="00F54417">
      <w:pPr>
        <w:widowControl/>
        <w:jc w:val="left"/>
        <w:rPr>
          <w:b/>
          <w:sz w:val="24"/>
          <w:szCs w:val="24"/>
        </w:rPr>
      </w:pPr>
    </w:p>
    <w:p w14:paraId="57258BF5" w14:textId="77777777" w:rsidR="008852A6" w:rsidRDefault="008852A6">
      <w:pPr>
        <w:widowControl/>
        <w:jc w:val="left"/>
        <w:rPr>
          <w:b/>
          <w:sz w:val="24"/>
          <w:szCs w:val="24"/>
        </w:rPr>
      </w:pPr>
    </w:p>
    <w:p w14:paraId="7A1BEAC2" w14:textId="68A14FA9" w:rsidR="00192E81" w:rsidRPr="00F54417" w:rsidRDefault="00F54417" w:rsidP="00F54417">
      <w:pPr>
        <w:widowControl/>
        <w:shd w:val="clear" w:color="auto" w:fill="FBD4B4" w:themeFill="accent6" w:themeFillTint="66"/>
        <w:jc w:val="left"/>
        <w:rPr>
          <w:b/>
          <w:sz w:val="22"/>
          <w:szCs w:val="22"/>
        </w:rPr>
      </w:pPr>
      <w:r>
        <w:rPr>
          <w:b/>
          <w:sz w:val="22"/>
          <w:szCs w:val="22"/>
        </w:rPr>
        <w:t>C-----Constitution</w:t>
      </w:r>
    </w:p>
    <w:p w14:paraId="287308DB" w14:textId="77777777" w:rsidR="00E74109" w:rsidRDefault="00E74109">
      <w:pPr>
        <w:widowControl/>
        <w:jc w:val="left"/>
        <w:rPr>
          <w:b/>
          <w:sz w:val="24"/>
          <w:szCs w:val="24"/>
        </w:rPr>
      </w:pPr>
    </w:p>
    <w:p w14:paraId="593F8ACC" w14:textId="77777777" w:rsidR="00D60B73" w:rsidRDefault="00D60B73" w:rsidP="00D60B73">
      <w:pPr>
        <w:shd w:val="clear" w:color="auto" w:fill="F2F2F2" w:themeFill="background1" w:themeFillShade="F2"/>
        <w:rPr>
          <w:b/>
          <w:sz w:val="20"/>
          <w:szCs w:val="20"/>
        </w:rPr>
      </w:pPr>
      <w:r>
        <w:rPr>
          <w:b/>
          <w:sz w:val="20"/>
          <w:szCs w:val="20"/>
        </w:rPr>
        <w:t xml:space="preserve">Proposal C-1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 22 May</w:t>
      </w:r>
    </w:p>
    <w:p w14:paraId="75BCA207" w14:textId="77777777" w:rsidR="00D60B73" w:rsidRPr="00E274C8" w:rsidRDefault="00D60B73" w:rsidP="00D60B73">
      <w:pPr>
        <w:shd w:val="clear" w:color="auto" w:fill="F2F2F2" w:themeFill="background1" w:themeFillShade="F2"/>
        <w:rPr>
          <w:b/>
          <w:sz w:val="20"/>
          <w:szCs w:val="20"/>
        </w:rPr>
      </w:pPr>
      <w:r w:rsidRPr="00E274C8">
        <w:rPr>
          <w:b/>
          <w:sz w:val="20"/>
          <w:szCs w:val="20"/>
        </w:rPr>
        <w:t>Article I - No Lying:</w:t>
      </w:r>
    </w:p>
    <w:p w14:paraId="60A0D24A" w14:textId="77777777" w:rsidR="00D60B73" w:rsidRDefault="00D60B73" w:rsidP="00D60B73">
      <w:pPr>
        <w:shd w:val="clear" w:color="auto" w:fill="F2F2F2" w:themeFill="background1" w:themeFillShade="F2"/>
      </w:pPr>
      <w:r>
        <w:t xml:space="preserve">I don't approve of this article in its current form. It can lead to a lot of accusations and mud-slinging, with people calling on this article to prosecute others. It is almost impossible to prove that someone has knowingly said a lie, especially if the scope is all communication. I would prefer an approach </w:t>
      </w:r>
      <w:proofErr w:type="gramStart"/>
      <w:r>
        <w:t>similar to</w:t>
      </w:r>
      <w:proofErr w:type="gramEnd"/>
      <w:r>
        <w:t xml:space="preserve"> the one taken by </w:t>
      </w:r>
      <w:proofErr w:type="spellStart"/>
      <w:r>
        <w:t>CAcert</w:t>
      </w:r>
      <w:proofErr w:type="spellEnd"/>
      <w:r>
        <w:t>:</w:t>
      </w:r>
    </w:p>
    <w:p w14:paraId="14B04284" w14:textId="77777777" w:rsidR="00D60B73" w:rsidRDefault="007074BD" w:rsidP="00D60B73">
      <w:pPr>
        <w:shd w:val="clear" w:color="auto" w:fill="F2F2F2" w:themeFill="background1" w:themeFillShade="F2"/>
        <w:spacing w:after="120"/>
      </w:pPr>
      <w:hyperlink r:id="rId9" w:anchor="CAcert_Assurer_Reliable_Statement_-_CARS" w:history="1">
        <w:r w:rsidR="00D60B73" w:rsidRPr="00D56238">
          <w:rPr>
            <w:rStyle w:val="a3"/>
          </w:rPr>
          <w:t>http://wiki.cacert.org/AssuranceHandbook2#CAcert_Assurer_Reliable_Statement_-_CARS</w:t>
        </w:r>
      </w:hyperlink>
    </w:p>
    <w:p w14:paraId="48F48F6E" w14:textId="77777777" w:rsidR="00D60B73" w:rsidRDefault="00D60B73" w:rsidP="00D60B73">
      <w:pPr>
        <w:shd w:val="clear" w:color="auto" w:fill="F2F2F2" w:themeFill="background1" w:themeFillShade="F2"/>
      </w:pPr>
      <w:r>
        <w:t>I don't think that we can change this article in a meaningful way to support this approach. This is more relevant to users with special permissions, such as arbitrators and BPs, so it should probably be moved to the BP agreement / arbitrator agreement. I suggest removing this article from the constitution.</w:t>
      </w:r>
    </w:p>
    <w:p w14:paraId="692F41C1" w14:textId="77777777" w:rsidR="00D60B73" w:rsidRDefault="00D60B73" w:rsidP="00D60B73"/>
    <w:p w14:paraId="54FA7E4D" w14:textId="77777777" w:rsidR="00D60B73" w:rsidRPr="004166CF" w:rsidRDefault="00D60B73" w:rsidP="00D60B73">
      <w:pPr>
        <w:shd w:val="clear" w:color="auto" w:fill="DAEEF3" w:themeFill="accent5" w:themeFillTint="33"/>
        <w:ind w:left="420"/>
        <w:rPr>
          <w:color w:val="0070C0"/>
          <w:sz w:val="20"/>
          <w:szCs w:val="20"/>
        </w:rPr>
      </w:pPr>
      <w:r w:rsidRPr="004166CF">
        <w:rPr>
          <w:b/>
          <w:color w:val="0070C0"/>
          <w:sz w:val="20"/>
          <w:szCs w:val="20"/>
        </w:rPr>
        <w:t>Reply C-1 (1) [From:</w:t>
      </w:r>
      <w:r w:rsidRPr="004166CF">
        <w:rPr>
          <w:color w:val="0070C0"/>
          <w:sz w:val="20"/>
          <w:szCs w:val="20"/>
        </w:rPr>
        <w:t xml:space="preserve"> Josh Kauffman (EOS Canada)</w:t>
      </w:r>
      <w:r w:rsidRPr="004166CF">
        <w:rPr>
          <w:b/>
          <w:color w:val="0070C0"/>
          <w:sz w:val="20"/>
          <w:szCs w:val="20"/>
        </w:rPr>
        <w:t>] 9:38 GMT+8, 23 May</w:t>
      </w:r>
    </w:p>
    <w:p w14:paraId="28CC2D1C" w14:textId="77777777" w:rsidR="00D60B73" w:rsidRPr="004166CF" w:rsidRDefault="00D60B73" w:rsidP="00D60B73">
      <w:pPr>
        <w:shd w:val="clear" w:color="auto" w:fill="DAEEF3" w:themeFill="accent5" w:themeFillTint="33"/>
        <w:ind w:left="420"/>
        <w:rPr>
          <w:color w:val="0070C0"/>
        </w:rPr>
      </w:pPr>
      <w:r w:rsidRPr="004166CF">
        <w:rPr>
          <w:color w:val="0070C0"/>
        </w:rPr>
        <w:t>I'm not fully in agreement with Todor that this should be removed. To me it sets a standard for the etiquette that is expected on the network. If someone wants to formally accuse someone of something, it will cost them quite a bit to go to arbitration. I don't foresee too much abuse of this.</w:t>
      </w:r>
    </w:p>
    <w:p w14:paraId="3BEB5C8B" w14:textId="77777777" w:rsidR="00D60B73" w:rsidRPr="004166CF" w:rsidRDefault="00D60B73" w:rsidP="00D60B73">
      <w:pPr>
        <w:ind w:left="420"/>
        <w:rPr>
          <w:color w:val="0070C0"/>
        </w:rPr>
      </w:pPr>
    </w:p>
    <w:p w14:paraId="4F4A2460" w14:textId="77777777" w:rsidR="00D60B73" w:rsidRPr="004166CF" w:rsidRDefault="00D60B73" w:rsidP="00D60B73">
      <w:pPr>
        <w:shd w:val="clear" w:color="auto" w:fill="DAEEF3" w:themeFill="accent5" w:themeFillTint="33"/>
        <w:ind w:left="420"/>
        <w:rPr>
          <w:b/>
          <w:color w:val="0070C0"/>
          <w:sz w:val="20"/>
          <w:szCs w:val="20"/>
        </w:rPr>
      </w:pPr>
      <w:r w:rsidRPr="004166CF">
        <w:rPr>
          <w:b/>
          <w:color w:val="0070C0"/>
          <w:sz w:val="20"/>
          <w:szCs w:val="20"/>
        </w:rPr>
        <w:lastRenderedPageBreak/>
        <w:t>Reply C-1 (2) [From:</w:t>
      </w:r>
      <w:r w:rsidRPr="004166CF">
        <w:rPr>
          <w:color w:val="0070C0"/>
          <w:sz w:val="20"/>
          <w:szCs w:val="20"/>
        </w:rPr>
        <w:t xml:space="preserve"> Thomas Cox</w:t>
      </w:r>
      <w:r w:rsidRPr="004166CF">
        <w:rPr>
          <w:b/>
          <w:color w:val="0070C0"/>
          <w:sz w:val="20"/>
          <w:szCs w:val="20"/>
        </w:rPr>
        <w:t>] GMT+8, 23 May</w:t>
      </w:r>
    </w:p>
    <w:p w14:paraId="6A625595" w14:textId="77777777" w:rsidR="00D60B73" w:rsidRPr="004166CF" w:rsidRDefault="00D60B73" w:rsidP="00D60B73">
      <w:pPr>
        <w:shd w:val="clear" w:color="auto" w:fill="DAEEF3" w:themeFill="accent5" w:themeFillTint="33"/>
        <w:ind w:left="420"/>
        <w:rPr>
          <w:color w:val="0070C0"/>
        </w:rPr>
      </w:pPr>
      <w:r w:rsidRPr="004166CF">
        <w:rPr>
          <w:color w:val="0070C0"/>
        </w:rPr>
        <w:t>You are welcome to propose alternative wording, but removal of this article (I believe) allows fraud.</w:t>
      </w:r>
    </w:p>
    <w:p w14:paraId="597A25BF" w14:textId="77777777" w:rsidR="00D60B73" w:rsidRPr="004166CF" w:rsidRDefault="00D60B73" w:rsidP="00D60B73">
      <w:pPr>
        <w:shd w:val="clear" w:color="auto" w:fill="DAEEF3" w:themeFill="accent5" w:themeFillTint="33"/>
        <w:ind w:left="420"/>
        <w:rPr>
          <w:color w:val="0070C0"/>
        </w:rPr>
      </w:pPr>
      <w:r w:rsidRPr="004166CF">
        <w:rPr>
          <w:color w:val="0070C0"/>
        </w:rPr>
        <w:t xml:space="preserve">Mere free speech is not actionable if you have not harmed anyone, and creators of social media </w:t>
      </w:r>
      <w:proofErr w:type="spellStart"/>
      <w:r w:rsidRPr="004166CF">
        <w:rPr>
          <w:color w:val="0070C0"/>
        </w:rPr>
        <w:t>dapps</w:t>
      </w:r>
      <w:proofErr w:type="spellEnd"/>
      <w:r w:rsidRPr="004166CF">
        <w:rPr>
          <w:color w:val="0070C0"/>
        </w:rPr>
        <w:t xml:space="preserve"> are free to build into their governing docs for their </w:t>
      </w:r>
      <w:proofErr w:type="gramStart"/>
      <w:r w:rsidRPr="004166CF">
        <w:rPr>
          <w:color w:val="0070C0"/>
        </w:rPr>
        <w:t>users</w:t>
      </w:r>
      <w:proofErr w:type="gramEnd"/>
      <w:r w:rsidRPr="004166CF">
        <w:rPr>
          <w:color w:val="0070C0"/>
        </w:rPr>
        <w:t xml:space="preserve"> stronger protections of free speech.</w:t>
      </w:r>
    </w:p>
    <w:p w14:paraId="3E06EA73" w14:textId="3BB2BE5B" w:rsidR="00D60B73" w:rsidRDefault="00D60B73" w:rsidP="00D60B73"/>
    <w:p w14:paraId="533D8645" w14:textId="77777777" w:rsidR="00F8720C" w:rsidRDefault="00F8720C" w:rsidP="00D60B73"/>
    <w:p w14:paraId="2A5D245B" w14:textId="77777777" w:rsidR="00D60B73" w:rsidRPr="004166CF" w:rsidRDefault="00D60B73" w:rsidP="00D60B73">
      <w:pPr>
        <w:shd w:val="clear" w:color="auto" w:fill="DAEEF3" w:themeFill="accent5" w:themeFillTint="33"/>
        <w:ind w:left="420"/>
        <w:rPr>
          <w:color w:val="0070C0"/>
          <w:sz w:val="20"/>
          <w:szCs w:val="20"/>
        </w:rPr>
      </w:pPr>
      <w:r w:rsidRPr="004166CF">
        <w:rPr>
          <w:b/>
          <w:color w:val="0070C0"/>
          <w:sz w:val="20"/>
          <w:szCs w:val="20"/>
        </w:rPr>
        <w:t>Reply C-1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r w:rsidRPr="004166CF">
        <w:rPr>
          <w:b/>
          <w:color w:val="0070C0"/>
          <w:sz w:val="20"/>
          <w:szCs w:val="20"/>
        </w:rPr>
        <w:t>] 14:33 GMT+8, 24 May</w:t>
      </w:r>
    </w:p>
    <w:p w14:paraId="52488416" w14:textId="77777777" w:rsidR="00D60B73" w:rsidRPr="004166CF" w:rsidRDefault="00D60B73" w:rsidP="00D60B73">
      <w:pPr>
        <w:shd w:val="clear" w:color="auto" w:fill="DAEEF3" w:themeFill="accent5" w:themeFillTint="33"/>
        <w:ind w:left="420"/>
        <w:rPr>
          <w:color w:val="0070C0"/>
        </w:rPr>
      </w:pPr>
      <w:r w:rsidRPr="004166CF">
        <w:rPr>
          <w:color w:val="0070C0"/>
        </w:rPr>
        <w:t>Proposal for new text of Article I:</w:t>
      </w:r>
    </w:p>
    <w:p w14:paraId="43000F57" w14:textId="77777777" w:rsidR="00D60B73" w:rsidRPr="004166CF" w:rsidRDefault="00D60B73" w:rsidP="00D60B73">
      <w:pPr>
        <w:shd w:val="clear" w:color="auto" w:fill="DAEEF3" w:themeFill="accent5" w:themeFillTint="33"/>
        <w:ind w:left="420"/>
        <w:rPr>
          <w:color w:val="0070C0"/>
        </w:rPr>
      </w:pPr>
      <w:r w:rsidRPr="004166CF">
        <w:rPr>
          <w:color w:val="0070C0"/>
        </w:rPr>
        <w:t>No user of this blockchain shall make knowingly false or misleading statements that can result in direct harm or financial loss for other users.</w:t>
      </w:r>
    </w:p>
    <w:p w14:paraId="73A7607B" w14:textId="4E1B3FF1" w:rsidR="00D60B73" w:rsidRDefault="00D60B73">
      <w:pPr>
        <w:widowControl/>
        <w:jc w:val="left"/>
        <w:rPr>
          <w:b/>
          <w:sz w:val="24"/>
          <w:szCs w:val="24"/>
        </w:rPr>
      </w:pPr>
    </w:p>
    <w:p w14:paraId="0670F0B9" w14:textId="77777777" w:rsidR="00060976" w:rsidRDefault="00060976">
      <w:pPr>
        <w:widowControl/>
        <w:jc w:val="left"/>
        <w:rPr>
          <w:b/>
          <w:sz w:val="24"/>
          <w:szCs w:val="24"/>
        </w:rPr>
      </w:pPr>
    </w:p>
    <w:p w14:paraId="26F177EB" w14:textId="77777777" w:rsidR="00D60B73" w:rsidRPr="00E274C8" w:rsidRDefault="00D60B73" w:rsidP="00D60B73">
      <w:pPr>
        <w:shd w:val="clear" w:color="auto" w:fill="F2F2F2" w:themeFill="background1" w:themeFillShade="F2"/>
        <w:rPr>
          <w:b/>
          <w:sz w:val="20"/>
          <w:szCs w:val="20"/>
        </w:rPr>
      </w:pPr>
      <w:r>
        <w:rPr>
          <w:b/>
          <w:sz w:val="20"/>
          <w:szCs w:val="20"/>
        </w:rPr>
        <w:t xml:space="preserve">Proposal C-2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18922DB8" w14:textId="77777777" w:rsidR="00D60B73" w:rsidRPr="00E274C8" w:rsidRDefault="00D60B73" w:rsidP="00D60B73">
      <w:pPr>
        <w:shd w:val="clear" w:color="auto" w:fill="F2F2F2" w:themeFill="background1" w:themeFillShade="F2"/>
        <w:rPr>
          <w:b/>
          <w:sz w:val="20"/>
          <w:szCs w:val="20"/>
        </w:rPr>
      </w:pPr>
      <w:r w:rsidRPr="00E274C8">
        <w:rPr>
          <w:b/>
          <w:sz w:val="20"/>
          <w:szCs w:val="20"/>
        </w:rPr>
        <w:t>Article II - Property Rights</w:t>
      </w:r>
    </w:p>
    <w:p w14:paraId="3AF099ED" w14:textId="77777777" w:rsidR="00D60B73" w:rsidRDefault="00D60B73" w:rsidP="00D60B73">
      <w:pPr>
        <w:shd w:val="clear" w:color="auto" w:fill="F2F2F2" w:themeFill="background1" w:themeFillShade="F2"/>
      </w:pPr>
      <w:r>
        <w:t>I disapprove of the word "sacred". It has religious connotations and, in my opinion, has no place in a governance document. I would suggest replacing it with another word, such as "inviolable".</w:t>
      </w:r>
    </w:p>
    <w:p w14:paraId="3B4DE7C6" w14:textId="77777777" w:rsidR="00D60B73" w:rsidRDefault="00D60B73" w:rsidP="00D60B73"/>
    <w:p w14:paraId="36C16621" w14:textId="77777777" w:rsidR="00D60B73" w:rsidRPr="004166CF" w:rsidRDefault="00D60B73" w:rsidP="00D60B73">
      <w:pPr>
        <w:shd w:val="clear" w:color="auto" w:fill="DAEEF3" w:themeFill="accent5" w:themeFillTint="33"/>
        <w:ind w:left="420"/>
        <w:rPr>
          <w:color w:val="0070C0"/>
          <w:sz w:val="20"/>
          <w:szCs w:val="20"/>
        </w:rPr>
      </w:pPr>
      <w:r w:rsidRPr="004166CF">
        <w:rPr>
          <w:b/>
          <w:color w:val="0070C0"/>
          <w:sz w:val="20"/>
          <w:szCs w:val="20"/>
        </w:rPr>
        <w:t>Reply C-2 (1) [From:</w:t>
      </w:r>
      <w:r w:rsidRPr="004166CF">
        <w:rPr>
          <w:color w:val="0070C0"/>
          <w:sz w:val="20"/>
          <w:szCs w:val="20"/>
        </w:rPr>
        <w:t xml:space="preserve"> Josh Kauffman (EOS Canada)</w:t>
      </w:r>
      <w:r w:rsidRPr="004166CF">
        <w:rPr>
          <w:b/>
          <w:color w:val="0070C0"/>
          <w:sz w:val="20"/>
          <w:szCs w:val="20"/>
        </w:rPr>
        <w:t>] 9:41 GMT+8, 24 May</w:t>
      </w:r>
    </w:p>
    <w:p w14:paraId="3477D99B" w14:textId="77777777" w:rsidR="00D60B73" w:rsidRPr="004166CF" w:rsidRDefault="00D60B73" w:rsidP="00D60B73">
      <w:pPr>
        <w:shd w:val="clear" w:color="auto" w:fill="DAEEF3" w:themeFill="accent5" w:themeFillTint="33"/>
        <w:ind w:left="420"/>
        <w:rPr>
          <w:color w:val="0070C0"/>
        </w:rPr>
      </w:pPr>
      <w:r w:rsidRPr="004166CF">
        <w:rPr>
          <w:color w:val="0070C0"/>
        </w:rPr>
        <w:t>Agree with inviolable. But even as a native English speaker I had to look it up. Suggest this is used unless a better, more common word, is found.</w:t>
      </w:r>
    </w:p>
    <w:p w14:paraId="1C0A11AF" w14:textId="37040A31" w:rsidR="00192E81" w:rsidRDefault="00192E81">
      <w:pPr>
        <w:widowControl/>
        <w:jc w:val="left"/>
        <w:rPr>
          <w:b/>
          <w:sz w:val="24"/>
          <w:szCs w:val="24"/>
        </w:rPr>
      </w:pPr>
    </w:p>
    <w:p w14:paraId="3107BF43" w14:textId="65F5FA31" w:rsidR="00F54130" w:rsidRDefault="00F54130">
      <w:pPr>
        <w:widowControl/>
        <w:jc w:val="left"/>
        <w:rPr>
          <w:b/>
          <w:sz w:val="24"/>
          <w:szCs w:val="24"/>
        </w:rPr>
      </w:pPr>
    </w:p>
    <w:p w14:paraId="288C0E35" w14:textId="77777777" w:rsidR="00D014E7" w:rsidRDefault="00D014E7">
      <w:pPr>
        <w:widowControl/>
        <w:jc w:val="left"/>
        <w:rPr>
          <w:b/>
          <w:sz w:val="24"/>
          <w:szCs w:val="24"/>
        </w:rPr>
      </w:pPr>
    </w:p>
    <w:p w14:paraId="07C346A8" w14:textId="77777777" w:rsidR="00F54130" w:rsidRDefault="00F54130" w:rsidP="00F54130">
      <w:pPr>
        <w:shd w:val="clear" w:color="auto" w:fill="F2F2F2" w:themeFill="background1" w:themeFillShade="F2"/>
        <w:rPr>
          <w:b/>
          <w:sz w:val="20"/>
          <w:szCs w:val="20"/>
        </w:rPr>
      </w:pPr>
      <w:r>
        <w:rPr>
          <w:b/>
          <w:sz w:val="20"/>
          <w:szCs w:val="20"/>
        </w:rPr>
        <w:t>Proposal C-30 [From:</w:t>
      </w:r>
      <w:r>
        <w:rPr>
          <w:sz w:val="20"/>
          <w:szCs w:val="20"/>
        </w:rPr>
        <w:t xml:space="preserve"> </w:t>
      </w:r>
      <w:proofErr w:type="spellStart"/>
      <w:r>
        <w:rPr>
          <w:sz w:val="20"/>
          <w:szCs w:val="20"/>
        </w:rPr>
        <w:t>murali</w:t>
      </w:r>
      <w:proofErr w:type="spellEnd"/>
      <w:r>
        <w:rPr>
          <w:b/>
          <w:sz w:val="20"/>
          <w:szCs w:val="20"/>
        </w:rPr>
        <w:t>] GMT+8, 26 May</w:t>
      </w:r>
    </w:p>
    <w:p w14:paraId="697A3F38" w14:textId="77777777" w:rsidR="00F54130" w:rsidRPr="00501F5A" w:rsidRDefault="00F54130" w:rsidP="00F54130">
      <w:pPr>
        <w:shd w:val="clear" w:color="auto" w:fill="F2F2F2" w:themeFill="background1" w:themeFillShade="F2"/>
        <w:rPr>
          <w:b/>
          <w:sz w:val="20"/>
          <w:szCs w:val="20"/>
        </w:rPr>
      </w:pPr>
      <w:r w:rsidRPr="00E274C8">
        <w:rPr>
          <w:b/>
          <w:sz w:val="20"/>
          <w:szCs w:val="20"/>
        </w:rPr>
        <w:t xml:space="preserve">Article </w:t>
      </w:r>
      <w:r>
        <w:rPr>
          <w:b/>
          <w:sz w:val="20"/>
          <w:szCs w:val="20"/>
        </w:rPr>
        <w:t>V</w:t>
      </w:r>
      <w:r w:rsidRPr="00E274C8">
        <w:rPr>
          <w:b/>
          <w:sz w:val="20"/>
          <w:szCs w:val="20"/>
        </w:rPr>
        <w:t xml:space="preserve">I - </w:t>
      </w:r>
      <w:r w:rsidRPr="00833975">
        <w:rPr>
          <w:b/>
          <w:sz w:val="20"/>
          <w:szCs w:val="20"/>
        </w:rPr>
        <w:t>10% Ownership Cap</w:t>
      </w:r>
    </w:p>
    <w:p w14:paraId="11D83D49" w14:textId="77777777" w:rsidR="00F54130" w:rsidRDefault="00F54130" w:rsidP="00F54130">
      <w:pPr>
        <w:shd w:val="clear" w:color="auto" w:fill="F2F2F2" w:themeFill="background1" w:themeFillShade="F2"/>
      </w:pPr>
      <w:r w:rsidRPr="00501F5A">
        <w:t xml:space="preserve">Article VI can be expanded as "No Member or Beneficial Interest shall own or control more than 10% of the issued tokens". The reason for including control is that there could be several ways in which control could be exercised without </w:t>
      </w:r>
      <w:proofErr w:type="gramStart"/>
      <w:r w:rsidRPr="00501F5A">
        <w:t>actually owning</w:t>
      </w:r>
      <w:proofErr w:type="gramEnd"/>
      <w:r w:rsidRPr="00501F5A">
        <w:t xml:space="preserve"> the tokens.</w:t>
      </w:r>
    </w:p>
    <w:p w14:paraId="7063C186" w14:textId="56771683" w:rsidR="00F41131" w:rsidRDefault="00F41131">
      <w:pPr>
        <w:widowControl/>
        <w:jc w:val="left"/>
        <w:rPr>
          <w:b/>
          <w:sz w:val="24"/>
          <w:szCs w:val="24"/>
        </w:rPr>
      </w:pPr>
    </w:p>
    <w:p w14:paraId="31A777A2" w14:textId="00A545BE" w:rsidR="008852A6" w:rsidRDefault="008852A6">
      <w:pPr>
        <w:widowControl/>
        <w:jc w:val="left"/>
        <w:rPr>
          <w:b/>
          <w:sz w:val="24"/>
          <w:szCs w:val="24"/>
        </w:rPr>
      </w:pPr>
    </w:p>
    <w:p w14:paraId="5F712CDD" w14:textId="77777777" w:rsidR="008852A6" w:rsidRDefault="008852A6">
      <w:pPr>
        <w:widowControl/>
        <w:jc w:val="left"/>
        <w:rPr>
          <w:b/>
          <w:sz w:val="24"/>
          <w:szCs w:val="24"/>
        </w:rPr>
      </w:pPr>
    </w:p>
    <w:p w14:paraId="67518B38" w14:textId="77777777" w:rsidR="00F273FB" w:rsidRDefault="00F273FB" w:rsidP="00F273FB">
      <w:pPr>
        <w:shd w:val="clear" w:color="auto" w:fill="F2F2F2" w:themeFill="background1" w:themeFillShade="F2"/>
        <w:rPr>
          <w:b/>
          <w:sz w:val="20"/>
          <w:szCs w:val="20"/>
        </w:rPr>
      </w:pPr>
      <w:r>
        <w:rPr>
          <w:b/>
          <w:sz w:val="20"/>
          <w:szCs w:val="20"/>
        </w:rPr>
        <w:t xml:space="preserve">Proposal C-28 [From: </w:t>
      </w:r>
      <w:r>
        <w:rPr>
          <w:sz w:val="20"/>
          <w:szCs w:val="20"/>
        </w:rPr>
        <w:t>Yannick (</w:t>
      </w:r>
      <w:proofErr w:type="spellStart"/>
      <w:r>
        <w:rPr>
          <w:sz w:val="20"/>
          <w:szCs w:val="20"/>
        </w:rPr>
        <w:t>blockgenic</w:t>
      </w:r>
      <w:proofErr w:type="spellEnd"/>
      <w:r>
        <w:rPr>
          <w:sz w:val="20"/>
          <w:szCs w:val="20"/>
        </w:rPr>
        <w:t xml:space="preserve"> Slenter)</w:t>
      </w:r>
      <w:r>
        <w:rPr>
          <w:b/>
          <w:sz w:val="20"/>
          <w:szCs w:val="20"/>
        </w:rPr>
        <w:t>] 19:17 GMT+8, 25 May</w:t>
      </w:r>
    </w:p>
    <w:p w14:paraId="3E56E3FF" w14:textId="77777777" w:rsidR="00F273FB" w:rsidRPr="00B75C58" w:rsidRDefault="00F273FB" w:rsidP="00F273FB">
      <w:pPr>
        <w:shd w:val="clear" w:color="auto" w:fill="F2F2F2" w:themeFill="background1" w:themeFillShade="F2"/>
      </w:pPr>
      <w:r w:rsidRPr="002A0801">
        <w:rPr>
          <w:b/>
          <w:sz w:val="20"/>
          <w:szCs w:val="20"/>
        </w:rPr>
        <w:t xml:space="preserve">Article </w:t>
      </w:r>
      <w:r>
        <w:rPr>
          <w:b/>
          <w:sz w:val="20"/>
          <w:szCs w:val="20"/>
        </w:rPr>
        <w:t>VII</w:t>
      </w:r>
      <w:r w:rsidRPr="002A0801">
        <w:rPr>
          <w:b/>
          <w:sz w:val="20"/>
          <w:szCs w:val="20"/>
        </w:rPr>
        <w:t xml:space="preserve"> </w:t>
      </w:r>
      <w:r>
        <w:rPr>
          <w:b/>
          <w:sz w:val="20"/>
          <w:szCs w:val="20"/>
        </w:rPr>
        <w:t>– Agreement to Penalties (</w:t>
      </w:r>
      <w:r>
        <w:t>Implications)</w:t>
      </w:r>
    </w:p>
    <w:p w14:paraId="267582C2" w14:textId="77777777" w:rsidR="00F273FB" w:rsidRPr="00192E81" w:rsidRDefault="00F273FB" w:rsidP="00456BCA">
      <w:pPr>
        <w:shd w:val="clear" w:color="auto" w:fill="F2F2F2" w:themeFill="background1" w:themeFillShade="F2"/>
      </w:pPr>
      <w:r w:rsidRPr="00192E81">
        <w:t>In article III it says "To limit gaming and arbitration spam there will almost certainly be filing fees.</w:t>
      </w:r>
    </w:p>
    <w:p w14:paraId="05260D25" w14:textId="77777777" w:rsidR="00F273FB" w:rsidRPr="00192E81" w:rsidRDefault="00F273FB" w:rsidP="00456BCA">
      <w:pPr>
        <w:shd w:val="clear" w:color="auto" w:fill="F2F2F2" w:themeFill="background1" w:themeFillShade="F2"/>
      </w:pPr>
      <w:r w:rsidRPr="00192E81">
        <w:t>Abuse of the system could itself lead to a dispute against the abuser, leading to</w:t>
      </w:r>
    </w:p>
    <w:p w14:paraId="1FD2EE8E" w14:textId="77777777" w:rsidR="00F273FB" w:rsidRPr="00192E81" w:rsidRDefault="00F273FB" w:rsidP="00456BCA">
      <w:pPr>
        <w:shd w:val="clear" w:color="auto" w:fill="F2F2F2" w:themeFill="background1" w:themeFillShade="F2"/>
      </w:pPr>
      <w:r w:rsidRPr="00192E81">
        <w:t xml:space="preserve">his having to pay a fine and/or face some other consequence.". </w:t>
      </w:r>
    </w:p>
    <w:p w14:paraId="056981D9" w14:textId="627A1EFE" w:rsidR="00F273FB" w:rsidRDefault="00F273FB" w:rsidP="00456BCA">
      <w:pPr>
        <w:shd w:val="clear" w:color="auto" w:fill="F2F2F2" w:themeFill="background1" w:themeFillShade="F2"/>
      </w:pPr>
      <w:r w:rsidRPr="00192E81">
        <w:t xml:space="preserve">We need to be certain these fees will be implemented, and if so, we need to define how these fees will be determined, </w:t>
      </w:r>
      <w:proofErr w:type="gramStart"/>
      <w:r w:rsidRPr="00192E81">
        <w:t>in order to</w:t>
      </w:r>
      <w:proofErr w:type="gramEnd"/>
      <w:r w:rsidRPr="00192E81">
        <w:t xml:space="preserve"> ensure everybody is treated equally. The last part of the sentence can also be changed to ", leading to the abuser having to fine having to pay a fine and/or face some other consequence."</w:t>
      </w:r>
    </w:p>
    <w:p w14:paraId="0203E865" w14:textId="26C238E8" w:rsidR="00E37352" w:rsidRDefault="00E37352" w:rsidP="00F273FB"/>
    <w:p w14:paraId="6E52A045" w14:textId="46D696BA" w:rsidR="00456BCA" w:rsidRDefault="00456BCA" w:rsidP="00F273FB"/>
    <w:p w14:paraId="31613EFA" w14:textId="77777777" w:rsidR="00FA4CBF" w:rsidRDefault="00FA4CBF" w:rsidP="00F273FB"/>
    <w:p w14:paraId="3BA7196E" w14:textId="77777777" w:rsidR="00F273FB" w:rsidRDefault="00F273FB" w:rsidP="00F273FB">
      <w:pPr>
        <w:shd w:val="clear" w:color="auto" w:fill="F2F2F2" w:themeFill="background1" w:themeFillShade="F2"/>
        <w:rPr>
          <w:b/>
          <w:sz w:val="20"/>
          <w:szCs w:val="20"/>
        </w:rPr>
      </w:pPr>
      <w:r>
        <w:rPr>
          <w:b/>
          <w:sz w:val="20"/>
          <w:szCs w:val="20"/>
        </w:rPr>
        <w:t xml:space="preserve">Proposal C-21 [From: </w:t>
      </w:r>
      <w:r w:rsidRPr="00B75C58">
        <w:rPr>
          <w:sz w:val="20"/>
          <w:szCs w:val="20"/>
        </w:rPr>
        <w:t>Y</w:t>
      </w:r>
      <w:r>
        <w:rPr>
          <w:sz w:val="20"/>
          <w:szCs w:val="20"/>
        </w:rPr>
        <w:t>ves La Rose (EOS Nation)</w:t>
      </w:r>
      <w:r>
        <w:rPr>
          <w:b/>
          <w:sz w:val="20"/>
          <w:szCs w:val="20"/>
        </w:rPr>
        <w:t>] 16:09 GMT+8, 25 May</w:t>
      </w:r>
    </w:p>
    <w:p w14:paraId="14876243" w14:textId="77777777" w:rsidR="00F273FB" w:rsidRPr="00B75C58" w:rsidRDefault="00F273FB" w:rsidP="00F273FB">
      <w:pPr>
        <w:shd w:val="clear" w:color="auto" w:fill="F2F2F2" w:themeFill="background1" w:themeFillShade="F2"/>
      </w:pPr>
      <w:r w:rsidRPr="002A0801">
        <w:rPr>
          <w:b/>
          <w:sz w:val="20"/>
          <w:szCs w:val="20"/>
        </w:rPr>
        <w:t xml:space="preserve">Article </w:t>
      </w:r>
      <w:r>
        <w:rPr>
          <w:b/>
          <w:sz w:val="20"/>
          <w:szCs w:val="20"/>
        </w:rPr>
        <w:t>X</w:t>
      </w:r>
      <w:r w:rsidRPr="002A0801">
        <w:rPr>
          <w:b/>
          <w:sz w:val="20"/>
          <w:szCs w:val="20"/>
        </w:rPr>
        <w:t xml:space="preserve"> </w:t>
      </w:r>
      <w:r>
        <w:rPr>
          <w:b/>
          <w:sz w:val="20"/>
          <w:szCs w:val="20"/>
        </w:rPr>
        <w:t>– Arbitrator Standards</w:t>
      </w:r>
    </w:p>
    <w:p w14:paraId="28D15AE4" w14:textId="77777777" w:rsidR="00F273FB" w:rsidRDefault="00F273FB" w:rsidP="00F273FB">
      <w:pPr>
        <w:shd w:val="clear" w:color="auto" w:fill="F2F2F2" w:themeFill="background1" w:themeFillShade="F2"/>
      </w:pPr>
      <w:r w:rsidRPr="009F1ADC">
        <w:rPr>
          <w:rFonts w:hint="eastAsia"/>
        </w:rPr>
        <w:lastRenderedPageBreak/>
        <w:t>“</w:t>
      </w:r>
      <w:r w:rsidRPr="009F1ADC">
        <w:t>Been nominated by at least two other Members, and” – specify which members? Members of the same forum, members of any forum, members of the Core forum?</w:t>
      </w:r>
    </w:p>
    <w:p w14:paraId="0298994D" w14:textId="77777777" w:rsidR="00F273FB" w:rsidRDefault="00F273FB" w:rsidP="00F273FB"/>
    <w:p w14:paraId="333DC27D" w14:textId="77777777" w:rsidR="00F273FB" w:rsidRPr="00F273FB" w:rsidRDefault="00F273FB" w:rsidP="00F273FB">
      <w:pPr>
        <w:shd w:val="clear" w:color="auto" w:fill="DAEEF3" w:themeFill="accent5" w:themeFillTint="33"/>
        <w:ind w:left="420"/>
        <w:rPr>
          <w:color w:val="0070C0"/>
          <w:sz w:val="20"/>
          <w:szCs w:val="20"/>
        </w:rPr>
      </w:pPr>
      <w:r w:rsidRPr="00F273FB">
        <w:rPr>
          <w:b/>
          <w:color w:val="0070C0"/>
          <w:sz w:val="20"/>
          <w:szCs w:val="20"/>
        </w:rPr>
        <w:t>Reply C-21 (1) [From:</w:t>
      </w:r>
      <w:r w:rsidRPr="00F273FB">
        <w:rPr>
          <w:color w:val="0070C0"/>
          <w:sz w:val="20"/>
          <w:szCs w:val="20"/>
        </w:rPr>
        <w:t xml:space="preserve"> Josh Kauffman (EOS Canada</w:t>
      </w:r>
      <w:proofErr w:type="gramStart"/>
      <w:r w:rsidRPr="00F273FB">
        <w:rPr>
          <w:color w:val="0070C0"/>
          <w:sz w:val="20"/>
          <w:szCs w:val="20"/>
        </w:rPr>
        <w:t xml:space="preserve">) </w:t>
      </w:r>
      <w:r w:rsidRPr="00F273FB">
        <w:rPr>
          <w:b/>
          <w:color w:val="0070C0"/>
          <w:sz w:val="20"/>
          <w:szCs w:val="20"/>
        </w:rPr>
        <w:t>]</w:t>
      </w:r>
      <w:proofErr w:type="gramEnd"/>
      <w:r w:rsidRPr="00F273FB">
        <w:rPr>
          <w:b/>
          <w:color w:val="0070C0"/>
          <w:sz w:val="20"/>
          <w:szCs w:val="20"/>
        </w:rPr>
        <w:t xml:space="preserve"> 0:31 GMT+8, 26 May</w:t>
      </w:r>
    </w:p>
    <w:p w14:paraId="635B12FF" w14:textId="77777777" w:rsidR="00F273FB" w:rsidRPr="00F273FB" w:rsidRDefault="00F273FB" w:rsidP="00F273FB">
      <w:pPr>
        <w:shd w:val="clear" w:color="auto" w:fill="DAEEF3" w:themeFill="accent5" w:themeFillTint="33"/>
        <w:ind w:left="420"/>
        <w:rPr>
          <w:color w:val="0070C0"/>
        </w:rPr>
      </w:pPr>
      <w:r w:rsidRPr="00F273FB">
        <w:rPr>
          <w:color w:val="0070C0"/>
        </w:rPr>
        <w:t>Don't want to talk for Thomas, but I'm pretty sure that the term Member is for any user of the chain, not of a specific group. But if I'm wrong on that, then yes, we should define who a member is.</w:t>
      </w:r>
    </w:p>
    <w:p w14:paraId="49552E21" w14:textId="77777777" w:rsidR="00192E81" w:rsidRDefault="00192E81">
      <w:pPr>
        <w:widowControl/>
        <w:jc w:val="left"/>
        <w:rPr>
          <w:b/>
          <w:sz w:val="24"/>
          <w:szCs w:val="24"/>
        </w:rPr>
      </w:pPr>
    </w:p>
    <w:p w14:paraId="43D89825" w14:textId="77777777" w:rsidR="00F273FB" w:rsidRDefault="00F273FB">
      <w:pPr>
        <w:widowControl/>
        <w:jc w:val="left"/>
        <w:rPr>
          <w:b/>
          <w:sz w:val="24"/>
          <w:szCs w:val="24"/>
        </w:rPr>
      </w:pPr>
    </w:p>
    <w:p w14:paraId="1C36B4F7" w14:textId="77777777" w:rsidR="00192E81" w:rsidRDefault="00192E81" w:rsidP="00192E81">
      <w:pPr>
        <w:shd w:val="clear" w:color="auto" w:fill="F2F2F2" w:themeFill="background1" w:themeFillShade="F2"/>
        <w:rPr>
          <w:b/>
          <w:sz w:val="20"/>
          <w:szCs w:val="20"/>
        </w:rPr>
      </w:pPr>
      <w:r>
        <w:rPr>
          <w:b/>
          <w:sz w:val="20"/>
          <w:szCs w:val="20"/>
        </w:rPr>
        <w:t xml:space="preserve">Proposal C-22 [From: </w:t>
      </w:r>
      <w:r w:rsidRPr="00B75C58">
        <w:rPr>
          <w:sz w:val="20"/>
          <w:szCs w:val="20"/>
        </w:rPr>
        <w:t>Y</w:t>
      </w:r>
      <w:r>
        <w:rPr>
          <w:sz w:val="20"/>
          <w:szCs w:val="20"/>
        </w:rPr>
        <w:t>ves La Rose (EOS Nation)</w:t>
      </w:r>
      <w:r>
        <w:rPr>
          <w:b/>
          <w:sz w:val="20"/>
          <w:szCs w:val="20"/>
        </w:rPr>
        <w:t>] 16:09 GMT+8, 25 May</w:t>
      </w:r>
    </w:p>
    <w:p w14:paraId="79C929E4"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XI</w:t>
      </w:r>
      <w:r w:rsidRPr="002A0801">
        <w:rPr>
          <w:b/>
          <w:sz w:val="20"/>
          <w:szCs w:val="20"/>
        </w:rPr>
        <w:t xml:space="preserve"> </w:t>
      </w:r>
      <w:r>
        <w:rPr>
          <w:b/>
          <w:sz w:val="20"/>
          <w:szCs w:val="20"/>
        </w:rPr>
        <w:t>– Arbitrator Standards (</w:t>
      </w:r>
      <w:r>
        <w:t>Discussion, paragraph 1)</w:t>
      </w:r>
    </w:p>
    <w:p w14:paraId="3558F894" w14:textId="77777777" w:rsidR="00192E81" w:rsidRDefault="00192E81" w:rsidP="00192E81">
      <w:pPr>
        <w:shd w:val="clear" w:color="auto" w:fill="F2F2F2" w:themeFill="background1" w:themeFillShade="F2"/>
      </w:pPr>
      <w:r>
        <w:t>I really don’t like this paragraph in its entirety, too much uncertainty. Suggest removal or solution.</w:t>
      </w:r>
    </w:p>
    <w:p w14:paraId="31451D0F" w14:textId="77777777" w:rsidR="00192E81" w:rsidRDefault="00192E81" w:rsidP="00192E81"/>
    <w:p w14:paraId="43789361" w14:textId="77777777" w:rsidR="00192E81" w:rsidRDefault="00192E81" w:rsidP="00192E81"/>
    <w:p w14:paraId="03BABC4B" w14:textId="77777777" w:rsidR="00192E81" w:rsidRDefault="00192E81" w:rsidP="00192E81">
      <w:pPr>
        <w:shd w:val="clear" w:color="auto" w:fill="F2F2F2" w:themeFill="background1" w:themeFillShade="F2"/>
        <w:rPr>
          <w:b/>
          <w:sz w:val="20"/>
          <w:szCs w:val="20"/>
        </w:rPr>
      </w:pPr>
      <w:r>
        <w:rPr>
          <w:b/>
          <w:sz w:val="20"/>
          <w:szCs w:val="20"/>
        </w:rPr>
        <w:t xml:space="preserve">Proposal C-23 [From: </w:t>
      </w:r>
      <w:r w:rsidRPr="00B75C58">
        <w:rPr>
          <w:sz w:val="20"/>
          <w:szCs w:val="20"/>
        </w:rPr>
        <w:t>Y</w:t>
      </w:r>
      <w:r>
        <w:rPr>
          <w:sz w:val="20"/>
          <w:szCs w:val="20"/>
        </w:rPr>
        <w:t>ves La Rose (EOS Nation)</w:t>
      </w:r>
      <w:r>
        <w:rPr>
          <w:b/>
          <w:sz w:val="20"/>
          <w:szCs w:val="20"/>
        </w:rPr>
        <w:t>] 16:09 GMT+8, 25 May</w:t>
      </w:r>
    </w:p>
    <w:p w14:paraId="2DD64ABC"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XIII</w:t>
      </w:r>
      <w:r w:rsidRPr="002A0801">
        <w:rPr>
          <w:b/>
          <w:sz w:val="20"/>
          <w:szCs w:val="20"/>
        </w:rPr>
        <w:t xml:space="preserve"> </w:t>
      </w:r>
      <w:r>
        <w:rPr>
          <w:b/>
          <w:sz w:val="20"/>
          <w:szCs w:val="20"/>
        </w:rPr>
        <w:t>– Developers responsible for non-Member access</w:t>
      </w:r>
    </w:p>
    <w:p w14:paraId="42BDC7A6" w14:textId="604B74C7" w:rsidR="00192E81" w:rsidRDefault="00192E81" w:rsidP="00192E81">
      <w:pPr>
        <w:shd w:val="clear" w:color="auto" w:fill="F2F2F2" w:themeFill="background1" w:themeFillShade="F2"/>
      </w:pPr>
      <w:r w:rsidRPr="00451C17">
        <w:t>Looking for legal confirmation that this provides legal protection.</w:t>
      </w:r>
    </w:p>
    <w:p w14:paraId="3EE9C014" w14:textId="77777777" w:rsidR="00F41131" w:rsidRDefault="00F41131" w:rsidP="00F41131">
      <w:pPr>
        <w:shd w:val="clear" w:color="auto" w:fill="FFFFFF" w:themeFill="background1"/>
      </w:pPr>
    </w:p>
    <w:p w14:paraId="287AA52B" w14:textId="77777777" w:rsidR="00F41131" w:rsidRDefault="00F41131" w:rsidP="00F41131">
      <w:pPr>
        <w:shd w:val="clear" w:color="auto" w:fill="FFFFFF" w:themeFill="background1"/>
      </w:pPr>
    </w:p>
    <w:p w14:paraId="05A10D17" w14:textId="77777777" w:rsidR="00192E81" w:rsidRDefault="00192E81" w:rsidP="00192E81">
      <w:pPr>
        <w:shd w:val="clear" w:color="auto" w:fill="F2F2F2" w:themeFill="background1" w:themeFillShade="F2"/>
        <w:rPr>
          <w:b/>
          <w:sz w:val="20"/>
          <w:szCs w:val="20"/>
        </w:rPr>
      </w:pPr>
      <w:r>
        <w:rPr>
          <w:b/>
          <w:sz w:val="20"/>
          <w:szCs w:val="20"/>
        </w:rPr>
        <w:t xml:space="preserve">Proposal C-24 [From: </w:t>
      </w:r>
      <w:r w:rsidRPr="00B75C58">
        <w:rPr>
          <w:sz w:val="20"/>
          <w:szCs w:val="20"/>
        </w:rPr>
        <w:t>Y</w:t>
      </w:r>
      <w:r>
        <w:rPr>
          <w:sz w:val="20"/>
          <w:szCs w:val="20"/>
        </w:rPr>
        <w:t>ves La Rose (EOS Nation)</w:t>
      </w:r>
      <w:r>
        <w:rPr>
          <w:b/>
          <w:sz w:val="20"/>
          <w:szCs w:val="20"/>
        </w:rPr>
        <w:t>] 16:09 GMT+8, 25 May</w:t>
      </w:r>
    </w:p>
    <w:p w14:paraId="0E7FE068"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XIV</w:t>
      </w:r>
      <w:r w:rsidRPr="002A0801">
        <w:rPr>
          <w:b/>
          <w:sz w:val="20"/>
          <w:szCs w:val="20"/>
        </w:rPr>
        <w:t xml:space="preserve"> </w:t>
      </w:r>
      <w:r>
        <w:rPr>
          <w:b/>
          <w:sz w:val="20"/>
          <w:szCs w:val="20"/>
        </w:rPr>
        <w:t xml:space="preserve">– No Positive Rights </w:t>
      </w:r>
      <w:r w:rsidRPr="00451C17">
        <w:rPr>
          <w:sz w:val="20"/>
          <w:szCs w:val="20"/>
        </w:rPr>
        <w:t>(Discussion, paragraph 3)</w:t>
      </w:r>
    </w:p>
    <w:p w14:paraId="5AD0C055" w14:textId="77777777" w:rsidR="00192E81" w:rsidRDefault="00192E81" w:rsidP="00192E81">
      <w:pPr>
        <w:shd w:val="clear" w:color="auto" w:fill="F2F2F2" w:themeFill="background1" w:themeFillShade="F2"/>
      </w:pPr>
      <w:r w:rsidRPr="00451C17">
        <w:t>Remove “(almost)” and “(usually)”</w:t>
      </w:r>
    </w:p>
    <w:p w14:paraId="156F72D2" w14:textId="77777777" w:rsidR="00192E81" w:rsidRDefault="00192E81" w:rsidP="00192E81"/>
    <w:p w14:paraId="07821DB5" w14:textId="77777777" w:rsidR="00192E81" w:rsidRDefault="00192E81" w:rsidP="00192E81"/>
    <w:p w14:paraId="5732BF92" w14:textId="77777777" w:rsidR="00192E81" w:rsidRPr="00E274C8" w:rsidRDefault="00192E81" w:rsidP="00192E81">
      <w:pPr>
        <w:shd w:val="clear" w:color="auto" w:fill="F2F2F2" w:themeFill="background1" w:themeFillShade="F2"/>
        <w:rPr>
          <w:b/>
          <w:sz w:val="20"/>
          <w:szCs w:val="20"/>
        </w:rPr>
      </w:pPr>
      <w:r>
        <w:rPr>
          <w:b/>
          <w:sz w:val="20"/>
          <w:szCs w:val="20"/>
        </w:rPr>
        <w:t xml:space="preserve">Proposal C-4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50EC2991" w14:textId="77777777" w:rsidR="00192E81" w:rsidRPr="00E274C8" w:rsidRDefault="00192E81" w:rsidP="00192E81">
      <w:pPr>
        <w:shd w:val="clear" w:color="auto" w:fill="F2F2F2" w:themeFill="background1" w:themeFillShade="F2"/>
        <w:rPr>
          <w:b/>
          <w:sz w:val="20"/>
          <w:szCs w:val="20"/>
        </w:rPr>
      </w:pPr>
      <w:r w:rsidRPr="00E274C8">
        <w:rPr>
          <w:b/>
          <w:sz w:val="20"/>
          <w:szCs w:val="20"/>
        </w:rPr>
        <w:t>Article XIV - No Positive Rights</w:t>
      </w:r>
    </w:p>
    <w:p w14:paraId="0F037E3D" w14:textId="77777777" w:rsidR="00192E81" w:rsidRDefault="00192E81" w:rsidP="00192E81">
      <w:pPr>
        <w:shd w:val="clear" w:color="auto" w:fill="F2F2F2" w:themeFill="background1" w:themeFillShade="F2"/>
      </w:pPr>
      <w:r>
        <w:t>I believe this article is a contradiction. Users that have special permissions on the blockchain do have positive rights - for example, arbitrators have the right to impose penalties on others. The article itself doesn't serve any specific purpose and can only be used to dispute other governance documents. I suggest removing this article.</w:t>
      </w:r>
    </w:p>
    <w:p w14:paraId="140EA67B" w14:textId="77777777" w:rsidR="00192E81" w:rsidRDefault="00192E81" w:rsidP="00192E81"/>
    <w:p w14:paraId="111578A1" w14:textId="77777777" w:rsidR="00192E81" w:rsidRPr="004166CF" w:rsidRDefault="00192E81" w:rsidP="00192E81">
      <w:pPr>
        <w:shd w:val="clear" w:color="auto" w:fill="DAEEF3" w:themeFill="accent5" w:themeFillTint="33"/>
        <w:ind w:left="420"/>
        <w:rPr>
          <w:b/>
          <w:color w:val="0070C0"/>
          <w:sz w:val="20"/>
          <w:szCs w:val="20"/>
        </w:rPr>
      </w:pPr>
      <w:r w:rsidRPr="004166CF">
        <w:rPr>
          <w:b/>
          <w:color w:val="0070C0"/>
          <w:sz w:val="20"/>
          <w:szCs w:val="20"/>
        </w:rPr>
        <w:t>Reply C-4 (1) [From:</w:t>
      </w:r>
      <w:r w:rsidRPr="004166CF">
        <w:rPr>
          <w:color w:val="0070C0"/>
          <w:sz w:val="20"/>
          <w:szCs w:val="20"/>
        </w:rPr>
        <w:t xml:space="preserve"> Thomas Cox</w:t>
      </w:r>
      <w:r w:rsidRPr="004166CF">
        <w:rPr>
          <w:b/>
          <w:color w:val="0070C0"/>
          <w:sz w:val="20"/>
          <w:szCs w:val="20"/>
        </w:rPr>
        <w:t>] GMT+8, 23 May</w:t>
      </w:r>
    </w:p>
    <w:p w14:paraId="7FC177F3" w14:textId="77777777" w:rsidR="00192E81" w:rsidRPr="004166CF" w:rsidRDefault="00192E81" w:rsidP="00192E81">
      <w:pPr>
        <w:shd w:val="clear" w:color="auto" w:fill="DAEEF3" w:themeFill="accent5" w:themeFillTint="33"/>
        <w:ind w:left="420"/>
        <w:rPr>
          <w:color w:val="0070C0"/>
        </w:rPr>
      </w:pPr>
      <w:r w:rsidRPr="004166CF">
        <w:rPr>
          <w:color w:val="0070C0"/>
        </w:rPr>
        <w:t>This is a misunderstanding of the word ‘right’ vs the concept of ‘authority’ -- you may have a ‘right’ to free speech but no authority to command that your words be printed; the arbitrator has the authority of their office to impose penalties if they follow the Rules of Dispute Resolution, but that authority was given to the arbitrator by the parties in dispute, when they agreed to use arbitration and when they accepted the given arbitration forum and/or arbitrator.</w:t>
      </w:r>
    </w:p>
    <w:p w14:paraId="3C239FB6" w14:textId="77777777" w:rsidR="00192E81" w:rsidRPr="004166CF" w:rsidRDefault="00192E81" w:rsidP="00192E81">
      <w:pPr>
        <w:shd w:val="clear" w:color="auto" w:fill="DAEEF3" w:themeFill="accent5" w:themeFillTint="33"/>
        <w:ind w:left="420"/>
        <w:rPr>
          <w:color w:val="0070C0"/>
        </w:rPr>
      </w:pPr>
      <w:r w:rsidRPr="004166CF">
        <w:rPr>
          <w:color w:val="0070C0"/>
        </w:rPr>
        <w:t>The Arbitrator has no ‘right’ to impose penalties separate from the context of the specific case they’ve been assigned to, and the word ‘right’ is inaccurate to describe the power and authority of imposing penalties.</w:t>
      </w:r>
    </w:p>
    <w:p w14:paraId="3DB2DB50" w14:textId="77777777" w:rsidR="00192E81" w:rsidRPr="004166CF" w:rsidRDefault="00192E81" w:rsidP="00192E81">
      <w:pPr>
        <w:rPr>
          <w:color w:val="0070C0"/>
        </w:rPr>
      </w:pPr>
    </w:p>
    <w:p w14:paraId="11946FDF" w14:textId="77777777" w:rsidR="00192E81" w:rsidRPr="004166CF" w:rsidRDefault="00192E81" w:rsidP="00192E81">
      <w:pPr>
        <w:shd w:val="clear" w:color="auto" w:fill="DAEEF3" w:themeFill="accent5" w:themeFillTint="33"/>
        <w:ind w:left="420"/>
        <w:rPr>
          <w:b/>
          <w:color w:val="0070C0"/>
          <w:sz w:val="20"/>
          <w:szCs w:val="20"/>
        </w:rPr>
      </w:pPr>
      <w:r w:rsidRPr="004166CF">
        <w:rPr>
          <w:b/>
          <w:color w:val="0070C0"/>
          <w:sz w:val="20"/>
          <w:szCs w:val="20"/>
        </w:rPr>
        <w:t>Reply C-4 (2)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r w:rsidRPr="004166CF">
        <w:rPr>
          <w:b/>
          <w:color w:val="0070C0"/>
          <w:sz w:val="20"/>
          <w:szCs w:val="20"/>
        </w:rPr>
        <w:t>] 14:23 GMT+8, 24 May</w:t>
      </w:r>
    </w:p>
    <w:p w14:paraId="06946F65" w14:textId="7A54DD67" w:rsidR="00192E81" w:rsidRDefault="00192E81" w:rsidP="00192E81">
      <w:pPr>
        <w:shd w:val="clear" w:color="auto" w:fill="DAEEF3" w:themeFill="accent5" w:themeFillTint="33"/>
        <w:ind w:left="420"/>
        <w:rPr>
          <w:color w:val="0070C0"/>
        </w:rPr>
      </w:pPr>
      <w:r w:rsidRPr="004166CF">
        <w:rPr>
          <w:color w:val="0070C0"/>
        </w:rPr>
        <w:t>I agree that arbitrators have authority rather than 'rights'. How about BPs? They do have the 'right' to produce blocks, I believe. Also, my overarching point was that this article doesn't serve any specific purpose since the rights are defined in other articles anyway... unless I'm missing it.</w:t>
      </w:r>
    </w:p>
    <w:p w14:paraId="24BEBE8B" w14:textId="13D305E3" w:rsidR="00F8720C" w:rsidRDefault="00F8720C" w:rsidP="00F8720C">
      <w:pPr>
        <w:shd w:val="clear" w:color="auto" w:fill="FFFFFF" w:themeFill="background1"/>
        <w:ind w:left="420"/>
        <w:rPr>
          <w:color w:val="0070C0"/>
        </w:rPr>
      </w:pPr>
    </w:p>
    <w:p w14:paraId="21958E1D" w14:textId="77777777" w:rsidR="008852A6" w:rsidRDefault="008852A6" w:rsidP="00F8720C">
      <w:pPr>
        <w:shd w:val="clear" w:color="auto" w:fill="FFFFFF" w:themeFill="background1"/>
        <w:ind w:left="420"/>
        <w:rPr>
          <w:color w:val="0070C0"/>
        </w:rPr>
      </w:pPr>
    </w:p>
    <w:p w14:paraId="33868D1A" w14:textId="77777777" w:rsidR="00394DE9" w:rsidRPr="004166CF" w:rsidRDefault="00394DE9" w:rsidP="00F8720C">
      <w:pPr>
        <w:shd w:val="clear" w:color="auto" w:fill="FFFFFF" w:themeFill="background1"/>
        <w:ind w:left="420"/>
        <w:rPr>
          <w:color w:val="0070C0"/>
        </w:rPr>
      </w:pPr>
    </w:p>
    <w:p w14:paraId="31B29858" w14:textId="77777777" w:rsidR="00192E81" w:rsidRDefault="00192E81" w:rsidP="00192E81">
      <w:pPr>
        <w:shd w:val="clear" w:color="auto" w:fill="F2F2F2" w:themeFill="background1" w:themeFillShade="F2"/>
        <w:rPr>
          <w:b/>
          <w:sz w:val="20"/>
          <w:szCs w:val="20"/>
        </w:rPr>
      </w:pPr>
      <w:r>
        <w:rPr>
          <w:b/>
          <w:sz w:val="20"/>
          <w:szCs w:val="20"/>
        </w:rPr>
        <w:t xml:space="preserve">Proposal C-25 [From: </w:t>
      </w:r>
      <w:r w:rsidRPr="00B75C58">
        <w:rPr>
          <w:sz w:val="20"/>
          <w:szCs w:val="20"/>
        </w:rPr>
        <w:t>Y</w:t>
      </w:r>
      <w:r>
        <w:rPr>
          <w:sz w:val="20"/>
          <w:szCs w:val="20"/>
        </w:rPr>
        <w:t>ves La Rose (EOS Nation)</w:t>
      </w:r>
      <w:r>
        <w:rPr>
          <w:b/>
          <w:sz w:val="20"/>
          <w:szCs w:val="20"/>
        </w:rPr>
        <w:t>] 16:09 GMT+8, 25 May</w:t>
      </w:r>
    </w:p>
    <w:p w14:paraId="2B8B293C"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XV</w:t>
      </w:r>
      <w:r w:rsidRPr="002A0801">
        <w:rPr>
          <w:b/>
          <w:sz w:val="20"/>
          <w:szCs w:val="20"/>
        </w:rPr>
        <w:t xml:space="preserve"> </w:t>
      </w:r>
      <w:r>
        <w:rPr>
          <w:b/>
          <w:sz w:val="20"/>
          <w:szCs w:val="20"/>
        </w:rPr>
        <w:t xml:space="preserve">– Default Arbitration Forum Named </w:t>
      </w:r>
      <w:r w:rsidRPr="00451C17">
        <w:rPr>
          <w:sz w:val="20"/>
          <w:szCs w:val="20"/>
        </w:rPr>
        <w:t>(Discussion, paragraph 3)</w:t>
      </w:r>
    </w:p>
    <w:p w14:paraId="14B99E4B" w14:textId="77777777" w:rsidR="00192E81" w:rsidRDefault="00192E81" w:rsidP="00192E81">
      <w:pPr>
        <w:shd w:val="clear" w:color="auto" w:fill="F2F2F2" w:themeFill="background1" w:themeFillShade="F2"/>
      </w:pPr>
      <w:r w:rsidRPr="00451C17">
        <w:t>Confirm this Forum – in its current state, this Article lacks weight without the presence of the Forum. Uncertainty should be resolved.</w:t>
      </w:r>
    </w:p>
    <w:p w14:paraId="33257A23" w14:textId="4BDFFAFB" w:rsidR="00192E81" w:rsidRDefault="00192E81" w:rsidP="00192E81"/>
    <w:p w14:paraId="6AAC5589" w14:textId="77777777" w:rsidR="00394DE9" w:rsidRDefault="00394DE9" w:rsidP="00192E81"/>
    <w:p w14:paraId="3FCB60AA" w14:textId="77777777" w:rsidR="00192E81" w:rsidRDefault="00192E81" w:rsidP="00192E81">
      <w:pPr>
        <w:shd w:val="clear" w:color="auto" w:fill="F2F2F2" w:themeFill="background1" w:themeFillShade="F2"/>
        <w:rPr>
          <w:b/>
          <w:sz w:val="20"/>
          <w:szCs w:val="20"/>
        </w:rPr>
      </w:pPr>
      <w:r>
        <w:rPr>
          <w:b/>
          <w:sz w:val="20"/>
          <w:szCs w:val="20"/>
        </w:rPr>
        <w:t xml:space="preserve">Proposal C-13 [From: </w:t>
      </w:r>
      <w:r>
        <w:rPr>
          <w:sz w:val="20"/>
          <w:szCs w:val="20"/>
        </w:rPr>
        <w:t>Josh Kauffman (EOS Canada)</w:t>
      </w:r>
      <w:r>
        <w:rPr>
          <w:b/>
          <w:sz w:val="20"/>
          <w:szCs w:val="20"/>
        </w:rPr>
        <w:t>] 0:59 GMT+8, 23 May</w:t>
      </w:r>
    </w:p>
    <w:p w14:paraId="78482C53" w14:textId="77777777" w:rsidR="00192E81" w:rsidRPr="002A0801" w:rsidRDefault="00192E81" w:rsidP="00192E81">
      <w:pPr>
        <w:shd w:val="clear" w:color="auto" w:fill="F2F2F2" w:themeFill="background1" w:themeFillShade="F2"/>
        <w:rPr>
          <w:b/>
          <w:sz w:val="20"/>
          <w:szCs w:val="20"/>
        </w:rPr>
      </w:pPr>
      <w:r w:rsidRPr="002A0801">
        <w:rPr>
          <w:b/>
          <w:sz w:val="20"/>
          <w:szCs w:val="20"/>
        </w:rPr>
        <w:t xml:space="preserve">Article XVI </w:t>
      </w:r>
      <w:r>
        <w:rPr>
          <w:b/>
          <w:sz w:val="20"/>
          <w:szCs w:val="20"/>
        </w:rPr>
        <w:t xml:space="preserve">- </w:t>
      </w:r>
      <w:r w:rsidRPr="002A0801">
        <w:rPr>
          <w:b/>
          <w:sz w:val="20"/>
          <w:szCs w:val="20"/>
        </w:rPr>
        <w:t xml:space="preserve">Amendment </w:t>
      </w:r>
    </w:p>
    <w:p w14:paraId="03D972CD" w14:textId="77777777" w:rsidR="00192E81" w:rsidRDefault="00192E81" w:rsidP="00192E81">
      <w:pPr>
        <w:shd w:val="clear" w:color="auto" w:fill="F2F2F2" w:themeFill="background1" w:themeFillShade="F2"/>
      </w:pPr>
      <w:r>
        <w:t xml:space="preserve">If we're holding the BP Agreement and the Arb Agreement to the same standards as the Const. articles, then why are we breaking them out into separate docs? I thought the point was to make it easier to change and amend things as needed. This negates that. </w:t>
      </w:r>
    </w:p>
    <w:p w14:paraId="4815E5AF" w14:textId="77777777" w:rsidR="00192E81" w:rsidRDefault="00192E81" w:rsidP="00192E81">
      <w:pPr>
        <w:shd w:val="clear" w:color="auto" w:fill="F2F2F2" w:themeFill="background1" w:themeFillShade="F2"/>
      </w:pPr>
      <w: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p>
    <w:p w14:paraId="0B1941CB" w14:textId="77777777" w:rsidR="00192E81" w:rsidRDefault="00192E81" w:rsidP="00192E81"/>
    <w:p w14:paraId="62FDCCB4"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C-13 (1) [From:</w:t>
      </w:r>
      <w:r w:rsidRPr="004166CF">
        <w:rPr>
          <w:color w:val="0070C0"/>
          <w:sz w:val="20"/>
          <w:szCs w:val="20"/>
        </w:rPr>
        <w:t xml:space="preserve"> Thomas Cox</w:t>
      </w:r>
      <w:r w:rsidRPr="004166CF">
        <w:rPr>
          <w:b/>
          <w:color w:val="0070C0"/>
          <w:sz w:val="20"/>
          <w:szCs w:val="20"/>
        </w:rPr>
        <w:t>] GMT+8, 23 May</w:t>
      </w:r>
    </w:p>
    <w:p w14:paraId="3DA30BED"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(To the Part: </w:t>
      </w:r>
      <w:r w:rsidRPr="004166CF">
        <w:rPr>
          <w:i/>
          <w:color w:val="0070C0"/>
        </w:rPr>
        <w:t>If we're holding the BP Agreement and the Arb Agreement to the same standards as the Const. articles, then why are we breaking them out into separate docs? I thought the point was to make it easier to change and amend things as needed. This negates that.</w:t>
      </w:r>
      <w:r w:rsidRPr="004166CF">
        <w:rPr>
          <w:color w:val="0070C0"/>
        </w:rPr>
        <w:t>)</w:t>
      </w:r>
    </w:p>
    <w:p w14:paraId="330D6A93" w14:textId="77777777" w:rsidR="00192E81" w:rsidRPr="004166CF" w:rsidRDefault="00192E81" w:rsidP="00192E81">
      <w:pPr>
        <w:shd w:val="clear" w:color="auto" w:fill="DAEEF3" w:themeFill="accent5" w:themeFillTint="33"/>
        <w:ind w:left="420"/>
        <w:rPr>
          <w:color w:val="0070C0"/>
        </w:rPr>
      </w:pPr>
      <w:r w:rsidRPr="004166CF">
        <w:rPr>
          <w:color w:val="0070C0"/>
        </w:rPr>
        <w:t>The documents are equal in stature but differ in content. The BP Agreement binds BPs only. The approach of having a constitution augmented with specific documents is a common and long-standing design approach, though you may personally be unfamiliar with it.</w:t>
      </w:r>
    </w:p>
    <w:p w14:paraId="24BE5D53" w14:textId="77777777" w:rsidR="00192E81" w:rsidRPr="004166CF" w:rsidRDefault="00192E81" w:rsidP="00192E81">
      <w:pPr>
        <w:ind w:left="420"/>
        <w:rPr>
          <w:color w:val="0070C0"/>
        </w:rPr>
      </w:pPr>
    </w:p>
    <w:p w14:paraId="360EFD6A" w14:textId="77777777" w:rsidR="00192E81" w:rsidRPr="004166CF" w:rsidRDefault="00192E81" w:rsidP="00192E81">
      <w:pPr>
        <w:shd w:val="clear" w:color="auto" w:fill="DAEEF3" w:themeFill="accent5" w:themeFillTint="33"/>
        <w:ind w:left="420"/>
        <w:rPr>
          <w:color w:val="0070C0"/>
          <w:sz w:val="20"/>
          <w:szCs w:val="20"/>
        </w:rPr>
      </w:pPr>
      <w:r w:rsidRPr="004166CF">
        <w:rPr>
          <w:b/>
          <w:color w:val="0070C0"/>
          <w:sz w:val="20"/>
          <w:szCs w:val="20"/>
        </w:rPr>
        <w:t>Reply C-13 (2) [From:</w:t>
      </w:r>
      <w:r w:rsidRPr="004166CF">
        <w:rPr>
          <w:color w:val="0070C0"/>
          <w:sz w:val="20"/>
          <w:szCs w:val="20"/>
        </w:rPr>
        <w:t xml:space="preserve"> Thomas Cox</w:t>
      </w:r>
      <w:r w:rsidRPr="004166CF">
        <w:rPr>
          <w:b/>
          <w:color w:val="0070C0"/>
          <w:sz w:val="20"/>
          <w:szCs w:val="20"/>
        </w:rPr>
        <w:t>] GMT+8, 23 May</w:t>
      </w:r>
    </w:p>
    <w:p w14:paraId="781C9130"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(To the Part: </w:t>
      </w:r>
      <w:r w:rsidRPr="004166CF">
        <w:rPr>
          <w:i/>
          <w:color w:val="0070C0"/>
        </w:rP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r w:rsidRPr="004166CF">
        <w:rPr>
          <w:color w:val="0070C0"/>
        </w:rPr>
        <w:t>)</w:t>
      </w:r>
    </w:p>
    <w:p w14:paraId="7AFADBCA" w14:textId="77777777" w:rsidR="00192E81" w:rsidRPr="004166CF" w:rsidRDefault="00192E81" w:rsidP="00192E81">
      <w:pPr>
        <w:shd w:val="clear" w:color="auto" w:fill="DAEEF3" w:themeFill="accent5" w:themeFillTint="33"/>
        <w:ind w:left="420"/>
        <w:rPr>
          <w:color w:val="0070C0"/>
        </w:rPr>
      </w:pPr>
      <w:r w:rsidRPr="004166CF">
        <w:rPr>
          <w:color w:val="0070C0"/>
        </w:rPr>
        <w:t xml:space="preserve">There must be limits on amendments to prevent spam. If you wish to suggest a different approach, please do. If an amendment is popular it should be trivial to collect donations to cover the filing fee. Do not waste the voters’ time with trivia or with amendments you’re not willing to back with cash, and that nobody else likes enough to support with cash. Otherwise, we get </w:t>
      </w:r>
      <w:proofErr w:type="spellStart"/>
      <w:r w:rsidRPr="004166CF">
        <w:rPr>
          <w:color w:val="0070C0"/>
        </w:rPr>
        <w:t>Boaty</w:t>
      </w:r>
      <w:proofErr w:type="spellEnd"/>
      <w:r w:rsidRPr="004166CF">
        <w:rPr>
          <w:color w:val="0070C0"/>
        </w:rPr>
        <w:t xml:space="preserve"> </w:t>
      </w:r>
      <w:proofErr w:type="spellStart"/>
      <w:r w:rsidRPr="004166CF">
        <w:rPr>
          <w:color w:val="0070C0"/>
        </w:rPr>
        <w:t>McBoatface</w:t>
      </w:r>
      <w:proofErr w:type="spellEnd"/>
      <w:r w:rsidRPr="004166CF">
        <w:rPr>
          <w:color w:val="0070C0"/>
        </w:rPr>
        <w:t>.</w:t>
      </w:r>
    </w:p>
    <w:p w14:paraId="04CED03E" w14:textId="77777777" w:rsidR="00192E81" w:rsidRDefault="00192E81" w:rsidP="00192E81">
      <w:pPr>
        <w:rPr>
          <w:b/>
          <w:color w:val="FF0000"/>
          <w:sz w:val="20"/>
          <w:szCs w:val="20"/>
        </w:rPr>
      </w:pPr>
    </w:p>
    <w:p w14:paraId="0D1797BE" w14:textId="77777777" w:rsidR="00192E81" w:rsidRPr="00A71CA1" w:rsidRDefault="00192E81" w:rsidP="00192E81">
      <w:pPr>
        <w:shd w:val="clear" w:color="auto" w:fill="DAEEF3" w:themeFill="accent5" w:themeFillTint="33"/>
        <w:ind w:left="420"/>
        <w:rPr>
          <w:color w:val="0070C0"/>
        </w:rPr>
      </w:pPr>
      <w:r w:rsidRPr="00A71CA1">
        <w:rPr>
          <w:b/>
          <w:color w:val="0070C0"/>
          <w:sz w:val="20"/>
          <w:szCs w:val="20"/>
        </w:rPr>
        <w:t>Reply C-13 (3) [From:</w:t>
      </w:r>
      <w:r w:rsidRPr="00A71CA1">
        <w:rPr>
          <w:color w:val="0070C0"/>
          <w:sz w:val="20"/>
          <w:szCs w:val="20"/>
        </w:rPr>
        <w:t xml:space="preserve"> Josh Kauffman</w:t>
      </w:r>
      <w:r w:rsidRPr="00A71CA1">
        <w:rPr>
          <w:b/>
          <w:color w:val="0070C0"/>
          <w:sz w:val="20"/>
          <w:szCs w:val="20"/>
        </w:rPr>
        <w:t>] 9:29 GMT+8, 25 May</w:t>
      </w:r>
    </w:p>
    <w:p w14:paraId="5D2516DC"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(To Reply C-13(1))</w:t>
      </w:r>
    </w:p>
    <w:p w14:paraId="72EAD0A8"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Correct, unfamiliar. Understood and stand down.</w:t>
      </w:r>
    </w:p>
    <w:p w14:paraId="3553BBF6" w14:textId="77777777" w:rsidR="00192E81" w:rsidRDefault="00192E81" w:rsidP="00192E81">
      <w:pPr>
        <w:rPr>
          <w:b/>
          <w:color w:val="FF0000"/>
          <w:sz w:val="20"/>
          <w:szCs w:val="20"/>
        </w:rPr>
      </w:pPr>
    </w:p>
    <w:p w14:paraId="685E9AAA" w14:textId="77777777" w:rsidR="00192E81" w:rsidRPr="00A71CA1" w:rsidRDefault="00192E81" w:rsidP="00192E81">
      <w:pPr>
        <w:shd w:val="clear" w:color="auto" w:fill="DAEEF3" w:themeFill="accent5" w:themeFillTint="33"/>
        <w:ind w:left="420"/>
        <w:rPr>
          <w:color w:val="0070C0"/>
        </w:rPr>
      </w:pPr>
      <w:r w:rsidRPr="00A71CA1">
        <w:rPr>
          <w:b/>
          <w:color w:val="0070C0"/>
          <w:sz w:val="20"/>
          <w:szCs w:val="20"/>
        </w:rPr>
        <w:t>Reply C-13 (4) [From:</w:t>
      </w:r>
      <w:r w:rsidRPr="00A71CA1">
        <w:rPr>
          <w:color w:val="0070C0"/>
          <w:sz w:val="20"/>
          <w:szCs w:val="20"/>
        </w:rPr>
        <w:t xml:space="preserve"> Josh Kauffman</w:t>
      </w:r>
      <w:r w:rsidRPr="00A71CA1">
        <w:rPr>
          <w:b/>
          <w:color w:val="0070C0"/>
          <w:sz w:val="20"/>
          <w:szCs w:val="20"/>
        </w:rPr>
        <w:t>] 9:31 GMT+8, 25 May</w:t>
      </w:r>
    </w:p>
    <w:p w14:paraId="106064D8"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(To Reply C-13(2))</w:t>
      </w:r>
    </w:p>
    <w:p w14:paraId="5D097A53" w14:textId="77777777" w:rsidR="00192E81" w:rsidRPr="00A71CA1" w:rsidRDefault="00192E81" w:rsidP="00192E81">
      <w:pPr>
        <w:shd w:val="clear" w:color="auto" w:fill="DAEEF3" w:themeFill="accent5" w:themeFillTint="33"/>
        <w:ind w:left="420"/>
        <w:rPr>
          <w:color w:val="0070C0"/>
          <w:sz w:val="20"/>
          <w:szCs w:val="20"/>
        </w:rPr>
      </w:pPr>
      <w:r w:rsidRPr="00A71CA1">
        <w:rPr>
          <w:color w:val="0070C0"/>
          <w:sz w:val="20"/>
          <w:szCs w:val="20"/>
        </w:rPr>
        <w:t>I'm totally for the filing fee, but just don't understand the fact that only 900 of the 1000 EOS gets returned if it passes. If it passes, that means it was a public good, but that one individual who did they good job to propose it now has to pay? And seek WP funding to make them whole? I may be missing something still?</w:t>
      </w:r>
    </w:p>
    <w:p w14:paraId="4FA6A369" w14:textId="77777777" w:rsidR="00192E81" w:rsidRDefault="00192E81" w:rsidP="00192E81">
      <w:pPr>
        <w:rPr>
          <w:b/>
          <w:color w:val="FF0000"/>
          <w:sz w:val="20"/>
          <w:szCs w:val="20"/>
        </w:rPr>
      </w:pPr>
    </w:p>
    <w:p w14:paraId="46D7C424" w14:textId="77777777" w:rsidR="00192E81" w:rsidRDefault="00192E81" w:rsidP="00192E81">
      <w:pPr>
        <w:rPr>
          <w:b/>
          <w:color w:val="FF0000"/>
          <w:sz w:val="20"/>
          <w:szCs w:val="20"/>
        </w:rPr>
      </w:pPr>
    </w:p>
    <w:p w14:paraId="706EC1C5" w14:textId="77777777" w:rsidR="00F41131" w:rsidRPr="00091955" w:rsidRDefault="00F41131" w:rsidP="00192E81">
      <w:pPr>
        <w:rPr>
          <w:b/>
          <w:color w:val="FF0000"/>
          <w:sz w:val="20"/>
          <w:szCs w:val="20"/>
        </w:rPr>
      </w:pPr>
    </w:p>
    <w:p w14:paraId="5E8C807A" w14:textId="77777777" w:rsidR="00192E81" w:rsidRDefault="00192E81" w:rsidP="00192E81">
      <w:pPr>
        <w:shd w:val="clear" w:color="auto" w:fill="F2F2F2" w:themeFill="background1" w:themeFillShade="F2"/>
        <w:rPr>
          <w:b/>
          <w:sz w:val="20"/>
          <w:szCs w:val="20"/>
        </w:rPr>
      </w:pPr>
      <w:r>
        <w:rPr>
          <w:b/>
          <w:sz w:val="20"/>
          <w:szCs w:val="20"/>
        </w:rPr>
        <w:t xml:space="preserve">Proposal C-26 [From: </w:t>
      </w:r>
      <w:r w:rsidRPr="00B75C58">
        <w:rPr>
          <w:sz w:val="20"/>
          <w:szCs w:val="20"/>
        </w:rPr>
        <w:t>Y</w:t>
      </w:r>
      <w:r>
        <w:rPr>
          <w:sz w:val="20"/>
          <w:szCs w:val="20"/>
        </w:rPr>
        <w:t>ves La Rose (EOS Nation)</w:t>
      </w:r>
      <w:r>
        <w:rPr>
          <w:b/>
          <w:sz w:val="20"/>
          <w:szCs w:val="20"/>
        </w:rPr>
        <w:t>] 16:09 GMT+8, 25 May</w:t>
      </w:r>
    </w:p>
    <w:p w14:paraId="4F29BBA2"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XVI</w:t>
      </w:r>
      <w:r w:rsidRPr="002A0801">
        <w:rPr>
          <w:b/>
          <w:sz w:val="20"/>
          <w:szCs w:val="20"/>
        </w:rPr>
        <w:t xml:space="preserve"> </w:t>
      </w:r>
      <w:r>
        <w:rPr>
          <w:b/>
          <w:sz w:val="20"/>
          <w:szCs w:val="20"/>
        </w:rPr>
        <w:t xml:space="preserve">– </w:t>
      </w:r>
      <w:r w:rsidRPr="002A0801">
        <w:rPr>
          <w:b/>
          <w:sz w:val="20"/>
          <w:szCs w:val="20"/>
        </w:rPr>
        <w:t>Amendment</w:t>
      </w:r>
      <w:r w:rsidRPr="00451C17">
        <w:rPr>
          <w:sz w:val="20"/>
          <w:szCs w:val="20"/>
        </w:rPr>
        <w:t xml:space="preserve"> (Discussion)</w:t>
      </w:r>
    </w:p>
    <w:p w14:paraId="7958C6E3" w14:textId="52F59AF0" w:rsidR="00192E81" w:rsidRDefault="00192E81" w:rsidP="00F41131">
      <w:pPr>
        <w:shd w:val="clear" w:color="auto" w:fill="F2F2F2" w:themeFill="background1" w:themeFillShade="F2"/>
      </w:pPr>
      <w:r w:rsidRPr="00451C17">
        <w:t xml:space="preserve">Does the 1,000 EOS token deposit apply </w:t>
      </w:r>
      <w:r w:rsidR="00F41131">
        <w:t>to BPs as well, please clarify.</w:t>
      </w:r>
    </w:p>
    <w:p w14:paraId="5DD2F357" w14:textId="77777777" w:rsidR="00192E81" w:rsidRDefault="00192E81" w:rsidP="00192E81">
      <w:pPr>
        <w:rPr>
          <w:color w:val="FF0000"/>
        </w:rPr>
      </w:pPr>
    </w:p>
    <w:p w14:paraId="3345C4C0" w14:textId="77777777" w:rsidR="00F41131" w:rsidRDefault="00F41131" w:rsidP="00192E81">
      <w:pPr>
        <w:rPr>
          <w:color w:val="FF0000"/>
        </w:rPr>
      </w:pPr>
    </w:p>
    <w:p w14:paraId="00CE3AA2" w14:textId="77777777" w:rsidR="00192E81" w:rsidRDefault="00192E81" w:rsidP="00192E81">
      <w:pPr>
        <w:shd w:val="clear" w:color="auto" w:fill="F2F2F2" w:themeFill="background1" w:themeFillShade="F2"/>
        <w:rPr>
          <w:b/>
          <w:sz w:val="20"/>
          <w:szCs w:val="20"/>
        </w:rPr>
      </w:pPr>
      <w:r>
        <w:rPr>
          <w:b/>
          <w:sz w:val="20"/>
          <w:szCs w:val="20"/>
        </w:rPr>
        <w:t xml:space="preserve">Proposal C-27 [From: </w:t>
      </w:r>
      <w:r w:rsidRPr="00B75C58">
        <w:rPr>
          <w:sz w:val="20"/>
          <w:szCs w:val="20"/>
        </w:rPr>
        <w:t>Y</w:t>
      </w:r>
      <w:r>
        <w:rPr>
          <w:sz w:val="20"/>
          <w:szCs w:val="20"/>
        </w:rPr>
        <w:t>ves La Rose (EOS Nation)</w:t>
      </w:r>
      <w:r>
        <w:rPr>
          <w:b/>
          <w:sz w:val="20"/>
          <w:szCs w:val="20"/>
        </w:rPr>
        <w:t>] 16:09 GMT+8, 25 May</w:t>
      </w:r>
    </w:p>
    <w:p w14:paraId="02AC0D28"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XVII</w:t>
      </w:r>
      <w:r w:rsidRPr="002A0801">
        <w:rPr>
          <w:b/>
          <w:sz w:val="20"/>
          <w:szCs w:val="20"/>
        </w:rPr>
        <w:t xml:space="preserve"> </w:t>
      </w:r>
      <w:r>
        <w:rPr>
          <w:b/>
          <w:sz w:val="20"/>
          <w:szCs w:val="20"/>
        </w:rPr>
        <w:t xml:space="preserve">– Choice of Law </w:t>
      </w:r>
    </w:p>
    <w:p w14:paraId="1D8162C5" w14:textId="77777777" w:rsidR="00192E81" w:rsidRPr="00451C17" w:rsidRDefault="00192E81" w:rsidP="00192E81">
      <w:pPr>
        <w:shd w:val="clear" w:color="auto" w:fill="F2F2F2" w:themeFill="background1" w:themeFillShade="F2"/>
      </w:pPr>
      <w:r w:rsidRPr="00451C17">
        <w:t>Confirm that we have indeed chosen Malta.</w:t>
      </w:r>
    </w:p>
    <w:p w14:paraId="1D2D2F30" w14:textId="77777777" w:rsidR="00D60B73" w:rsidRDefault="00D60B73">
      <w:pPr>
        <w:widowControl/>
        <w:jc w:val="left"/>
        <w:rPr>
          <w:b/>
          <w:sz w:val="24"/>
          <w:szCs w:val="24"/>
        </w:rPr>
      </w:pPr>
    </w:p>
    <w:p w14:paraId="1699D23E" w14:textId="77777777" w:rsidR="00F41131" w:rsidRDefault="00F41131">
      <w:pPr>
        <w:widowControl/>
        <w:jc w:val="left"/>
        <w:rPr>
          <w:b/>
          <w:sz w:val="24"/>
          <w:szCs w:val="24"/>
        </w:rPr>
      </w:pPr>
    </w:p>
    <w:p w14:paraId="53E5C7C0" w14:textId="77777777" w:rsidR="004D455E" w:rsidRDefault="004D455E" w:rsidP="004D455E">
      <w:pPr>
        <w:shd w:val="clear" w:color="auto" w:fill="F2F2F2" w:themeFill="background1" w:themeFillShade="F2"/>
        <w:rPr>
          <w:color w:val="FF0000"/>
        </w:rPr>
      </w:pPr>
      <w:r>
        <w:rPr>
          <w:b/>
          <w:sz w:val="20"/>
          <w:szCs w:val="20"/>
        </w:rPr>
        <w:t>Proposal C-14[From: Mao</w:t>
      </w:r>
      <w:r>
        <w:rPr>
          <w:sz w:val="20"/>
          <w:szCs w:val="20"/>
        </w:rPr>
        <w:t xml:space="preserve"> (EOSREAL)</w:t>
      </w:r>
      <w:r>
        <w:rPr>
          <w:b/>
          <w:sz w:val="20"/>
          <w:szCs w:val="20"/>
        </w:rPr>
        <w:t>] 16:00 GMT+8, 24 May</w:t>
      </w:r>
    </w:p>
    <w:p w14:paraId="312CE100" w14:textId="77777777" w:rsidR="004D455E" w:rsidRPr="002A0801" w:rsidRDefault="004D455E" w:rsidP="004D455E">
      <w:pPr>
        <w:shd w:val="clear" w:color="auto" w:fill="F2F2F2" w:themeFill="background1" w:themeFillShade="F2"/>
        <w:rPr>
          <w:b/>
          <w:sz w:val="20"/>
          <w:szCs w:val="20"/>
        </w:rPr>
      </w:pPr>
      <w:r w:rsidRPr="002A0801">
        <w:rPr>
          <w:b/>
          <w:sz w:val="20"/>
          <w:szCs w:val="20"/>
        </w:rPr>
        <w:t>Article XVI</w:t>
      </w:r>
      <w:r>
        <w:rPr>
          <w:b/>
          <w:sz w:val="20"/>
          <w:szCs w:val="20"/>
        </w:rPr>
        <w:t>I</w:t>
      </w:r>
      <w:r w:rsidRPr="002A0801">
        <w:rPr>
          <w:b/>
          <w:sz w:val="20"/>
          <w:szCs w:val="20"/>
        </w:rPr>
        <w:t xml:space="preserve"> </w:t>
      </w:r>
      <w:r>
        <w:rPr>
          <w:b/>
          <w:sz w:val="20"/>
          <w:szCs w:val="20"/>
        </w:rPr>
        <w:t>– Choice of Law</w:t>
      </w:r>
    </w:p>
    <w:p w14:paraId="21C08515" w14:textId="77777777" w:rsidR="004D455E" w:rsidRPr="0088784A" w:rsidRDefault="004D455E" w:rsidP="004D455E">
      <w:pPr>
        <w:shd w:val="clear" w:color="auto" w:fill="F2F2F2" w:themeFill="background1" w:themeFillShade="F2"/>
      </w:pPr>
      <w:r>
        <w:t>Shall we change the “Malta” to “Republic of Malta” to make it more formal?</w:t>
      </w:r>
    </w:p>
    <w:p w14:paraId="6FF28C8E" w14:textId="77777777" w:rsidR="00060976" w:rsidRDefault="00060976">
      <w:pPr>
        <w:widowControl/>
        <w:jc w:val="left"/>
        <w:rPr>
          <w:b/>
          <w:sz w:val="24"/>
          <w:szCs w:val="24"/>
        </w:rPr>
      </w:pPr>
    </w:p>
    <w:p w14:paraId="78B84555" w14:textId="6FB510B8" w:rsidR="00060976" w:rsidRDefault="00060976">
      <w:pPr>
        <w:widowControl/>
        <w:jc w:val="left"/>
        <w:rPr>
          <w:b/>
          <w:sz w:val="24"/>
          <w:szCs w:val="24"/>
        </w:rPr>
      </w:pPr>
    </w:p>
    <w:p w14:paraId="104F460D" w14:textId="4C3F2714" w:rsidR="008852A6" w:rsidRDefault="008852A6">
      <w:pPr>
        <w:widowControl/>
        <w:jc w:val="left"/>
        <w:rPr>
          <w:b/>
          <w:sz w:val="24"/>
          <w:szCs w:val="24"/>
        </w:rPr>
      </w:pPr>
    </w:p>
    <w:p w14:paraId="2DCB199C" w14:textId="77777777" w:rsidR="008852A6" w:rsidRDefault="008852A6">
      <w:pPr>
        <w:widowControl/>
        <w:jc w:val="left"/>
        <w:rPr>
          <w:b/>
          <w:sz w:val="24"/>
          <w:szCs w:val="24"/>
        </w:rPr>
      </w:pPr>
    </w:p>
    <w:p w14:paraId="76E14763" w14:textId="77777777" w:rsidR="00F54417" w:rsidRPr="00531A4E" w:rsidRDefault="00F54417" w:rsidP="00F54417">
      <w:pPr>
        <w:widowControl/>
        <w:shd w:val="clear" w:color="auto" w:fill="FBD4B4" w:themeFill="accent6" w:themeFillTint="66"/>
        <w:jc w:val="left"/>
        <w:rPr>
          <w:b/>
          <w:sz w:val="22"/>
          <w:szCs w:val="22"/>
        </w:rPr>
      </w:pPr>
      <w:r>
        <w:rPr>
          <w:b/>
          <w:sz w:val="22"/>
          <w:szCs w:val="22"/>
        </w:rPr>
        <w:t>O-----Other Suggestion</w:t>
      </w:r>
    </w:p>
    <w:p w14:paraId="5CA9BDC0" w14:textId="77777777" w:rsidR="00F54417" w:rsidRDefault="00F54417">
      <w:pPr>
        <w:widowControl/>
        <w:jc w:val="left"/>
        <w:rPr>
          <w:b/>
          <w:sz w:val="24"/>
          <w:szCs w:val="24"/>
        </w:rPr>
      </w:pPr>
    </w:p>
    <w:p w14:paraId="1F18F1C7" w14:textId="77777777" w:rsidR="00F54130" w:rsidRDefault="00F54130" w:rsidP="00F54130">
      <w:pPr>
        <w:shd w:val="clear" w:color="auto" w:fill="F2F2F2" w:themeFill="background1" w:themeFillShade="F2"/>
        <w:rPr>
          <w:b/>
          <w:sz w:val="20"/>
          <w:szCs w:val="20"/>
        </w:rPr>
      </w:pPr>
      <w:r>
        <w:rPr>
          <w:b/>
          <w:sz w:val="20"/>
          <w:szCs w:val="20"/>
        </w:rPr>
        <w:t>Proposal O-2 [From:</w:t>
      </w:r>
      <w:r>
        <w:rPr>
          <w:sz w:val="20"/>
          <w:szCs w:val="20"/>
        </w:rPr>
        <w:t xml:space="preserve"> </w:t>
      </w:r>
      <w:proofErr w:type="spellStart"/>
      <w:r>
        <w:rPr>
          <w:sz w:val="20"/>
          <w:szCs w:val="20"/>
        </w:rPr>
        <w:t>murali</w:t>
      </w:r>
      <w:proofErr w:type="spellEnd"/>
      <w:r>
        <w:rPr>
          <w:b/>
          <w:sz w:val="20"/>
          <w:szCs w:val="20"/>
        </w:rPr>
        <w:t>] GMT+8, 26 May</w:t>
      </w:r>
    </w:p>
    <w:p w14:paraId="1B0031DE" w14:textId="77777777" w:rsidR="00F54130" w:rsidRDefault="00F54130" w:rsidP="00F54130">
      <w:pPr>
        <w:widowControl/>
        <w:shd w:val="clear" w:color="auto" w:fill="F2F2F2" w:themeFill="background1" w:themeFillShade="F2"/>
        <w:jc w:val="left"/>
      </w:pPr>
      <w:r w:rsidRPr="00161003">
        <w:t>The word "Issued Tokens"</w:t>
      </w:r>
      <w:r>
        <w:t xml:space="preserve">, </w:t>
      </w:r>
      <w:r w:rsidRPr="00161003">
        <w:t>does this encompass those tokens that will arise out of the inflation and be distributed to the BPs and the Worker Proposal Fund</w:t>
      </w:r>
      <w:r>
        <w:t xml:space="preserve">? </w:t>
      </w:r>
    </w:p>
    <w:p w14:paraId="0C05DB6C" w14:textId="34DF632D" w:rsidR="007E1EE9" w:rsidRDefault="00F54130" w:rsidP="00D96572">
      <w:pPr>
        <w:widowControl/>
        <w:shd w:val="clear" w:color="auto" w:fill="F2F2F2" w:themeFill="background1" w:themeFillShade="F2"/>
        <w:jc w:val="left"/>
        <w:rPr>
          <w:b/>
          <w:sz w:val="24"/>
          <w:szCs w:val="24"/>
        </w:rPr>
      </w:pPr>
      <w:r w:rsidRPr="00D96572">
        <w:rPr>
          <w:shd w:val="clear" w:color="auto" w:fill="F2F2F2" w:themeFill="background1" w:themeFillShade="F2"/>
        </w:rPr>
        <w:t>Will the burning of tokens impact the definition of "Issued Tokens" or not?</w:t>
      </w:r>
      <w:r w:rsidR="007E1EE9">
        <w:rPr>
          <w:b/>
          <w:sz w:val="24"/>
          <w:szCs w:val="24"/>
        </w:rPr>
        <w:br w:type="page"/>
      </w:r>
    </w:p>
    <w:p w14:paraId="78A93358" w14:textId="6AD52D6A" w:rsidR="007E1EE9" w:rsidRDefault="007E1EE9" w:rsidP="007E1EE9">
      <w:pPr>
        <w:pBdr>
          <w:bottom w:val="single" w:sz="6" w:space="1" w:color="auto"/>
        </w:pBdr>
        <w:rPr>
          <w:b/>
          <w:sz w:val="24"/>
          <w:szCs w:val="24"/>
        </w:rPr>
      </w:pPr>
      <w:r>
        <w:rPr>
          <w:b/>
          <w:sz w:val="24"/>
          <w:szCs w:val="24"/>
        </w:rPr>
        <w:lastRenderedPageBreak/>
        <w:t>Solved Feedback</w:t>
      </w:r>
    </w:p>
    <w:p w14:paraId="777C5A82" w14:textId="489E2965" w:rsidR="007E1EE9" w:rsidRDefault="007E1EE9" w:rsidP="006C59CA">
      <w:pPr>
        <w:rPr>
          <w:color w:val="FF0000"/>
        </w:rPr>
      </w:pPr>
    </w:p>
    <w:p w14:paraId="71DB8663" w14:textId="78760AD6" w:rsidR="00F54417" w:rsidRDefault="00F54417" w:rsidP="00F54417">
      <w:pPr>
        <w:shd w:val="clear" w:color="auto" w:fill="92D050"/>
        <w:rPr>
          <w:b/>
          <w:sz w:val="22"/>
          <w:szCs w:val="22"/>
        </w:rPr>
      </w:pPr>
      <w:r>
        <w:rPr>
          <w:b/>
          <w:sz w:val="22"/>
          <w:szCs w:val="22"/>
        </w:rPr>
        <w:t>A-----</w:t>
      </w:r>
      <w:r w:rsidRPr="007E1EE9">
        <w:rPr>
          <w:b/>
          <w:sz w:val="22"/>
          <w:szCs w:val="22"/>
        </w:rPr>
        <w:t>Arbitration</w:t>
      </w:r>
    </w:p>
    <w:p w14:paraId="638A9D8A" w14:textId="11F61F05" w:rsidR="00F54417" w:rsidRDefault="00F54417" w:rsidP="00F54417">
      <w:pPr>
        <w:shd w:val="clear" w:color="auto" w:fill="FFFFFF" w:themeFill="background1"/>
        <w:rPr>
          <w:b/>
          <w:sz w:val="22"/>
          <w:szCs w:val="22"/>
        </w:rPr>
      </w:pPr>
    </w:p>
    <w:p w14:paraId="2A10CCB3" w14:textId="77777777" w:rsidR="00F54417" w:rsidRPr="007E1EE9" w:rsidRDefault="00F54417" w:rsidP="00F54417">
      <w:pPr>
        <w:shd w:val="clear" w:color="auto" w:fill="FFFFFF" w:themeFill="background1"/>
        <w:rPr>
          <w:b/>
          <w:sz w:val="22"/>
          <w:szCs w:val="22"/>
        </w:rPr>
      </w:pPr>
    </w:p>
    <w:p w14:paraId="0DBF8405" w14:textId="77777777" w:rsidR="00F54417" w:rsidRPr="009676B3" w:rsidRDefault="00F54417" w:rsidP="00F54417">
      <w:pPr>
        <w:widowControl/>
        <w:shd w:val="clear" w:color="auto" w:fill="92D050"/>
        <w:jc w:val="left"/>
        <w:rPr>
          <w:b/>
          <w:sz w:val="22"/>
          <w:szCs w:val="22"/>
        </w:rPr>
      </w:pPr>
      <w:r>
        <w:rPr>
          <w:b/>
          <w:sz w:val="22"/>
          <w:szCs w:val="22"/>
        </w:rPr>
        <w:t>B-----Block Producer Agreement</w:t>
      </w:r>
    </w:p>
    <w:p w14:paraId="154B31EE" w14:textId="77777777" w:rsidR="00F54417" w:rsidRDefault="00F54417" w:rsidP="00F54417"/>
    <w:p w14:paraId="00C72446" w14:textId="77777777" w:rsidR="00F54417" w:rsidRDefault="00F54417" w:rsidP="00F54417"/>
    <w:p w14:paraId="72C7365E" w14:textId="77777777" w:rsidR="00F54417" w:rsidRPr="00531A4E" w:rsidRDefault="00F54417" w:rsidP="00F54417">
      <w:pPr>
        <w:widowControl/>
        <w:shd w:val="clear" w:color="auto" w:fill="92D050"/>
        <w:jc w:val="left"/>
        <w:rPr>
          <w:b/>
          <w:sz w:val="22"/>
          <w:szCs w:val="22"/>
        </w:rPr>
      </w:pPr>
      <w:r>
        <w:rPr>
          <w:b/>
          <w:sz w:val="22"/>
          <w:szCs w:val="22"/>
        </w:rPr>
        <w:t>C-----Constitution</w:t>
      </w:r>
    </w:p>
    <w:p w14:paraId="6D0B9EE4" w14:textId="77777777" w:rsidR="00F54417" w:rsidRDefault="00F54417" w:rsidP="006C59CA">
      <w:pPr>
        <w:rPr>
          <w:color w:val="FF0000"/>
        </w:rPr>
      </w:pPr>
    </w:p>
    <w:p w14:paraId="5E2BF978" w14:textId="77777777" w:rsidR="00060976" w:rsidRDefault="00060976" w:rsidP="00060976">
      <w:pPr>
        <w:shd w:val="clear" w:color="auto" w:fill="F2F2F2" w:themeFill="background1" w:themeFillShade="F2"/>
        <w:rPr>
          <w:b/>
          <w:sz w:val="20"/>
          <w:szCs w:val="20"/>
        </w:rPr>
      </w:pPr>
      <w:r>
        <w:rPr>
          <w:b/>
          <w:sz w:val="20"/>
          <w:szCs w:val="20"/>
        </w:rPr>
        <w:t xml:space="preserve">Proposal C-5 [From: </w:t>
      </w:r>
      <w:r>
        <w:rPr>
          <w:sz w:val="20"/>
          <w:szCs w:val="20"/>
        </w:rPr>
        <w:t>Josh Kauffman (EOS Canada)</w:t>
      </w:r>
      <w:r>
        <w:rPr>
          <w:b/>
          <w:sz w:val="20"/>
          <w:szCs w:val="20"/>
        </w:rPr>
        <w:t>] 0:21 GMT+8, 23 May</w:t>
      </w:r>
    </w:p>
    <w:p w14:paraId="580E6901" w14:textId="77777777" w:rsidR="00060976" w:rsidRDefault="00060976" w:rsidP="00060976">
      <w:pPr>
        <w:shd w:val="clear" w:color="auto" w:fill="F2F2F2" w:themeFill="background1" w:themeFillShade="F2"/>
      </w:pPr>
      <w:r w:rsidRPr="00E274C8">
        <w:rPr>
          <w:b/>
          <w:sz w:val="20"/>
          <w:szCs w:val="20"/>
        </w:rPr>
        <w:t>Article I</w:t>
      </w:r>
      <w:r>
        <w:rPr>
          <w:b/>
          <w:sz w:val="20"/>
          <w:szCs w:val="20"/>
        </w:rPr>
        <w:t>I – Property Rights</w:t>
      </w:r>
    </w:p>
    <w:p w14:paraId="3BDF213B" w14:textId="77777777" w:rsidR="00060976" w:rsidRDefault="00060976" w:rsidP="00060976">
      <w:pPr>
        <w:shd w:val="clear" w:color="auto" w:fill="F2F2F2" w:themeFill="background1" w:themeFillShade="F2"/>
      </w:pPr>
      <w:r>
        <w:t xml:space="preserve">I agree that the word sacred should be changed. I also think that it should include that the utility of the property cannot be </w:t>
      </w:r>
      <w:proofErr w:type="spellStart"/>
      <w:r>
        <w:t>userped</w:t>
      </w:r>
      <w:proofErr w:type="spellEnd"/>
      <w:r>
        <w:t xml:space="preserve"> either. Example: If an exchange is holding custody of a token, and they use that token to vote in whichever way that they see fit, they have not had the property change hands. but they have violated its right to be voted by the actual owner of the token. </w:t>
      </w:r>
    </w:p>
    <w:p w14:paraId="7A0AB46A" w14:textId="77777777" w:rsidR="00060976" w:rsidRDefault="00060976" w:rsidP="00060976">
      <w:pPr>
        <w:shd w:val="clear" w:color="auto" w:fill="F2F2F2" w:themeFill="background1" w:themeFillShade="F2"/>
      </w:pPr>
      <w:r>
        <w:t>I would also change "or by a lawful Arbitrator's order" to something along the lines of: "by a valid ruling by an Arbitrator, in accordance with Articles 9 and 10"</w:t>
      </w:r>
    </w:p>
    <w:p w14:paraId="07B83A80" w14:textId="77777777" w:rsidR="00060976" w:rsidRDefault="00060976" w:rsidP="00060976"/>
    <w:p w14:paraId="41A8FADF" w14:textId="77777777" w:rsidR="00060976" w:rsidRPr="004166CF" w:rsidRDefault="00060976" w:rsidP="00060976">
      <w:pPr>
        <w:shd w:val="clear" w:color="auto" w:fill="DAEEF3" w:themeFill="accent5" w:themeFillTint="33"/>
        <w:ind w:left="420"/>
        <w:rPr>
          <w:color w:val="0070C0"/>
          <w:sz w:val="20"/>
          <w:szCs w:val="20"/>
        </w:rPr>
      </w:pPr>
      <w:r w:rsidRPr="004166CF">
        <w:rPr>
          <w:b/>
          <w:color w:val="0070C0"/>
          <w:sz w:val="20"/>
          <w:szCs w:val="20"/>
        </w:rPr>
        <w:t>Reply C-5 (1) [From:</w:t>
      </w:r>
      <w:r w:rsidRPr="004166CF">
        <w:rPr>
          <w:color w:val="0070C0"/>
          <w:sz w:val="20"/>
          <w:szCs w:val="20"/>
        </w:rPr>
        <w:t xml:space="preserve"> Thomas Cox</w:t>
      </w:r>
      <w:r w:rsidRPr="004166CF">
        <w:rPr>
          <w:b/>
          <w:color w:val="0070C0"/>
          <w:sz w:val="20"/>
          <w:szCs w:val="20"/>
        </w:rPr>
        <w:t>] GMT+8, 23 May</w:t>
      </w:r>
    </w:p>
    <w:p w14:paraId="0AAD0399"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(Reply to the Part: </w:t>
      </w:r>
      <w:r w:rsidRPr="004166CF">
        <w:rPr>
          <w:i/>
          <w:color w:val="0070C0"/>
        </w:rPr>
        <w:t>I agree that the word sacred should be changed.</w:t>
      </w:r>
      <w:r w:rsidRPr="004166CF">
        <w:rPr>
          <w:color w:val="0070C0"/>
        </w:rPr>
        <w:t>)</w:t>
      </w:r>
    </w:p>
    <w:p w14:paraId="2A6FBC1B" w14:textId="77777777" w:rsidR="00060976" w:rsidRPr="004166CF" w:rsidRDefault="00060976" w:rsidP="00060976">
      <w:pPr>
        <w:shd w:val="clear" w:color="auto" w:fill="DAEEF3" w:themeFill="accent5" w:themeFillTint="33"/>
        <w:ind w:left="420"/>
        <w:rPr>
          <w:color w:val="0070C0"/>
        </w:rPr>
      </w:pPr>
      <w:r w:rsidRPr="004166CF">
        <w:rPr>
          <w:color w:val="0070C0"/>
        </w:rPr>
        <w:t>This was changed some time ago. Please refer to the version of the Constitution that’s in GitHub at</w:t>
      </w:r>
    </w:p>
    <w:p w14:paraId="1B902224" w14:textId="77777777" w:rsidR="00060976" w:rsidRPr="00820841" w:rsidRDefault="007074BD" w:rsidP="00060976">
      <w:pPr>
        <w:shd w:val="clear" w:color="auto" w:fill="DAEEF3" w:themeFill="accent5" w:themeFillTint="33"/>
        <w:ind w:left="420"/>
        <w:rPr>
          <w:color w:val="FF0000"/>
        </w:rPr>
      </w:pPr>
      <w:hyperlink r:id="rId10" w:history="1">
        <w:r w:rsidR="00060976" w:rsidRPr="00E642CD">
          <w:rPr>
            <w:rStyle w:val="a3"/>
          </w:rPr>
          <w:t>https://github.com/EOSIO/eos/tree/master/governance</w:t>
        </w:r>
      </w:hyperlink>
    </w:p>
    <w:p w14:paraId="037A79C0" w14:textId="77777777" w:rsidR="00060976" w:rsidRPr="004166CF" w:rsidRDefault="00060976" w:rsidP="00060976">
      <w:pPr>
        <w:shd w:val="clear" w:color="auto" w:fill="DAEEF3" w:themeFill="accent5" w:themeFillTint="33"/>
        <w:ind w:left="420"/>
        <w:rPr>
          <w:color w:val="0070C0"/>
        </w:rPr>
      </w:pPr>
      <w:r w:rsidRPr="004166CF">
        <w:rPr>
          <w:color w:val="0070C0"/>
        </w:rPr>
        <w:t>Which is the most recent reference copy.</w:t>
      </w:r>
    </w:p>
    <w:p w14:paraId="0C9D76D9" w14:textId="77777777" w:rsidR="00060976" w:rsidRPr="004166CF" w:rsidRDefault="00060976" w:rsidP="00060976">
      <w:pPr>
        <w:ind w:left="420"/>
        <w:rPr>
          <w:color w:val="0070C0"/>
        </w:rPr>
      </w:pPr>
    </w:p>
    <w:p w14:paraId="0FE509DF" w14:textId="77777777" w:rsidR="00060976" w:rsidRPr="004166CF" w:rsidRDefault="00060976" w:rsidP="00060976">
      <w:pPr>
        <w:shd w:val="clear" w:color="auto" w:fill="DAEEF3" w:themeFill="accent5" w:themeFillTint="33"/>
        <w:ind w:left="420"/>
        <w:rPr>
          <w:color w:val="0070C0"/>
          <w:sz w:val="20"/>
          <w:szCs w:val="20"/>
        </w:rPr>
      </w:pPr>
      <w:r w:rsidRPr="004166CF">
        <w:rPr>
          <w:b/>
          <w:color w:val="0070C0"/>
          <w:sz w:val="20"/>
          <w:szCs w:val="20"/>
        </w:rPr>
        <w:t>Reply C-5 (2) [From:</w:t>
      </w:r>
      <w:r w:rsidRPr="004166CF">
        <w:rPr>
          <w:color w:val="0070C0"/>
          <w:sz w:val="20"/>
          <w:szCs w:val="20"/>
        </w:rPr>
        <w:t xml:space="preserve"> Thomas Cox</w:t>
      </w:r>
      <w:r w:rsidRPr="004166CF">
        <w:rPr>
          <w:b/>
          <w:color w:val="0070C0"/>
          <w:sz w:val="20"/>
          <w:szCs w:val="20"/>
        </w:rPr>
        <w:t>] GMT+8, 23 May</w:t>
      </w:r>
    </w:p>
    <w:p w14:paraId="60B87BD6"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(Reply to the Part: </w:t>
      </w:r>
      <w:r w:rsidRPr="004166CF">
        <w:rPr>
          <w:i/>
          <w:color w:val="0070C0"/>
        </w:rPr>
        <w:t xml:space="preserve">I also think that it should include that the utility of the property cannot be </w:t>
      </w:r>
      <w:proofErr w:type="spellStart"/>
      <w:r w:rsidRPr="004166CF">
        <w:rPr>
          <w:i/>
          <w:color w:val="0070C0"/>
        </w:rPr>
        <w:t>userped</w:t>
      </w:r>
      <w:proofErr w:type="spellEnd"/>
      <w:r w:rsidRPr="004166CF">
        <w:rPr>
          <w:i/>
          <w:color w:val="0070C0"/>
        </w:rPr>
        <w:t xml:space="preserve"> either. Example: If an exchange is holding custody of a token, and they use that token to vote in whichever way that they see fit, they have not had the property change hands. but they have violated its right to be voted by the actual owner of the token</w:t>
      </w:r>
      <w:r w:rsidRPr="004166CF">
        <w:rPr>
          <w:color w:val="0070C0"/>
        </w:rPr>
        <w:t>)</w:t>
      </w:r>
    </w:p>
    <w:p w14:paraId="2073BA0E" w14:textId="77777777" w:rsidR="00060976" w:rsidRPr="004166CF" w:rsidRDefault="00060976" w:rsidP="00060976">
      <w:pPr>
        <w:shd w:val="clear" w:color="auto" w:fill="DAEEF3" w:themeFill="accent5" w:themeFillTint="33"/>
        <w:ind w:left="420"/>
        <w:rPr>
          <w:color w:val="0070C0"/>
        </w:rPr>
      </w:pPr>
      <w:r w:rsidRPr="004166CF">
        <w:rPr>
          <w:color w:val="0070C0"/>
        </w:rPr>
        <w:t>Voting power of a token is restricted by the VOTEPRODUCER Ricardian Contract:</w:t>
      </w:r>
    </w:p>
    <w:p w14:paraId="12B5617D" w14:textId="77777777" w:rsidR="00060976" w:rsidRPr="004E3CD0" w:rsidRDefault="007074BD" w:rsidP="00060976">
      <w:pPr>
        <w:shd w:val="clear" w:color="auto" w:fill="DAEEF3" w:themeFill="accent5" w:themeFillTint="33"/>
        <w:ind w:left="420"/>
        <w:rPr>
          <w:color w:val="FF0000"/>
        </w:rPr>
      </w:pPr>
      <w:hyperlink r:id="rId11" w:history="1">
        <w:r w:rsidR="00060976" w:rsidRPr="00E642CD">
          <w:rPr>
            <w:rStyle w:val="a3"/>
          </w:rPr>
          <w:t>https://github.com/EOSIO/eos/blob/master/contracts/eosio.system/eosio.system.voteproducer-rc.md</w:t>
        </w:r>
      </w:hyperlink>
      <w:r w:rsidR="00060976">
        <w:rPr>
          <w:color w:val="FF0000"/>
        </w:rPr>
        <w:t xml:space="preserve"> </w:t>
      </w:r>
    </w:p>
    <w:p w14:paraId="5369A6F1" w14:textId="77777777" w:rsidR="00060976" w:rsidRPr="004166CF" w:rsidRDefault="00060976" w:rsidP="00060976">
      <w:pPr>
        <w:shd w:val="clear" w:color="auto" w:fill="DAEEF3" w:themeFill="accent5" w:themeFillTint="33"/>
        <w:ind w:left="420"/>
        <w:rPr>
          <w:color w:val="0070C0"/>
        </w:rPr>
      </w:pPr>
      <w:r w:rsidRPr="004166CF">
        <w:rPr>
          <w:color w:val="0070C0"/>
        </w:rPr>
        <w:t>I’d prefer not to clutter the Constitution with every implication of a general rule.</w:t>
      </w:r>
    </w:p>
    <w:p w14:paraId="21662330" w14:textId="77777777" w:rsidR="00060976" w:rsidRPr="004166CF" w:rsidRDefault="00060976" w:rsidP="00060976">
      <w:pPr>
        <w:rPr>
          <w:color w:val="0070C0"/>
        </w:rPr>
      </w:pPr>
    </w:p>
    <w:p w14:paraId="16E8CC53"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C-5 (3) [From:</w:t>
      </w:r>
      <w:r w:rsidRPr="004166CF">
        <w:rPr>
          <w:color w:val="0070C0"/>
          <w:sz w:val="20"/>
          <w:szCs w:val="20"/>
        </w:rPr>
        <w:t xml:space="preserve"> Thomas Cox</w:t>
      </w:r>
      <w:r w:rsidRPr="004166CF">
        <w:rPr>
          <w:b/>
          <w:color w:val="0070C0"/>
          <w:sz w:val="20"/>
          <w:szCs w:val="20"/>
        </w:rPr>
        <w:t>] GMT+8, 23 May</w:t>
      </w:r>
    </w:p>
    <w:p w14:paraId="7BF341A6"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(Reply to the Part: </w:t>
      </w:r>
      <w:r w:rsidRPr="004166CF">
        <w:rPr>
          <w:i/>
          <w:color w:val="0070C0"/>
        </w:rPr>
        <w:t>I would also change "</w:t>
      </w:r>
      <w:r>
        <w:rPr>
          <w:i/>
          <w:color w:val="0070C0"/>
        </w:rPr>
        <w:t>o</w:t>
      </w:r>
      <w:r w:rsidRPr="004166CF">
        <w:rPr>
          <w:i/>
          <w:color w:val="0070C0"/>
        </w:rPr>
        <w:t>r by a lawful Arbitrator's order" to something along the lines of: "by a valid ruling by an Arbitrator, in accordance with Articles 9 and 10"</w:t>
      </w:r>
      <w:r w:rsidRPr="004166CF">
        <w:rPr>
          <w:color w:val="0070C0"/>
        </w:rPr>
        <w:t>)</w:t>
      </w:r>
    </w:p>
    <w:p w14:paraId="3E2A71AB" w14:textId="77777777" w:rsidR="00060976" w:rsidRPr="004166CF" w:rsidRDefault="00060976" w:rsidP="00060976">
      <w:pPr>
        <w:shd w:val="clear" w:color="auto" w:fill="DAEEF3" w:themeFill="accent5" w:themeFillTint="33"/>
        <w:ind w:left="420"/>
        <w:rPr>
          <w:color w:val="0070C0"/>
        </w:rPr>
      </w:pPr>
      <w:r w:rsidRPr="004166CF">
        <w:rPr>
          <w:color w:val="0070C0"/>
        </w:rPr>
        <w:t>No objection.</w:t>
      </w:r>
    </w:p>
    <w:p w14:paraId="26235BDB" w14:textId="63A24C5D" w:rsidR="00F41131" w:rsidRDefault="00F41131" w:rsidP="006C59CA">
      <w:pPr>
        <w:rPr>
          <w:color w:val="FF0000"/>
        </w:rPr>
      </w:pPr>
    </w:p>
    <w:p w14:paraId="64586BB1" w14:textId="2F285253" w:rsidR="008852A6" w:rsidRDefault="008852A6" w:rsidP="006C59CA">
      <w:pPr>
        <w:rPr>
          <w:color w:val="FF0000"/>
        </w:rPr>
      </w:pPr>
    </w:p>
    <w:p w14:paraId="38EAF8A5" w14:textId="29519827" w:rsidR="008852A6" w:rsidRDefault="008852A6" w:rsidP="006C59CA">
      <w:pPr>
        <w:rPr>
          <w:color w:val="FF0000"/>
        </w:rPr>
      </w:pPr>
    </w:p>
    <w:p w14:paraId="3A46CB36" w14:textId="48EEB58D" w:rsidR="008852A6" w:rsidRDefault="008852A6" w:rsidP="006C59CA">
      <w:pPr>
        <w:rPr>
          <w:color w:val="FF0000"/>
        </w:rPr>
      </w:pPr>
    </w:p>
    <w:p w14:paraId="08B7C163" w14:textId="0C829A4E" w:rsidR="008852A6" w:rsidRDefault="008852A6" w:rsidP="006C59CA">
      <w:pPr>
        <w:rPr>
          <w:color w:val="FF0000"/>
        </w:rPr>
      </w:pPr>
    </w:p>
    <w:p w14:paraId="096663AD" w14:textId="77777777" w:rsidR="008852A6" w:rsidRDefault="008852A6" w:rsidP="006C59CA">
      <w:pPr>
        <w:rPr>
          <w:color w:val="FF0000"/>
        </w:rPr>
      </w:pPr>
    </w:p>
    <w:p w14:paraId="76CA677D" w14:textId="77777777" w:rsidR="009B06BA" w:rsidRDefault="009B06BA" w:rsidP="009B06BA">
      <w:pPr>
        <w:shd w:val="clear" w:color="auto" w:fill="F2F2F2" w:themeFill="background1" w:themeFillShade="F2"/>
        <w:rPr>
          <w:b/>
          <w:sz w:val="20"/>
          <w:szCs w:val="20"/>
        </w:rPr>
      </w:pPr>
      <w:r>
        <w:rPr>
          <w:b/>
          <w:sz w:val="20"/>
          <w:szCs w:val="20"/>
        </w:rPr>
        <w:lastRenderedPageBreak/>
        <w:t xml:space="preserve">Proposal C-6 [From: </w:t>
      </w:r>
      <w:r>
        <w:rPr>
          <w:sz w:val="20"/>
          <w:szCs w:val="20"/>
        </w:rPr>
        <w:t>Josh Kauffman (EOS Canada)</w:t>
      </w:r>
      <w:r>
        <w:rPr>
          <w:b/>
          <w:sz w:val="20"/>
          <w:szCs w:val="20"/>
        </w:rPr>
        <w:t>] 0:22 GMT+8, 23 May</w:t>
      </w:r>
    </w:p>
    <w:p w14:paraId="4DF11BD3" w14:textId="77777777" w:rsidR="009B06BA" w:rsidRDefault="009B06BA" w:rsidP="009B06BA">
      <w:pPr>
        <w:shd w:val="clear" w:color="auto" w:fill="F2F2F2" w:themeFill="background1" w:themeFillShade="F2"/>
      </w:pPr>
      <w:r w:rsidRPr="00E274C8">
        <w:rPr>
          <w:b/>
          <w:sz w:val="20"/>
          <w:szCs w:val="20"/>
        </w:rPr>
        <w:t>Article I</w:t>
      </w:r>
      <w:r>
        <w:rPr>
          <w:b/>
          <w:sz w:val="20"/>
          <w:szCs w:val="20"/>
        </w:rPr>
        <w:t>II – Arbitration</w:t>
      </w:r>
    </w:p>
    <w:p w14:paraId="35C53968" w14:textId="77777777" w:rsidR="009B06BA" w:rsidRDefault="009B06BA" w:rsidP="009B06BA">
      <w:pPr>
        <w:shd w:val="clear" w:color="auto" w:fill="F2F2F2" w:themeFill="background1" w:themeFillShade="F2"/>
      </w:pPr>
      <w:r w:rsidRPr="007846D6">
        <w:t>I think something along the lines of "If a dispute between 2 or more members of the EOS blockchain cannot reach an agreed resolution on their own, those members agree to binding arbitration through one of the Arbitration Forums recognized by the EOS platform." Trying to use this as a chance to show that they should be resolving themselves, and then Arbitration should be last resort.</w:t>
      </w:r>
    </w:p>
    <w:p w14:paraId="6A3816C2" w14:textId="77777777" w:rsidR="009B06BA" w:rsidRPr="00734D69" w:rsidRDefault="009B06BA" w:rsidP="009B06BA"/>
    <w:p w14:paraId="04CDF15D" w14:textId="77777777" w:rsidR="009B06BA" w:rsidRPr="002A0801" w:rsidRDefault="009B06BA" w:rsidP="009B06BA">
      <w:pPr>
        <w:shd w:val="clear" w:color="auto" w:fill="DAEEF3" w:themeFill="accent5" w:themeFillTint="33"/>
        <w:ind w:left="420"/>
        <w:rPr>
          <w:b/>
          <w:color w:val="0070C0"/>
          <w:sz w:val="20"/>
          <w:szCs w:val="20"/>
        </w:rPr>
      </w:pPr>
      <w:r w:rsidRPr="002A0801">
        <w:rPr>
          <w:b/>
          <w:color w:val="0070C0"/>
          <w:sz w:val="20"/>
          <w:szCs w:val="20"/>
        </w:rPr>
        <w:t xml:space="preserve">Reply C-6 (1) [From: </w:t>
      </w:r>
      <w:r w:rsidRPr="002A0801">
        <w:rPr>
          <w:color w:val="0070C0"/>
          <w:sz w:val="20"/>
          <w:szCs w:val="20"/>
        </w:rPr>
        <w:t>Mao (EOSREAL)</w:t>
      </w:r>
      <w:r w:rsidRPr="002A0801">
        <w:rPr>
          <w:b/>
          <w:color w:val="0070C0"/>
          <w:sz w:val="20"/>
          <w:szCs w:val="20"/>
        </w:rPr>
        <w:t>] 13:00 GMT+8, 23 May</w:t>
      </w:r>
    </w:p>
    <w:p w14:paraId="6BB12AF0" w14:textId="77777777" w:rsidR="009B06BA" w:rsidRDefault="009B06BA" w:rsidP="009B06BA">
      <w:pPr>
        <w:shd w:val="clear" w:color="auto" w:fill="DAEEF3" w:themeFill="accent5" w:themeFillTint="33"/>
        <w:ind w:left="420"/>
        <w:rPr>
          <w:color w:val="0070C0"/>
        </w:rPr>
      </w:pPr>
      <w:r w:rsidRPr="00734D69">
        <w:rPr>
          <w:color w:val="0070C0"/>
        </w:rPr>
        <w:t>Always encourage them solve between themselves, before bringing to arbitrator.</w:t>
      </w:r>
    </w:p>
    <w:p w14:paraId="700A8A51" w14:textId="77777777" w:rsidR="009B06BA" w:rsidRDefault="009B06BA" w:rsidP="009B06BA">
      <w:pPr>
        <w:ind w:left="420"/>
        <w:rPr>
          <w:color w:val="0070C0"/>
        </w:rPr>
      </w:pPr>
    </w:p>
    <w:p w14:paraId="5F692662" w14:textId="77777777" w:rsidR="009B06BA" w:rsidRPr="004166CF" w:rsidRDefault="009B06BA" w:rsidP="009B06BA">
      <w:pPr>
        <w:shd w:val="clear" w:color="auto" w:fill="DAEEF3" w:themeFill="accent5" w:themeFillTint="33"/>
        <w:ind w:left="420"/>
        <w:rPr>
          <w:b/>
          <w:color w:val="0070C0"/>
          <w:sz w:val="20"/>
          <w:szCs w:val="20"/>
        </w:rPr>
      </w:pPr>
      <w:r w:rsidRPr="004166CF">
        <w:rPr>
          <w:b/>
          <w:color w:val="0070C0"/>
          <w:sz w:val="20"/>
          <w:szCs w:val="20"/>
        </w:rPr>
        <w:t>Reply C-6 (2) [From:</w:t>
      </w:r>
      <w:r w:rsidRPr="004166CF">
        <w:rPr>
          <w:color w:val="0070C0"/>
          <w:sz w:val="20"/>
          <w:szCs w:val="20"/>
        </w:rPr>
        <w:t xml:space="preserve"> Thomas Cox</w:t>
      </w:r>
      <w:r w:rsidRPr="004166CF">
        <w:rPr>
          <w:b/>
          <w:color w:val="0070C0"/>
          <w:sz w:val="20"/>
          <w:szCs w:val="20"/>
        </w:rPr>
        <w:t>] GMT+8, 23 May</w:t>
      </w:r>
    </w:p>
    <w:p w14:paraId="4056DB96" w14:textId="16764C8C" w:rsidR="004157E5" w:rsidRDefault="009B06BA" w:rsidP="00060976">
      <w:pPr>
        <w:shd w:val="clear" w:color="auto" w:fill="DAEEF3" w:themeFill="accent5" w:themeFillTint="33"/>
        <w:ind w:left="420"/>
        <w:rPr>
          <w:color w:val="0070C0"/>
        </w:rPr>
      </w:pPr>
      <w:r w:rsidRPr="004166CF">
        <w:rPr>
          <w:color w:val="0070C0"/>
        </w:rPr>
        <w:t>If they resolve their issues before invoking arbitration, there is no dispute from the viewpoint of the larger chain, society, and arbitrators.</w:t>
      </w:r>
    </w:p>
    <w:p w14:paraId="536346BD" w14:textId="229D9D20" w:rsidR="00F54417" w:rsidRDefault="00F54417" w:rsidP="00F54417">
      <w:pPr>
        <w:ind w:left="420"/>
        <w:rPr>
          <w:color w:val="0070C0"/>
        </w:rPr>
      </w:pPr>
    </w:p>
    <w:p w14:paraId="13A18DA6" w14:textId="77777777" w:rsidR="00F54417" w:rsidRPr="00060976" w:rsidRDefault="00F54417" w:rsidP="00F54417">
      <w:pPr>
        <w:ind w:left="420"/>
        <w:rPr>
          <w:color w:val="0070C0"/>
        </w:rPr>
      </w:pPr>
    </w:p>
    <w:p w14:paraId="05B37372" w14:textId="77777777" w:rsidR="00060976" w:rsidRDefault="00060976" w:rsidP="00060976">
      <w:pPr>
        <w:shd w:val="clear" w:color="auto" w:fill="F2F2F2" w:themeFill="background1" w:themeFillShade="F2"/>
        <w:rPr>
          <w:b/>
          <w:sz w:val="20"/>
          <w:szCs w:val="20"/>
        </w:rPr>
      </w:pPr>
      <w:r>
        <w:rPr>
          <w:b/>
          <w:sz w:val="20"/>
          <w:szCs w:val="20"/>
        </w:rPr>
        <w:t xml:space="preserve">Proposal C-8 [From: </w:t>
      </w:r>
      <w:r>
        <w:rPr>
          <w:sz w:val="20"/>
          <w:szCs w:val="20"/>
        </w:rPr>
        <w:t xml:space="preserve">Adam </w:t>
      </w:r>
      <w:proofErr w:type="spellStart"/>
      <w:r>
        <w:rPr>
          <w:sz w:val="20"/>
          <w:szCs w:val="20"/>
        </w:rPr>
        <w:t>Zientarski</w:t>
      </w:r>
      <w:proofErr w:type="spellEnd"/>
      <w:r>
        <w:rPr>
          <w:sz w:val="20"/>
          <w:szCs w:val="20"/>
        </w:rPr>
        <w:t xml:space="preserve"> (EOS Detroit)</w:t>
      </w:r>
      <w:r>
        <w:rPr>
          <w:b/>
          <w:sz w:val="20"/>
          <w:szCs w:val="20"/>
        </w:rPr>
        <w:t>] 23:19 GMT+8, 22 May</w:t>
      </w:r>
    </w:p>
    <w:p w14:paraId="506090B7" w14:textId="77777777" w:rsidR="00060976" w:rsidRPr="00E274C8" w:rsidRDefault="00060976" w:rsidP="00060976">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239C8E14" w14:textId="77777777" w:rsidR="00060976" w:rsidRDefault="00060976" w:rsidP="00060976">
      <w:pPr>
        <w:shd w:val="clear" w:color="auto" w:fill="F2F2F2" w:themeFill="background1" w:themeFillShade="F2"/>
      </w:pPr>
      <w:r w:rsidRPr="007846D6">
        <w:t xml:space="preserve">Has there been any further discussion around </w:t>
      </w:r>
      <w:proofErr w:type="spellStart"/>
      <w:r w:rsidRPr="007846D6">
        <w:t>eosDAC</w:t>
      </w:r>
      <w:proofErr w:type="spellEnd"/>
      <w:r w:rsidRPr="007846D6">
        <w:t xml:space="preserve"> and whether this is vote buying or not? The reason I ask is because they gave away something with value, and if you look at communities, like the EOS Reddit community, there are many who want them to become a BP because of the expected increase in the price of their </w:t>
      </w:r>
      <w:proofErr w:type="spellStart"/>
      <w:r w:rsidRPr="007846D6">
        <w:t>eosDAC</w:t>
      </w:r>
      <w:proofErr w:type="spellEnd"/>
      <w:r w:rsidRPr="007846D6">
        <w:t>.</w:t>
      </w:r>
      <w:r>
        <w:t xml:space="preserve"> </w:t>
      </w:r>
      <w:r w:rsidRPr="007846D6">
        <w:t>I've been out of the discussion around this trying to keep up with everything but was wondering if someone knew what the general sentiment was.</w:t>
      </w:r>
      <w:r>
        <w:t xml:space="preserve"> </w:t>
      </w:r>
      <w:r w:rsidRPr="007846D6">
        <w:t>It's a monetary incentive though</w:t>
      </w:r>
      <w:r>
        <w:t xml:space="preserve">. </w:t>
      </w:r>
      <w:r w:rsidRPr="007846D6">
        <w:t xml:space="preserve">It's </w:t>
      </w:r>
      <w:proofErr w:type="gramStart"/>
      <w:r w:rsidRPr="007846D6">
        <w:t>really not</w:t>
      </w:r>
      <w:proofErr w:type="gramEnd"/>
      <w:r w:rsidRPr="007846D6">
        <w:t xml:space="preserve"> any different than standing outside of a voting location in person and handing out money to people who are walking by to go vote</w:t>
      </w:r>
      <w:r>
        <w:t>.</w:t>
      </w:r>
      <w:r w:rsidRPr="007846D6">
        <w:t xml:space="preserve"> </w:t>
      </w:r>
    </w:p>
    <w:p w14:paraId="480367B0" w14:textId="77777777" w:rsidR="00060976" w:rsidRDefault="00060976" w:rsidP="00060976">
      <w:pPr>
        <w:shd w:val="clear" w:color="auto" w:fill="F2F2F2" w:themeFill="background1" w:themeFillShade="F2"/>
      </w:pPr>
      <w:r w:rsidRPr="007846D6">
        <w:t>I mean more of the concern though is I guess why we're having this discussion. If we decide that it's okay, we might want to change the way that's worded.</w:t>
      </w:r>
      <w:r>
        <w:t xml:space="preserve"> </w:t>
      </w:r>
      <w:r w:rsidRPr="007846D6">
        <w:t>I mean, there's a lot of discussion around whether it's okay or not, but if we're going under the assumption that it's okay, I think the way it's written contradicts it.</w:t>
      </w:r>
    </w:p>
    <w:p w14:paraId="45AD9D49" w14:textId="77777777" w:rsidR="00060976" w:rsidRDefault="00060976" w:rsidP="00060976">
      <w:pPr>
        <w:ind w:left="420"/>
        <w:rPr>
          <w:b/>
          <w:color w:val="FF0000"/>
          <w:sz w:val="20"/>
          <w:szCs w:val="20"/>
        </w:rPr>
      </w:pPr>
    </w:p>
    <w:p w14:paraId="3077C4E6"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C-8 (1) [From:</w:t>
      </w:r>
      <w:r w:rsidRPr="004166CF">
        <w:rPr>
          <w:color w:val="0070C0"/>
          <w:sz w:val="20"/>
          <w:szCs w:val="20"/>
        </w:rPr>
        <w:t xml:space="preserve"> Thomas Cox</w:t>
      </w:r>
      <w:r w:rsidRPr="004166CF">
        <w:rPr>
          <w:b/>
          <w:color w:val="0070C0"/>
          <w:sz w:val="20"/>
          <w:szCs w:val="20"/>
        </w:rPr>
        <w:t>] GMT+8, 23 May</w:t>
      </w:r>
    </w:p>
    <w:p w14:paraId="7DC97B0D"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The rules of what is, and is not, a ‘quid pro quo’ (or in some regions of the world ‘do </w:t>
      </w:r>
      <w:proofErr w:type="spellStart"/>
      <w:r w:rsidRPr="004166CF">
        <w:rPr>
          <w:color w:val="0070C0"/>
        </w:rPr>
        <w:t>ut</w:t>
      </w:r>
      <w:proofErr w:type="spellEnd"/>
      <w:r w:rsidRPr="004166CF">
        <w:rPr>
          <w:color w:val="0070C0"/>
        </w:rPr>
        <w:t xml:space="preserve"> des’) are </w:t>
      </w:r>
      <w:proofErr w:type="gramStart"/>
      <w:r w:rsidRPr="004166CF">
        <w:rPr>
          <w:color w:val="0070C0"/>
        </w:rPr>
        <w:t>fairly clear</w:t>
      </w:r>
      <w:proofErr w:type="gramEnd"/>
      <w:r w:rsidRPr="004166CF">
        <w:rPr>
          <w:color w:val="0070C0"/>
        </w:rPr>
        <w:t xml:space="preserve"> out in the world: there must be a conditional giving of value in exchange for the vote, such that another person who did not vote in the desired way did not receive the value, when the two people are otherwise indistinguishable.</w:t>
      </w:r>
    </w:p>
    <w:p w14:paraId="35829736" w14:textId="77777777" w:rsidR="00060976" w:rsidRPr="004166CF" w:rsidRDefault="00060976" w:rsidP="00060976">
      <w:pPr>
        <w:shd w:val="clear" w:color="auto" w:fill="DAEEF3" w:themeFill="accent5" w:themeFillTint="33"/>
        <w:ind w:left="420"/>
        <w:rPr>
          <w:color w:val="0070C0"/>
        </w:rPr>
      </w:pPr>
      <w:proofErr w:type="gramStart"/>
      <w:r w:rsidRPr="004166CF">
        <w:rPr>
          <w:color w:val="0070C0"/>
        </w:rPr>
        <w:t>So</w:t>
      </w:r>
      <w:proofErr w:type="gramEnd"/>
      <w:r w:rsidRPr="004166CF">
        <w:rPr>
          <w:color w:val="0070C0"/>
        </w:rPr>
        <w:t xml:space="preserve"> if two people own EOSDAC tokens and one of them voted for EOSDAC as a BP and the other did not, the test would be, do both token holders receive ‘dividends’ by virtue of being shareholders, or does only the one who voted for EOSDAC get the ‘dividend’ by virtue of voting the desired way? If you get paid as a token-holder regardless of how you vote, it would be a permissible form of dividend. If you get paid only when you vote a given way, it’s an illegal vote-buying effort.</w:t>
      </w:r>
    </w:p>
    <w:p w14:paraId="6DEFC543" w14:textId="77777777" w:rsidR="00060976" w:rsidRPr="00060976" w:rsidRDefault="00060976" w:rsidP="00060976">
      <w:pPr>
        <w:shd w:val="clear" w:color="auto" w:fill="DAEEF3" w:themeFill="accent5" w:themeFillTint="33"/>
        <w:ind w:left="420"/>
        <w:rPr>
          <w:color w:val="0070C0"/>
        </w:rPr>
      </w:pPr>
      <w:r w:rsidRPr="004166CF">
        <w:rPr>
          <w:color w:val="0070C0"/>
        </w:rPr>
        <w:t>The mere existence of the dividend for ALL token holders of EOSDAC is insufficient to be a bribe, although it certainly is a security, and does come close to the line of what is acceptable.</w:t>
      </w:r>
    </w:p>
    <w:p w14:paraId="226F8298" w14:textId="77777777" w:rsidR="00060976" w:rsidRDefault="00060976" w:rsidP="00060976"/>
    <w:p w14:paraId="2AF1C063" w14:textId="77777777" w:rsidR="00060976" w:rsidRPr="00A71CA1" w:rsidRDefault="00060976" w:rsidP="00A71CA1">
      <w:pPr>
        <w:shd w:val="clear" w:color="auto" w:fill="DAEEF3" w:themeFill="accent5" w:themeFillTint="33"/>
        <w:ind w:left="420"/>
        <w:rPr>
          <w:color w:val="0070C0"/>
        </w:rPr>
      </w:pPr>
      <w:r w:rsidRPr="00A71CA1">
        <w:rPr>
          <w:b/>
          <w:color w:val="0070C0"/>
          <w:sz w:val="20"/>
          <w:szCs w:val="20"/>
        </w:rPr>
        <w:t>Reply C-8 (2) [From:</w:t>
      </w:r>
      <w:r w:rsidRPr="00A71CA1">
        <w:rPr>
          <w:color w:val="0070C0"/>
          <w:sz w:val="20"/>
          <w:szCs w:val="20"/>
        </w:rPr>
        <w:t xml:space="preserve"> Josh Kauffman</w:t>
      </w:r>
      <w:r w:rsidRPr="00A71CA1">
        <w:rPr>
          <w:b/>
          <w:color w:val="0070C0"/>
          <w:sz w:val="20"/>
          <w:szCs w:val="20"/>
        </w:rPr>
        <w:t>] 8:43 GMT+8, 25 May</w:t>
      </w:r>
    </w:p>
    <w:p w14:paraId="176E4E2A" w14:textId="77777777" w:rsidR="00060976" w:rsidRPr="00A71CA1" w:rsidRDefault="00060976" w:rsidP="00A71CA1">
      <w:pPr>
        <w:shd w:val="clear" w:color="auto" w:fill="DAEEF3" w:themeFill="accent5" w:themeFillTint="33"/>
        <w:ind w:left="420"/>
        <w:rPr>
          <w:color w:val="0070C0"/>
        </w:rPr>
      </w:pPr>
      <w:r w:rsidRPr="00A71CA1">
        <w:rPr>
          <w:color w:val="0070C0"/>
        </w:rPr>
        <w:t xml:space="preserve">I agree with Thomas here. I also think this isn't the forum for this. Down the line once DACs have been explored, there will probably need to be some sort of guidelines/best practices laid out, but that's </w:t>
      </w:r>
      <w:proofErr w:type="gramStart"/>
      <w:r w:rsidRPr="00A71CA1">
        <w:rPr>
          <w:color w:val="0070C0"/>
        </w:rPr>
        <w:t>a long ways</w:t>
      </w:r>
      <w:proofErr w:type="gramEnd"/>
      <w:r w:rsidRPr="00A71CA1">
        <w:rPr>
          <w:color w:val="0070C0"/>
        </w:rPr>
        <w:t xml:space="preserve"> away.</w:t>
      </w:r>
    </w:p>
    <w:p w14:paraId="26EDE329" w14:textId="289414C5" w:rsidR="00060976" w:rsidRDefault="00060976" w:rsidP="006C59CA">
      <w:pPr>
        <w:rPr>
          <w:color w:val="FF0000"/>
        </w:rPr>
      </w:pPr>
    </w:p>
    <w:p w14:paraId="53ED8C1A" w14:textId="77777777" w:rsidR="00060976" w:rsidRDefault="00060976" w:rsidP="006C59CA">
      <w:pPr>
        <w:rPr>
          <w:color w:val="FF0000"/>
        </w:rPr>
      </w:pPr>
    </w:p>
    <w:p w14:paraId="60F8A213" w14:textId="77777777" w:rsidR="00060976" w:rsidRDefault="00060976" w:rsidP="00060976">
      <w:pPr>
        <w:shd w:val="clear" w:color="auto" w:fill="F2F2F2" w:themeFill="background1" w:themeFillShade="F2"/>
        <w:rPr>
          <w:b/>
          <w:sz w:val="20"/>
          <w:szCs w:val="20"/>
        </w:rPr>
      </w:pPr>
      <w:r>
        <w:rPr>
          <w:b/>
          <w:sz w:val="20"/>
          <w:szCs w:val="20"/>
        </w:rPr>
        <w:t xml:space="preserve">Proposal C-7 [From: </w:t>
      </w:r>
      <w:r>
        <w:rPr>
          <w:sz w:val="20"/>
          <w:szCs w:val="20"/>
        </w:rPr>
        <w:t>Josh Kauffman (EOS Canada)</w:t>
      </w:r>
      <w:r>
        <w:rPr>
          <w:b/>
          <w:sz w:val="20"/>
          <w:szCs w:val="20"/>
        </w:rPr>
        <w:t>] 0:25 GMT+8, 23 May</w:t>
      </w:r>
    </w:p>
    <w:p w14:paraId="3D6EAEC2" w14:textId="77777777" w:rsidR="00060976" w:rsidRPr="007846D6" w:rsidRDefault="00060976" w:rsidP="00060976">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5A332BFB" w14:textId="77777777" w:rsidR="00060976" w:rsidRDefault="00060976" w:rsidP="00060976">
      <w:pPr>
        <w:shd w:val="clear" w:color="auto" w:fill="F2F2F2" w:themeFill="background1" w:themeFillShade="F2"/>
      </w:pPr>
      <w:r w:rsidRPr="007846D6">
        <w:t>The phrase "anything of value" should be qualified in some</w:t>
      </w:r>
      <w:r>
        <w:t xml:space="preserve"> </w:t>
      </w:r>
      <w:r w:rsidRPr="007846D6">
        <w:t xml:space="preserve">way. If someone offers me access to an exclusive </w:t>
      </w:r>
      <w:proofErr w:type="spellStart"/>
      <w:r w:rsidRPr="007846D6">
        <w:t>dApp</w:t>
      </w:r>
      <w:proofErr w:type="spellEnd"/>
      <w:r w:rsidRPr="007846D6">
        <w:t xml:space="preserve">, or a private tool, some may argue that there is no value attached as it could not be bought with money. </w:t>
      </w:r>
      <w:proofErr w:type="gramStart"/>
      <w:r w:rsidRPr="007846D6">
        <w:t>So</w:t>
      </w:r>
      <w:proofErr w:type="gramEnd"/>
      <w:r w:rsidRPr="007846D6">
        <w:t xml:space="preserve"> value should be understood as money, access, exposure, etc. Remove the possibility for someone to argue what is of value and not.</w:t>
      </w:r>
    </w:p>
    <w:p w14:paraId="782B1E69" w14:textId="77777777" w:rsidR="00060976" w:rsidRDefault="00060976" w:rsidP="00060976"/>
    <w:p w14:paraId="293AA75E"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C-7 (1) [From:</w:t>
      </w:r>
      <w:r w:rsidRPr="004166CF">
        <w:rPr>
          <w:color w:val="0070C0"/>
          <w:sz w:val="20"/>
          <w:szCs w:val="20"/>
        </w:rPr>
        <w:t xml:space="preserve"> Thomas Cox</w:t>
      </w:r>
      <w:r w:rsidRPr="004166CF">
        <w:rPr>
          <w:b/>
          <w:color w:val="0070C0"/>
          <w:sz w:val="20"/>
          <w:szCs w:val="20"/>
        </w:rPr>
        <w:t>] GMT+8, 23 May</w:t>
      </w:r>
    </w:p>
    <w:p w14:paraId="3894302B" w14:textId="5B24A6AC" w:rsidR="00060976" w:rsidRPr="00060976" w:rsidRDefault="00060976" w:rsidP="00060976">
      <w:pPr>
        <w:shd w:val="clear" w:color="auto" w:fill="DAEEF3" w:themeFill="accent5" w:themeFillTint="33"/>
        <w:ind w:left="420"/>
        <w:rPr>
          <w:color w:val="0070C0"/>
        </w:rPr>
      </w:pPr>
      <w:r w:rsidRPr="004166CF">
        <w:rPr>
          <w:color w:val="0070C0"/>
        </w:rPr>
        <w:t>Leaving it open to interpretation is an important strategy -- a too-specific list of ‘what is value’ invites people to skirt the intention by walking around the letter of the law. Better to state the class of things by the function and let the facts of the specific case play out. There can and should be non-Constitutional guidance of what we as a community accept as ‘not enough value to sway a vote’ i.e. giving away t-shirts and hats at an event, or hosting refreshments, should be acceptable activity.</w:t>
      </w:r>
    </w:p>
    <w:p w14:paraId="2808C0B5" w14:textId="77777777" w:rsidR="00060976" w:rsidRPr="00A71CA1" w:rsidRDefault="00060976" w:rsidP="00A71CA1">
      <w:pPr>
        <w:shd w:val="clear" w:color="auto" w:fill="DAEEF3" w:themeFill="accent5" w:themeFillTint="33"/>
        <w:ind w:left="420"/>
        <w:rPr>
          <w:b/>
          <w:color w:val="0070C0"/>
          <w:sz w:val="20"/>
          <w:szCs w:val="20"/>
        </w:rPr>
      </w:pPr>
      <w:r w:rsidRPr="00A71CA1">
        <w:rPr>
          <w:b/>
          <w:color w:val="0070C0"/>
          <w:sz w:val="20"/>
          <w:szCs w:val="20"/>
        </w:rPr>
        <w:t>Reply C-7 (2) [From:</w:t>
      </w:r>
      <w:r w:rsidRPr="00A71CA1">
        <w:rPr>
          <w:color w:val="0070C0"/>
          <w:sz w:val="20"/>
          <w:szCs w:val="20"/>
        </w:rPr>
        <w:t xml:space="preserve"> Josh Kauffman</w:t>
      </w:r>
      <w:r w:rsidRPr="00A71CA1">
        <w:rPr>
          <w:b/>
          <w:color w:val="0070C0"/>
          <w:sz w:val="20"/>
          <w:szCs w:val="20"/>
        </w:rPr>
        <w:t>] 8:32 GMT+8, 25 May</w:t>
      </w:r>
    </w:p>
    <w:p w14:paraId="72D5A67C" w14:textId="77777777" w:rsidR="00060976" w:rsidRPr="00A71CA1" w:rsidRDefault="00060976" w:rsidP="00A71CA1">
      <w:pPr>
        <w:shd w:val="clear" w:color="auto" w:fill="DAEEF3" w:themeFill="accent5" w:themeFillTint="33"/>
        <w:ind w:left="420"/>
        <w:rPr>
          <w:color w:val="0070C0"/>
        </w:rPr>
      </w:pPr>
      <w:r w:rsidRPr="00A71CA1">
        <w:rPr>
          <w:color w:val="0070C0"/>
        </w:rPr>
        <w:t>Understood and I agree with your reasoning. Take them as they come.</w:t>
      </w:r>
    </w:p>
    <w:p w14:paraId="4E0DE267" w14:textId="4FE705CB" w:rsidR="00060976" w:rsidRDefault="00060976" w:rsidP="006C59CA">
      <w:pPr>
        <w:rPr>
          <w:color w:val="FF0000"/>
        </w:rPr>
      </w:pPr>
    </w:p>
    <w:p w14:paraId="6CD617B5" w14:textId="77777777" w:rsidR="008A1A9F" w:rsidRDefault="008A1A9F" w:rsidP="006C59CA">
      <w:pPr>
        <w:rPr>
          <w:color w:val="FF0000"/>
        </w:rPr>
      </w:pPr>
    </w:p>
    <w:p w14:paraId="0F3524BB" w14:textId="77777777" w:rsidR="008A1A9F" w:rsidRDefault="008A1A9F" w:rsidP="008A1A9F">
      <w:pPr>
        <w:shd w:val="clear" w:color="auto" w:fill="F2F2F2" w:themeFill="background1" w:themeFillShade="F2"/>
        <w:rPr>
          <w:b/>
          <w:sz w:val="20"/>
          <w:szCs w:val="20"/>
        </w:rPr>
      </w:pPr>
      <w:r>
        <w:rPr>
          <w:b/>
          <w:sz w:val="20"/>
          <w:szCs w:val="20"/>
        </w:rPr>
        <w:t xml:space="preserve">Proposal C-15 [From: </w:t>
      </w:r>
      <w:r>
        <w:rPr>
          <w:sz w:val="20"/>
          <w:szCs w:val="20"/>
        </w:rPr>
        <w:t>Mao (EOSREAL)</w:t>
      </w:r>
      <w:r>
        <w:rPr>
          <w:b/>
          <w:sz w:val="20"/>
          <w:szCs w:val="20"/>
        </w:rPr>
        <w:t>] 16:00 GMT+8, 24 May</w:t>
      </w:r>
    </w:p>
    <w:p w14:paraId="04CECD90" w14:textId="77777777" w:rsidR="008A1A9F" w:rsidRPr="007846D6" w:rsidRDefault="008A1A9F" w:rsidP="008A1A9F">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0CB0C690" w14:textId="77777777" w:rsidR="008A1A9F" w:rsidRDefault="008A1A9F" w:rsidP="008A1A9F">
      <w:pPr>
        <w:shd w:val="clear" w:color="auto" w:fill="F2F2F2" w:themeFill="background1" w:themeFillShade="F2"/>
      </w:pPr>
      <w:r>
        <w:t xml:space="preserve">Can we add the </w:t>
      </w:r>
      <w:proofErr w:type="gramStart"/>
      <w:r>
        <w:t>following:</w:t>
      </w:r>
      <w:proofErr w:type="gramEnd"/>
    </w:p>
    <w:p w14:paraId="74BE2D18" w14:textId="77777777" w:rsidR="008A1A9F" w:rsidRDefault="008A1A9F" w:rsidP="008A1A9F">
      <w:pPr>
        <w:shd w:val="clear" w:color="auto" w:fill="F2F2F2" w:themeFill="background1" w:themeFillShade="F2"/>
      </w:pPr>
      <w:r>
        <w:t xml:space="preserve">1. </w:t>
      </w:r>
      <w:r w:rsidRPr="00930EFE">
        <w:t>Exchange can vote exchange’s own</w:t>
      </w:r>
    </w:p>
    <w:p w14:paraId="3ED4E70F" w14:textId="77777777" w:rsidR="008A1A9F" w:rsidRDefault="008A1A9F" w:rsidP="008A1A9F">
      <w:pPr>
        <w:shd w:val="clear" w:color="auto" w:fill="F2F2F2" w:themeFill="background1" w:themeFillShade="F2"/>
      </w:pPr>
      <w:r>
        <w:t>2. Exchange can</w:t>
      </w:r>
      <w:r w:rsidRPr="00930EFE">
        <w:t xml:space="preserve">not vote on behalf of </w:t>
      </w:r>
      <w:r>
        <w:t>its users until a verifiable, non-</w:t>
      </w:r>
      <w:r w:rsidRPr="00930EFE">
        <w:t>manipulative voting proxy established</w:t>
      </w:r>
    </w:p>
    <w:p w14:paraId="08B0EF50" w14:textId="77777777" w:rsidR="008A1A9F" w:rsidRDefault="008A1A9F" w:rsidP="008A1A9F"/>
    <w:p w14:paraId="06D980C5" w14:textId="77777777" w:rsidR="008A1A9F" w:rsidRPr="00A71CA1" w:rsidRDefault="008A1A9F" w:rsidP="00A71CA1">
      <w:pPr>
        <w:shd w:val="clear" w:color="auto" w:fill="DAEEF3" w:themeFill="accent5" w:themeFillTint="33"/>
        <w:ind w:left="420"/>
        <w:rPr>
          <w:color w:val="0070C0"/>
        </w:rPr>
      </w:pPr>
      <w:r w:rsidRPr="00A71CA1">
        <w:rPr>
          <w:b/>
          <w:color w:val="0070C0"/>
          <w:sz w:val="20"/>
          <w:szCs w:val="20"/>
        </w:rPr>
        <w:t>Reply C-15 (1) [From:</w:t>
      </w:r>
      <w:r w:rsidRPr="00A71CA1">
        <w:rPr>
          <w:color w:val="0070C0"/>
          <w:sz w:val="20"/>
          <w:szCs w:val="20"/>
        </w:rPr>
        <w:t xml:space="preserve"> Josh Kauffman</w:t>
      </w:r>
      <w:r w:rsidRPr="00A71CA1">
        <w:rPr>
          <w:b/>
          <w:color w:val="0070C0"/>
          <w:sz w:val="20"/>
          <w:szCs w:val="20"/>
        </w:rPr>
        <w:t>] 8:37 GMT+8, 25 May</w:t>
      </w:r>
    </w:p>
    <w:p w14:paraId="612DBB97" w14:textId="77777777" w:rsidR="008A1A9F" w:rsidRPr="00A71CA1" w:rsidRDefault="008A1A9F" w:rsidP="00A71CA1">
      <w:pPr>
        <w:shd w:val="clear" w:color="auto" w:fill="DAEEF3" w:themeFill="accent5" w:themeFillTint="33"/>
        <w:ind w:left="420"/>
        <w:rPr>
          <w:color w:val="0070C0"/>
        </w:rPr>
      </w:pPr>
      <w:r w:rsidRPr="00A71CA1">
        <w:rPr>
          <w:color w:val="0070C0"/>
        </w:rPr>
        <w:t>To me, if we were to include something like this, it should be rolled out into its own Article. I would suggest something like: "Any entity that assumes custody of another entity/</w:t>
      </w:r>
      <w:proofErr w:type="gramStart"/>
      <w:r w:rsidRPr="00A71CA1">
        <w:rPr>
          <w:color w:val="0070C0"/>
        </w:rPr>
        <w:t>users</w:t>
      </w:r>
      <w:proofErr w:type="gramEnd"/>
      <w:r w:rsidRPr="00A71CA1">
        <w:rPr>
          <w:color w:val="0070C0"/>
        </w:rPr>
        <w:t xml:space="preserve"> tokens, cannot utilize the vote function of those tokens without the explicit and expressed consent of that user." I would personally like to add in something like: "They must also offer the ability to provide custodianship while allowing no votes to be cast by that </w:t>
      </w:r>
      <w:proofErr w:type="gramStart"/>
      <w:r w:rsidRPr="00A71CA1">
        <w:rPr>
          <w:color w:val="0070C0"/>
        </w:rPr>
        <w:t>users</w:t>
      </w:r>
      <w:proofErr w:type="gramEnd"/>
      <w:r w:rsidRPr="00A71CA1">
        <w:rPr>
          <w:color w:val="0070C0"/>
        </w:rPr>
        <w:t xml:space="preserve"> tokens." Although this is a positive right. And probably could be worded better. But this shouldn't be aimed directly at exchanges, but at </w:t>
      </w:r>
      <w:proofErr w:type="gramStart"/>
      <w:r w:rsidRPr="00A71CA1">
        <w:rPr>
          <w:color w:val="0070C0"/>
        </w:rPr>
        <w:t>custodians as a whole</w:t>
      </w:r>
      <w:proofErr w:type="gramEnd"/>
      <w:r w:rsidRPr="00A71CA1">
        <w:rPr>
          <w:color w:val="0070C0"/>
        </w:rPr>
        <w:t>.</w:t>
      </w:r>
    </w:p>
    <w:p w14:paraId="79BE28EE" w14:textId="70987E8D" w:rsidR="008A1A9F" w:rsidRPr="00A71CA1" w:rsidRDefault="008A1A9F" w:rsidP="0097603F">
      <w:pPr>
        <w:shd w:val="clear" w:color="auto" w:fill="DAEEF3" w:themeFill="accent5" w:themeFillTint="33"/>
        <w:ind w:left="420"/>
        <w:rPr>
          <w:color w:val="0070C0"/>
        </w:rPr>
      </w:pPr>
      <w:r w:rsidRPr="00A71CA1">
        <w:rPr>
          <w:color w:val="0070C0"/>
        </w:rPr>
        <w:t xml:space="preserve">Further, I think that Thomas will probably reply that this is covered by another article somehow already, or a </w:t>
      </w:r>
      <w:proofErr w:type="spellStart"/>
      <w:r w:rsidRPr="00A71CA1">
        <w:rPr>
          <w:color w:val="0070C0"/>
        </w:rPr>
        <w:t>ricardian</w:t>
      </w:r>
      <w:proofErr w:type="spellEnd"/>
      <w:r w:rsidRPr="00A71CA1">
        <w:rPr>
          <w:color w:val="0070C0"/>
        </w:rPr>
        <w:t xml:space="preserve"> contract somewhere that I'm not currently aware of, but I do think that the extreme fear that people have about this warrants its own clear article in t</w:t>
      </w:r>
      <w:r w:rsidR="0097603F">
        <w:rPr>
          <w:color w:val="0070C0"/>
        </w:rPr>
        <w:t>he Const.</w:t>
      </w:r>
    </w:p>
    <w:p w14:paraId="3E4245CF" w14:textId="0F7CF7D6" w:rsidR="004157E5" w:rsidRDefault="004157E5" w:rsidP="006C59CA">
      <w:pPr>
        <w:rPr>
          <w:color w:val="FF0000"/>
        </w:rPr>
      </w:pPr>
    </w:p>
    <w:p w14:paraId="7EA92549" w14:textId="77777777" w:rsidR="00714B13" w:rsidRDefault="00714B13" w:rsidP="006C59CA">
      <w:pPr>
        <w:rPr>
          <w:color w:val="FF0000"/>
        </w:rPr>
      </w:pPr>
    </w:p>
    <w:p w14:paraId="4E019BDD" w14:textId="77777777" w:rsidR="004157E5" w:rsidRDefault="004157E5" w:rsidP="004157E5">
      <w:pPr>
        <w:shd w:val="clear" w:color="auto" w:fill="F2F2F2" w:themeFill="background1" w:themeFillShade="F2"/>
        <w:rPr>
          <w:b/>
          <w:sz w:val="20"/>
          <w:szCs w:val="20"/>
        </w:rPr>
      </w:pPr>
      <w:r>
        <w:rPr>
          <w:b/>
          <w:sz w:val="20"/>
          <w:szCs w:val="20"/>
        </w:rPr>
        <w:t xml:space="preserve">Proposal C-3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2EC53A9D" w14:textId="77777777" w:rsidR="004157E5" w:rsidRPr="00E274C8" w:rsidRDefault="004157E5" w:rsidP="004157E5">
      <w:pPr>
        <w:shd w:val="clear" w:color="auto" w:fill="F2F2F2" w:themeFill="background1" w:themeFillShade="F2"/>
        <w:rPr>
          <w:b/>
          <w:sz w:val="20"/>
          <w:szCs w:val="20"/>
        </w:rPr>
      </w:pPr>
      <w:r w:rsidRPr="00E274C8">
        <w:rPr>
          <w:b/>
          <w:sz w:val="20"/>
          <w:szCs w:val="20"/>
        </w:rPr>
        <w:t>Article VII - Agreement to Penalties</w:t>
      </w:r>
    </w:p>
    <w:p w14:paraId="5F665DE5" w14:textId="77777777" w:rsidR="004157E5" w:rsidRDefault="004157E5" w:rsidP="004157E5">
      <w:pPr>
        <w:shd w:val="clear" w:color="auto" w:fill="F2F2F2" w:themeFill="background1" w:themeFillShade="F2"/>
        <w:spacing w:after="120"/>
      </w:pPr>
      <w:r>
        <w:t>I would suggest giving more clarity to this text, stating explicitly that members agree to suffer the penalties. Suggestion for new text:</w:t>
      </w:r>
    </w:p>
    <w:p w14:paraId="752CF141" w14:textId="77777777" w:rsidR="004157E5" w:rsidRDefault="004157E5" w:rsidP="004157E5">
      <w:pPr>
        <w:shd w:val="clear" w:color="auto" w:fill="F2F2F2" w:themeFill="background1" w:themeFillShade="F2"/>
      </w:pPr>
      <w:r>
        <w:t>Each Member agrees to conform to penalties imposed upon them for violations of the Constitution or any other governing documents relevant to their role. These penalties may include, but are not limited to, fines, account freezing, and reversal of transactions.</w:t>
      </w:r>
    </w:p>
    <w:p w14:paraId="58304D5D" w14:textId="77777777" w:rsidR="004157E5" w:rsidRDefault="004157E5" w:rsidP="004157E5"/>
    <w:p w14:paraId="5014C146" w14:textId="77777777" w:rsidR="004157E5" w:rsidRPr="004166CF" w:rsidRDefault="004157E5" w:rsidP="004157E5">
      <w:pPr>
        <w:shd w:val="clear" w:color="auto" w:fill="DAEEF3" w:themeFill="accent5" w:themeFillTint="33"/>
        <w:ind w:left="420"/>
        <w:rPr>
          <w:b/>
          <w:color w:val="0070C0"/>
          <w:sz w:val="20"/>
          <w:szCs w:val="20"/>
        </w:rPr>
      </w:pPr>
      <w:r w:rsidRPr="004166CF">
        <w:rPr>
          <w:b/>
          <w:color w:val="0070C0"/>
          <w:sz w:val="20"/>
          <w:szCs w:val="20"/>
        </w:rPr>
        <w:t>Reply C-3 (1) [From:</w:t>
      </w:r>
      <w:r w:rsidRPr="004166CF">
        <w:rPr>
          <w:color w:val="0070C0"/>
          <w:sz w:val="20"/>
          <w:szCs w:val="20"/>
        </w:rPr>
        <w:t xml:space="preserve"> Thomas Cox</w:t>
      </w:r>
      <w:r w:rsidRPr="004166CF">
        <w:rPr>
          <w:b/>
          <w:color w:val="0070C0"/>
          <w:sz w:val="20"/>
          <w:szCs w:val="20"/>
        </w:rPr>
        <w:t>] GMT+8, 23 May</w:t>
      </w:r>
    </w:p>
    <w:p w14:paraId="47478820" w14:textId="77777777" w:rsidR="004157E5" w:rsidRPr="004166CF" w:rsidRDefault="004157E5" w:rsidP="004157E5">
      <w:pPr>
        <w:shd w:val="clear" w:color="auto" w:fill="DAEEF3" w:themeFill="accent5" w:themeFillTint="33"/>
        <w:ind w:left="420"/>
        <w:rPr>
          <w:color w:val="0070C0"/>
        </w:rPr>
      </w:pPr>
      <w:r w:rsidRPr="004166CF">
        <w:rPr>
          <w:color w:val="0070C0"/>
        </w:rPr>
        <w:t>I like this but would use ‘submit’ in place of ‘conform’.</w:t>
      </w:r>
    </w:p>
    <w:p w14:paraId="00E05809" w14:textId="399DFA8E" w:rsidR="004157E5" w:rsidRDefault="004157E5" w:rsidP="006C59CA">
      <w:pPr>
        <w:rPr>
          <w:color w:val="FF0000"/>
        </w:rPr>
      </w:pPr>
    </w:p>
    <w:p w14:paraId="7CA1F6A5" w14:textId="77777777" w:rsidR="004157E5" w:rsidRDefault="004157E5" w:rsidP="006C59CA">
      <w:pPr>
        <w:rPr>
          <w:color w:val="FF0000"/>
        </w:rPr>
      </w:pPr>
    </w:p>
    <w:p w14:paraId="1FCE78EE" w14:textId="77777777" w:rsidR="004157E5" w:rsidRDefault="004157E5" w:rsidP="004157E5">
      <w:pPr>
        <w:shd w:val="clear" w:color="auto" w:fill="F2F2F2" w:themeFill="background1" w:themeFillShade="F2"/>
        <w:rPr>
          <w:b/>
          <w:sz w:val="20"/>
          <w:szCs w:val="20"/>
        </w:rPr>
      </w:pPr>
      <w:r>
        <w:rPr>
          <w:b/>
          <w:sz w:val="20"/>
          <w:szCs w:val="20"/>
        </w:rPr>
        <w:t xml:space="preserve">Proposal C-10 [From: </w:t>
      </w:r>
      <w:r>
        <w:rPr>
          <w:sz w:val="20"/>
          <w:szCs w:val="20"/>
        </w:rPr>
        <w:t>Josh Kauffman (EOS Canada)</w:t>
      </w:r>
      <w:r>
        <w:rPr>
          <w:b/>
          <w:sz w:val="20"/>
          <w:szCs w:val="20"/>
        </w:rPr>
        <w:t>] 0:28 GMT+8, 23 May</w:t>
      </w:r>
    </w:p>
    <w:p w14:paraId="4F020F43" w14:textId="77777777" w:rsidR="004157E5" w:rsidRPr="002A0801" w:rsidRDefault="004157E5" w:rsidP="004157E5">
      <w:pPr>
        <w:shd w:val="clear" w:color="auto" w:fill="F2F2F2" w:themeFill="background1" w:themeFillShade="F2"/>
        <w:rPr>
          <w:b/>
          <w:sz w:val="20"/>
          <w:szCs w:val="20"/>
        </w:rPr>
      </w:pPr>
      <w:r w:rsidRPr="002A0801">
        <w:rPr>
          <w:b/>
          <w:sz w:val="20"/>
          <w:szCs w:val="20"/>
        </w:rPr>
        <w:t>Article VII - Agreement to Penalties</w:t>
      </w:r>
    </w:p>
    <w:p w14:paraId="1D105E26" w14:textId="77777777" w:rsidR="004157E5" w:rsidRDefault="004157E5" w:rsidP="004157E5">
      <w:pPr>
        <w:shd w:val="clear" w:color="auto" w:fill="F2F2F2" w:themeFill="background1" w:themeFillShade="F2"/>
      </w:pPr>
      <w:r w:rsidRPr="00CC2291">
        <w:t xml:space="preserve">This can be </w:t>
      </w:r>
      <w:proofErr w:type="spellStart"/>
      <w:r w:rsidRPr="00CC2291">
        <w:t>roled</w:t>
      </w:r>
      <w:proofErr w:type="spellEnd"/>
      <w:r w:rsidRPr="00CC2291">
        <w:t xml:space="preserve"> into one of the Arbitration articles I think. We should also figure out a way to combine all articles that deal with </w:t>
      </w:r>
      <w:proofErr w:type="spellStart"/>
      <w:r w:rsidRPr="00CC2291">
        <w:t>Arbirtation</w:t>
      </w:r>
      <w:proofErr w:type="spellEnd"/>
      <w:r w:rsidRPr="00CC2291">
        <w:t>.</w:t>
      </w:r>
    </w:p>
    <w:p w14:paraId="17F8A55C" w14:textId="77777777" w:rsidR="004157E5" w:rsidRDefault="004157E5" w:rsidP="004157E5"/>
    <w:p w14:paraId="38EC6DD3" w14:textId="77777777" w:rsidR="004157E5" w:rsidRPr="004166CF" w:rsidRDefault="004157E5" w:rsidP="004157E5">
      <w:pPr>
        <w:shd w:val="clear" w:color="auto" w:fill="DAEEF3" w:themeFill="accent5" w:themeFillTint="33"/>
        <w:ind w:left="420"/>
        <w:rPr>
          <w:color w:val="0070C0"/>
          <w:sz w:val="20"/>
          <w:szCs w:val="20"/>
        </w:rPr>
      </w:pPr>
      <w:r w:rsidRPr="004166CF">
        <w:rPr>
          <w:b/>
          <w:color w:val="0070C0"/>
          <w:sz w:val="20"/>
          <w:szCs w:val="20"/>
        </w:rPr>
        <w:t>Reply C-10 (1) [From:</w:t>
      </w:r>
      <w:r w:rsidRPr="004166CF">
        <w:rPr>
          <w:color w:val="0070C0"/>
          <w:sz w:val="20"/>
          <w:szCs w:val="20"/>
        </w:rPr>
        <w:t xml:space="preserve"> Thomas Cox</w:t>
      </w:r>
      <w:r w:rsidRPr="004166CF">
        <w:rPr>
          <w:b/>
          <w:color w:val="0070C0"/>
          <w:sz w:val="20"/>
          <w:szCs w:val="20"/>
        </w:rPr>
        <w:t>] GMT+8, 23 May</w:t>
      </w:r>
    </w:p>
    <w:p w14:paraId="613E025B" w14:textId="7599592A" w:rsidR="004157E5" w:rsidRDefault="004157E5" w:rsidP="004157E5">
      <w:pPr>
        <w:shd w:val="clear" w:color="auto" w:fill="DAEEF3" w:themeFill="accent5" w:themeFillTint="33"/>
        <w:ind w:left="420"/>
        <w:rPr>
          <w:color w:val="0070C0"/>
        </w:rPr>
      </w:pPr>
      <w:r w:rsidRPr="004166CF">
        <w:rPr>
          <w:color w:val="0070C0"/>
        </w:rPr>
        <w:t>The Arb articles are separate for the same reasons given previously regarding another topic -- to ease the discussion of the separate elements. Combining the Arb articles is acceptable to me.</w:t>
      </w:r>
    </w:p>
    <w:p w14:paraId="16FE9A78" w14:textId="77777777" w:rsidR="00793FC0" w:rsidRPr="004166CF" w:rsidRDefault="00793FC0" w:rsidP="00793FC0">
      <w:pPr>
        <w:shd w:val="clear" w:color="auto" w:fill="FFFFFF" w:themeFill="background1"/>
        <w:ind w:left="420"/>
        <w:rPr>
          <w:color w:val="0070C0"/>
        </w:rPr>
      </w:pPr>
    </w:p>
    <w:p w14:paraId="09BE97A1" w14:textId="60211918" w:rsidR="00793FC0" w:rsidRPr="004166CF" w:rsidRDefault="00793FC0" w:rsidP="00793FC0">
      <w:pPr>
        <w:shd w:val="clear" w:color="auto" w:fill="DAEEF3" w:themeFill="accent5" w:themeFillTint="33"/>
        <w:ind w:left="420"/>
        <w:rPr>
          <w:color w:val="0070C0"/>
          <w:sz w:val="20"/>
          <w:szCs w:val="20"/>
        </w:rPr>
      </w:pPr>
      <w:r w:rsidRPr="004166CF">
        <w:rPr>
          <w:b/>
          <w:color w:val="0070C0"/>
          <w:sz w:val="20"/>
          <w:szCs w:val="20"/>
        </w:rPr>
        <w:t>Reply C-10 (</w:t>
      </w:r>
      <w:r>
        <w:rPr>
          <w:b/>
          <w:color w:val="0070C0"/>
          <w:sz w:val="20"/>
          <w:szCs w:val="20"/>
        </w:rPr>
        <w:t>2</w:t>
      </w:r>
      <w:r w:rsidRPr="004166CF">
        <w:rPr>
          <w:b/>
          <w:color w:val="0070C0"/>
          <w:sz w:val="20"/>
          <w:szCs w:val="20"/>
        </w:rPr>
        <w:t>) [From:</w:t>
      </w:r>
      <w:r w:rsidRPr="004166CF">
        <w:rPr>
          <w:color w:val="0070C0"/>
          <w:sz w:val="20"/>
          <w:szCs w:val="20"/>
        </w:rPr>
        <w:t xml:space="preserve"> </w:t>
      </w:r>
      <w:proofErr w:type="spellStart"/>
      <w:r w:rsidR="00CF0ECD">
        <w:rPr>
          <w:color w:val="0070C0"/>
          <w:sz w:val="20"/>
          <w:szCs w:val="20"/>
        </w:rPr>
        <w:t>murali</w:t>
      </w:r>
      <w:proofErr w:type="spellEnd"/>
      <w:r w:rsidRPr="004166CF">
        <w:rPr>
          <w:b/>
          <w:color w:val="0070C0"/>
          <w:sz w:val="20"/>
          <w:szCs w:val="20"/>
        </w:rPr>
        <w:t>] GMT+8, 2</w:t>
      </w:r>
      <w:r w:rsidR="00CF0ECD">
        <w:rPr>
          <w:b/>
          <w:color w:val="0070C0"/>
          <w:sz w:val="20"/>
          <w:szCs w:val="20"/>
        </w:rPr>
        <w:t>6</w:t>
      </w:r>
      <w:r w:rsidRPr="004166CF">
        <w:rPr>
          <w:b/>
          <w:color w:val="0070C0"/>
          <w:sz w:val="20"/>
          <w:szCs w:val="20"/>
        </w:rPr>
        <w:t xml:space="preserve"> May</w:t>
      </w:r>
    </w:p>
    <w:p w14:paraId="308F6FBE" w14:textId="28161655" w:rsidR="00793FC0" w:rsidRDefault="0040093B" w:rsidP="0040093B">
      <w:pPr>
        <w:shd w:val="clear" w:color="auto" w:fill="DAEEF3" w:themeFill="accent5" w:themeFillTint="33"/>
        <w:ind w:left="420"/>
        <w:rPr>
          <w:b/>
          <w:sz w:val="20"/>
          <w:szCs w:val="20"/>
        </w:rPr>
      </w:pPr>
      <w:r w:rsidRPr="0040093B">
        <w:rPr>
          <w:color w:val="0070C0"/>
        </w:rPr>
        <w:t>Article VII should be left on its own and not combined with arbitration articles.</w:t>
      </w:r>
    </w:p>
    <w:p w14:paraId="0E34EF56" w14:textId="54C3519F" w:rsidR="004157E5" w:rsidRDefault="004157E5" w:rsidP="006C59CA">
      <w:pPr>
        <w:rPr>
          <w:color w:val="FF0000"/>
        </w:rPr>
      </w:pPr>
    </w:p>
    <w:p w14:paraId="6DB29170" w14:textId="77777777" w:rsidR="00192E81" w:rsidRDefault="00192E81" w:rsidP="006C59CA">
      <w:pPr>
        <w:rPr>
          <w:color w:val="FF0000"/>
        </w:rPr>
      </w:pPr>
    </w:p>
    <w:p w14:paraId="1EC68884" w14:textId="77777777" w:rsidR="00192E81" w:rsidRDefault="00192E81" w:rsidP="00192E81">
      <w:pPr>
        <w:shd w:val="clear" w:color="auto" w:fill="F2F2F2" w:themeFill="background1" w:themeFillShade="F2"/>
        <w:rPr>
          <w:b/>
          <w:sz w:val="20"/>
          <w:szCs w:val="20"/>
        </w:rPr>
      </w:pPr>
      <w:r>
        <w:rPr>
          <w:b/>
          <w:sz w:val="20"/>
          <w:szCs w:val="20"/>
        </w:rPr>
        <w:t xml:space="preserve">Proposal C-17 [From: </w:t>
      </w:r>
      <w:r w:rsidRPr="00B75C58">
        <w:rPr>
          <w:sz w:val="20"/>
          <w:szCs w:val="20"/>
        </w:rPr>
        <w:t>Y</w:t>
      </w:r>
      <w:r>
        <w:rPr>
          <w:sz w:val="20"/>
          <w:szCs w:val="20"/>
        </w:rPr>
        <w:t>ves La Rose (EOS Nation)</w:t>
      </w:r>
      <w:r>
        <w:rPr>
          <w:b/>
          <w:sz w:val="20"/>
          <w:szCs w:val="20"/>
        </w:rPr>
        <w:t>] 16:09 GMT+8, 25 May</w:t>
      </w:r>
    </w:p>
    <w:p w14:paraId="416FE587"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w:t>
      </w:r>
      <w:r w:rsidRPr="002A0801">
        <w:rPr>
          <w:b/>
          <w:sz w:val="20"/>
          <w:szCs w:val="20"/>
        </w:rPr>
        <w:t xml:space="preserve"> </w:t>
      </w:r>
      <w:r>
        <w:rPr>
          <w:b/>
          <w:sz w:val="20"/>
          <w:szCs w:val="20"/>
        </w:rPr>
        <w:t>– Agreement to Penalties (</w:t>
      </w:r>
      <w:r w:rsidRPr="00B75C58">
        <w:t>Discussion, paragraph 2</w:t>
      </w:r>
      <w:r>
        <w:t>)</w:t>
      </w:r>
    </w:p>
    <w:p w14:paraId="7CC54102" w14:textId="77777777" w:rsidR="00192E81" w:rsidRPr="00B75C58" w:rsidRDefault="00192E81" w:rsidP="00192E81">
      <w:pPr>
        <w:shd w:val="clear" w:color="auto" w:fill="F2F2F2" w:themeFill="background1" w:themeFillShade="F2"/>
      </w:pPr>
      <w:r w:rsidRPr="00B75C58">
        <w:t>This document should be written, and/or this paragraph should be removed.</w:t>
      </w:r>
    </w:p>
    <w:p w14:paraId="365BE92E" w14:textId="77777777" w:rsidR="00192E81" w:rsidRPr="00B75C58" w:rsidRDefault="00192E81" w:rsidP="00192E81">
      <w:pPr>
        <w:shd w:val="clear" w:color="auto" w:fill="F2F2F2" w:themeFill="background1" w:themeFillShade="F2"/>
      </w:pPr>
      <w:r w:rsidRPr="00B75C58">
        <w:t xml:space="preserve">Should this paragraph be kept, there should be mention of recommendation of having </w:t>
      </w:r>
      <w:proofErr w:type="gramStart"/>
      <w:r w:rsidRPr="00B75C58">
        <w:t>a</w:t>
      </w:r>
      <w:proofErr w:type="gramEnd"/>
      <w:r w:rsidRPr="00B75C58">
        <w:t xml:space="preserve"> EOS Commons Fund project to this effect</w:t>
      </w:r>
    </w:p>
    <w:p w14:paraId="7F0D627F" w14:textId="77777777" w:rsidR="00192E81" w:rsidRDefault="00192E81" w:rsidP="00192E81"/>
    <w:p w14:paraId="3F88ABB5" w14:textId="77777777" w:rsidR="00192E81" w:rsidRDefault="00192E81" w:rsidP="00192E81"/>
    <w:p w14:paraId="7930051C" w14:textId="77777777" w:rsidR="00192E81" w:rsidRDefault="00192E81" w:rsidP="00192E81">
      <w:pPr>
        <w:shd w:val="clear" w:color="auto" w:fill="F2F2F2" w:themeFill="background1" w:themeFillShade="F2"/>
        <w:rPr>
          <w:b/>
          <w:sz w:val="20"/>
          <w:szCs w:val="20"/>
        </w:rPr>
      </w:pPr>
      <w:r>
        <w:rPr>
          <w:b/>
          <w:sz w:val="20"/>
          <w:szCs w:val="20"/>
        </w:rPr>
        <w:t xml:space="preserve">Proposal C-18 [From: </w:t>
      </w:r>
      <w:r w:rsidRPr="00B75C58">
        <w:rPr>
          <w:sz w:val="20"/>
          <w:szCs w:val="20"/>
        </w:rPr>
        <w:t>Y</w:t>
      </w:r>
      <w:r>
        <w:rPr>
          <w:sz w:val="20"/>
          <w:szCs w:val="20"/>
        </w:rPr>
        <w:t>ves La Rose (EOS Nation)</w:t>
      </w:r>
      <w:r>
        <w:rPr>
          <w:b/>
          <w:sz w:val="20"/>
          <w:szCs w:val="20"/>
        </w:rPr>
        <w:t>] 16:09 GMT+8, 25 May</w:t>
      </w:r>
    </w:p>
    <w:p w14:paraId="4240F284"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rsidRPr="00B75C58">
        <w:t xml:space="preserve">Discussion, paragraph </w:t>
      </w:r>
      <w:r>
        <w:t>3)</w:t>
      </w:r>
    </w:p>
    <w:p w14:paraId="50A488A5" w14:textId="77777777" w:rsidR="00192E81" w:rsidRDefault="00192E81" w:rsidP="00192E81">
      <w:pPr>
        <w:shd w:val="clear" w:color="auto" w:fill="F2F2F2" w:themeFill="background1" w:themeFillShade="F2"/>
      </w:pPr>
      <w:r w:rsidRPr="009F1ADC">
        <w:t>Remove “There’s nothing wrong with BPs seeking” – replace with “Block Producers seeking to embrace a higher standard than that described in the Block Producer Agreement may do so.”</w:t>
      </w:r>
    </w:p>
    <w:p w14:paraId="531B01D9" w14:textId="77777777" w:rsidR="00192E81" w:rsidRDefault="00192E81" w:rsidP="00192E81"/>
    <w:p w14:paraId="4E22CEDA" w14:textId="77777777" w:rsidR="00192E81" w:rsidRDefault="00192E81" w:rsidP="00192E81"/>
    <w:p w14:paraId="2866660D" w14:textId="77777777" w:rsidR="00192E81" w:rsidRDefault="00192E81" w:rsidP="00192E81">
      <w:pPr>
        <w:shd w:val="clear" w:color="auto" w:fill="F2F2F2" w:themeFill="background1" w:themeFillShade="F2"/>
        <w:rPr>
          <w:b/>
          <w:sz w:val="20"/>
          <w:szCs w:val="20"/>
        </w:rPr>
      </w:pPr>
      <w:r>
        <w:rPr>
          <w:b/>
          <w:sz w:val="20"/>
          <w:szCs w:val="20"/>
        </w:rPr>
        <w:t xml:space="preserve">Proposal C-19 [From: </w:t>
      </w:r>
      <w:r w:rsidRPr="00B75C58">
        <w:rPr>
          <w:sz w:val="20"/>
          <w:szCs w:val="20"/>
        </w:rPr>
        <w:t>Y</w:t>
      </w:r>
      <w:r>
        <w:rPr>
          <w:sz w:val="20"/>
          <w:szCs w:val="20"/>
        </w:rPr>
        <w:t>ves La Rose (EOS Nation)</w:t>
      </w:r>
      <w:r>
        <w:rPr>
          <w:b/>
          <w:sz w:val="20"/>
          <w:szCs w:val="20"/>
        </w:rPr>
        <w:t>] 16:09 GMT+8, 25 May</w:t>
      </w:r>
    </w:p>
    <w:p w14:paraId="7B65C6ED"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rsidRPr="00B75C58">
        <w:t xml:space="preserve">Discussion, paragraph </w:t>
      </w:r>
      <w:r>
        <w:t>4)</w:t>
      </w:r>
    </w:p>
    <w:p w14:paraId="0A8D79DF" w14:textId="77777777" w:rsidR="00192E81" w:rsidRDefault="00192E81" w:rsidP="00192E81">
      <w:pPr>
        <w:shd w:val="clear" w:color="auto" w:fill="F2F2F2" w:themeFill="background1" w:themeFillShade="F2"/>
      </w:pPr>
      <w:r w:rsidRPr="009F1ADC">
        <w:rPr>
          <w:rFonts w:hint="eastAsia"/>
        </w:rPr>
        <w:t>“</w:t>
      </w:r>
      <w:r w:rsidRPr="009F1ADC">
        <w:t>It is likely that…” – Either state it is or it is not, do not leave pending as is.</w:t>
      </w:r>
    </w:p>
    <w:p w14:paraId="70891894" w14:textId="77777777" w:rsidR="00192E81" w:rsidRDefault="00192E81" w:rsidP="00192E81"/>
    <w:p w14:paraId="5680EB49" w14:textId="77777777" w:rsidR="00192E81" w:rsidRDefault="00192E81" w:rsidP="00192E81"/>
    <w:p w14:paraId="2ACF4396" w14:textId="77777777" w:rsidR="00192E81" w:rsidRDefault="00192E81" w:rsidP="00192E81">
      <w:pPr>
        <w:shd w:val="clear" w:color="auto" w:fill="F2F2F2" w:themeFill="background1" w:themeFillShade="F2"/>
        <w:rPr>
          <w:b/>
          <w:sz w:val="20"/>
          <w:szCs w:val="20"/>
        </w:rPr>
      </w:pPr>
      <w:r>
        <w:rPr>
          <w:b/>
          <w:sz w:val="20"/>
          <w:szCs w:val="20"/>
        </w:rPr>
        <w:t xml:space="preserve">Proposal C-20 [From: </w:t>
      </w:r>
      <w:r w:rsidRPr="00B75C58">
        <w:rPr>
          <w:sz w:val="20"/>
          <w:szCs w:val="20"/>
        </w:rPr>
        <w:t>Y</w:t>
      </w:r>
      <w:r>
        <w:rPr>
          <w:sz w:val="20"/>
          <w:szCs w:val="20"/>
        </w:rPr>
        <w:t>ves La Rose (EOS Nation)</w:t>
      </w:r>
      <w:r>
        <w:rPr>
          <w:b/>
          <w:sz w:val="20"/>
          <w:szCs w:val="20"/>
        </w:rPr>
        <w:t>] 16:09 GMT+8, 25 May</w:t>
      </w:r>
    </w:p>
    <w:p w14:paraId="6C6092D4" w14:textId="77777777" w:rsidR="00192E81" w:rsidRPr="00B75C58" w:rsidRDefault="00192E81" w:rsidP="00192E81">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t>Reference)</w:t>
      </w:r>
    </w:p>
    <w:p w14:paraId="4FEDB7D7" w14:textId="77777777" w:rsidR="00192E81" w:rsidRDefault="00192E81" w:rsidP="00192E81">
      <w:pPr>
        <w:shd w:val="clear" w:color="auto" w:fill="F2F2F2" w:themeFill="background1" w:themeFillShade="F2"/>
      </w:pPr>
      <w:r w:rsidRPr="009F1ADC">
        <w:t xml:space="preserve">Why are we including two </w:t>
      </w:r>
      <w:proofErr w:type="gramStart"/>
      <w:r w:rsidRPr="009F1ADC">
        <w:t>example</w:t>
      </w:r>
      <w:proofErr w:type="gramEnd"/>
      <w:r w:rsidRPr="009F1ADC">
        <w:t xml:space="preserve">? </w:t>
      </w:r>
      <w:proofErr w:type="spellStart"/>
      <w:r w:rsidRPr="009F1ADC">
        <w:t>I.e</w:t>
      </w:r>
      <w:proofErr w:type="spellEnd"/>
      <w:r w:rsidRPr="009F1ADC">
        <w:t xml:space="preserve"> EOS New York Code of Conduct and EOS </w:t>
      </w:r>
      <w:proofErr w:type="spellStart"/>
      <w:r w:rsidRPr="009F1ADC">
        <w:t>BlockSmith</w:t>
      </w:r>
      <w:proofErr w:type="spellEnd"/>
      <w:r w:rsidRPr="009F1ADC">
        <w:t xml:space="preserve"> Independence and Integrity Pledge – either state all or state none.</w:t>
      </w:r>
    </w:p>
    <w:p w14:paraId="41125390" w14:textId="77777777" w:rsidR="00192E81" w:rsidRDefault="00192E81" w:rsidP="006C59CA">
      <w:pPr>
        <w:rPr>
          <w:color w:val="FF0000"/>
        </w:rPr>
      </w:pPr>
    </w:p>
    <w:p w14:paraId="641F13B5" w14:textId="1743E385" w:rsidR="004157E5" w:rsidRDefault="004157E5" w:rsidP="006C59CA">
      <w:pPr>
        <w:rPr>
          <w:color w:val="FF0000"/>
        </w:rPr>
      </w:pPr>
    </w:p>
    <w:p w14:paraId="0D123DF5" w14:textId="77777777" w:rsidR="004157E5" w:rsidRDefault="004157E5" w:rsidP="004157E5">
      <w:pPr>
        <w:shd w:val="clear" w:color="auto" w:fill="F2F2F2" w:themeFill="background1" w:themeFillShade="F2"/>
        <w:rPr>
          <w:b/>
          <w:sz w:val="20"/>
          <w:szCs w:val="20"/>
        </w:rPr>
      </w:pPr>
      <w:r>
        <w:rPr>
          <w:b/>
          <w:sz w:val="20"/>
          <w:szCs w:val="20"/>
        </w:rPr>
        <w:t xml:space="preserve">Proposal C-11 [From: </w:t>
      </w:r>
      <w:r>
        <w:rPr>
          <w:sz w:val="20"/>
          <w:szCs w:val="20"/>
        </w:rPr>
        <w:t>Josh Kauffman (EOS Canada)</w:t>
      </w:r>
      <w:r>
        <w:rPr>
          <w:b/>
          <w:sz w:val="20"/>
          <w:szCs w:val="20"/>
        </w:rPr>
        <w:t>] 0:28 GMT+8, 23 May</w:t>
      </w:r>
    </w:p>
    <w:p w14:paraId="0FDF967B" w14:textId="77777777" w:rsidR="004157E5" w:rsidRPr="002A0801" w:rsidRDefault="004157E5" w:rsidP="004157E5">
      <w:pPr>
        <w:shd w:val="clear" w:color="auto" w:fill="F2F2F2" w:themeFill="background1" w:themeFillShade="F2"/>
        <w:rPr>
          <w:b/>
          <w:sz w:val="20"/>
          <w:szCs w:val="20"/>
        </w:rPr>
      </w:pPr>
      <w:r w:rsidRPr="002A0801">
        <w:rPr>
          <w:b/>
          <w:sz w:val="20"/>
          <w:szCs w:val="20"/>
        </w:rPr>
        <w:t>Article IX - Establishes Arbitration Forums</w:t>
      </w:r>
    </w:p>
    <w:p w14:paraId="0F9CA230" w14:textId="77777777" w:rsidR="004157E5" w:rsidRDefault="004157E5" w:rsidP="004157E5">
      <w:pPr>
        <w:shd w:val="clear" w:color="auto" w:fill="F2F2F2" w:themeFill="background1" w:themeFillShade="F2"/>
      </w:pPr>
      <w:r w:rsidRPr="00CC2291">
        <w:lastRenderedPageBreak/>
        <w:t>I agree with the sentiment, but one question I have is: If 2 parties want to reach an agreement before going thru Arb process, could they speak to an Arb unofficially, who may be able to offer an opinion/receive a small fee for their thoughts. This may prevent smaller cases that don't need Arb Process, to still get some bit of a helping hand if needed.</w:t>
      </w:r>
      <w:r>
        <w:t xml:space="preserve"> </w:t>
      </w:r>
      <w:r w:rsidRPr="00CC2291">
        <w:t>But there would probably need to be a public recognition of that Arb who did some 'work on the side' if this were included</w:t>
      </w:r>
      <w:r>
        <w:t>.</w:t>
      </w:r>
    </w:p>
    <w:p w14:paraId="0706B314" w14:textId="77777777" w:rsidR="004157E5" w:rsidRDefault="004157E5" w:rsidP="004157E5"/>
    <w:p w14:paraId="2710BD1D" w14:textId="77777777" w:rsidR="004157E5" w:rsidRPr="004166CF" w:rsidRDefault="004157E5" w:rsidP="004157E5">
      <w:pPr>
        <w:shd w:val="clear" w:color="auto" w:fill="DAEEF3" w:themeFill="accent5" w:themeFillTint="33"/>
        <w:ind w:left="420"/>
        <w:rPr>
          <w:b/>
          <w:color w:val="0070C0"/>
          <w:sz w:val="20"/>
          <w:szCs w:val="20"/>
        </w:rPr>
      </w:pPr>
      <w:r w:rsidRPr="004166CF">
        <w:rPr>
          <w:b/>
          <w:color w:val="0070C0"/>
          <w:sz w:val="20"/>
          <w:szCs w:val="20"/>
        </w:rPr>
        <w:t xml:space="preserve">Reply C-11 (1) [From: </w:t>
      </w:r>
      <w:r w:rsidRPr="004166CF">
        <w:rPr>
          <w:color w:val="0070C0"/>
          <w:sz w:val="20"/>
          <w:szCs w:val="20"/>
        </w:rPr>
        <w:t xml:space="preserve">Moti </w:t>
      </w:r>
      <w:proofErr w:type="spellStart"/>
      <w:r w:rsidRPr="004166CF">
        <w:rPr>
          <w:color w:val="0070C0"/>
          <w:sz w:val="20"/>
          <w:szCs w:val="20"/>
        </w:rPr>
        <w:t>Tabulo</w:t>
      </w:r>
      <w:proofErr w:type="spellEnd"/>
      <w:r w:rsidRPr="004166CF">
        <w:rPr>
          <w:b/>
          <w:color w:val="0070C0"/>
          <w:sz w:val="20"/>
          <w:szCs w:val="20"/>
        </w:rPr>
        <w:t>] 8:21 GMT+8, 24 May</w:t>
      </w:r>
    </w:p>
    <w:p w14:paraId="4833D9E0" w14:textId="77777777" w:rsidR="004157E5" w:rsidRPr="004166CF" w:rsidRDefault="004157E5" w:rsidP="004157E5">
      <w:pPr>
        <w:shd w:val="clear" w:color="auto" w:fill="DAEEF3" w:themeFill="accent5" w:themeFillTint="33"/>
        <w:ind w:left="420"/>
        <w:rPr>
          <w:color w:val="0070C0"/>
        </w:rPr>
      </w:pPr>
      <w:r w:rsidRPr="004166CF">
        <w:rPr>
          <w:color w:val="0070C0"/>
        </w:rPr>
        <w:t>There is a formal name for the procedure being suggested which is mediation. This is a voluntary arrangement where a 3rd party (the mediator) helps the 2 parties reach a non-binding agreement.</w:t>
      </w:r>
    </w:p>
    <w:p w14:paraId="083A4623" w14:textId="77777777" w:rsidR="004157E5" w:rsidRPr="004166CF" w:rsidRDefault="004157E5" w:rsidP="004157E5">
      <w:pPr>
        <w:shd w:val="clear" w:color="auto" w:fill="DAEEF3" w:themeFill="accent5" w:themeFillTint="33"/>
        <w:ind w:left="420"/>
        <w:rPr>
          <w:color w:val="0070C0"/>
        </w:rPr>
      </w:pPr>
      <w:r w:rsidRPr="004166CF">
        <w:rPr>
          <w:color w:val="0070C0"/>
        </w:rPr>
        <w:t>There is nothing stopping the parties seeking mediation if they should wish to do so, but currently this is not a service that the Core Arbitration Forum will provide. In practice it is common business sense to try and resolve disputes through dialogue, negotiation and possibly mediation. Arbitration is likely to be a (relatively) long and complex process that should be the last resort.</w:t>
      </w:r>
    </w:p>
    <w:p w14:paraId="3EA16570" w14:textId="77777777" w:rsidR="004157E5" w:rsidRPr="004166CF" w:rsidRDefault="004157E5" w:rsidP="004157E5">
      <w:pPr>
        <w:shd w:val="clear" w:color="auto" w:fill="DAEEF3" w:themeFill="accent5" w:themeFillTint="33"/>
        <w:ind w:left="420"/>
        <w:rPr>
          <w:color w:val="0070C0"/>
        </w:rPr>
      </w:pPr>
      <w:r w:rsidRPr="004166CF">
        <w:rPr>
          <w:color w:val="0070C0"/>
        </w:rPr>
        <w:t>I'd also argue that due to the voluntary, non-binding nature of mediation, it is not something that we should be putting in the Constitution.</w:t>
      </w:r>
    </w:p>
    <w:p w14:paraId="50BD406B" w14:textId="77777777" w:rsidR="004157E5" w:rsidRPr="004166CF" w:rsidRDefault="004157E5" w:rsidP="004157E5">
      <w:pPr>
        <w:ind w:left="420"/>
        <w:rPr>
          <w:color w:val="0070C0"/>
        </w:rPr>
      </w:pPr>
    </w:p>
    <w:p w14:paraId="075D34B2" w14:textId="77777777" w:rsidR="004157E5" w:rsidRPr="004166CF" w:rsidRDefault="004157E5" w:rsidP="004157E5">
      <w:pPr>
        <w:shd w:val="clear" w:color="auto" w:fill="DAEEF3" w:themeFill="accent5" w:themeFillTint="33"/>
        <w:ind w:left="420"/>
        <w:rPr>
          <w:color w:val="0070C0"/>
          <w:sz w:val="20"/>
          <w:szCs w:val="20"/>
        </w:rPr>
      </w:pPr>
      <w:r w:rsidRPr="004166CF">
        <w:rPr>
          <w:b/>
          <w:color w:val="0070C0"/>
          <w:sz w:val="20"/>
          <w:szCs w:val="20"/>
        </w:rPr>
        <w:t>Reply C-11 (2) [From:</w:t>
      </w:r>
      <w:r w:rsidRPr="004166CF">
        <w:rPr>
          <w:color w:val="0070C0"/>
          <w:sz w:val="20"/>
          <w:szCs w:val="20"/>
        </w:rPr>
        <w:t xml:space="preserve"> Thomas Cox</w:t>
      </w:r>
      <w:r w:rsidRPr="004166CF">
        <w:rPr>
          <w:b/>
          <w:color w:val="0070C0"/>
          <w:sz w:val="20"/>
          <w:szCs w:val="20"/>
        </w:rPr>
        <w:t>] GMT+8, 23 May</w:t>
      </w:r>
    </w:p>
    <w:p w14:paraId="1DBB52C1" w14:textId="77777777" w:rsidR="004157E5" w:rsidRPr="004166CF" w:rsidRDefault="004157E5" w:rsidP="004157E5">
      <w:pPr>
        <w:shd w:val="clear" w:color="auto" w:fill="DAEEF3" w:themeFill="accent5" w:themeFillTint="33"/>
        <w:ind w:left="420"/>
        <w:rPr>
          <w:color w:val="0070C0"/>
        </w:rPr>
      </w:pPr>
      <w:r w:rsidRPr="004166CF">
        <w:rPr>
          <w:color w:val="0070C0"/>
        </w:rPr>
        <w:t>Parties are always free -- even after they begin arbitration -- to seek an agreed settlement, and to ask for input from parties they respect. This fact need not be mentioned in the Constitution.</w:t>
      </w:r>
    </w:p>
    <w:p w14:paraId="36627188" w14:textId="77777777" w:rsidR="004157E5" w:rsidRDefault="004157E5" w:rsidP="004157E5">
      <w:pPr>
        <w:rPr>
          <w:color w:val="0070C0"/>
        </w:rPr>
      </w:pPr>
    </w:p>
    <w:p w14:paraId="79AA49D1" w14:textId="77777777" w:rsidR="004157E5" w:rsidRPr="00A71CA1" w:rsidRDefault="004157E5" w:rsidP="00A71CA1">
      <w:pPr>
        <w:shd w:val="clear" w:color="auto" w:fill="DAEEF3" w:themeFill="accent5" w:themeFillTint="33"/>
        <w:ind w:left="420"/>
        <w:rPr>
          <w:color w:val="0070C0"/>
        </w:rPr>
      </w:pPr>
      <w:r w:rsidRPr="00A71CA1">
        <w:rPr>
          <w:b/>
          <w:color w:val="0070C0"/>
          <w:sz w:val="20"/>
          <w:szCs w:val="20"/>
        </w:rPr>
        <w:t>Reply C-11 (3) [From:</w:t>
      </w:r>
      <w:r w:rsidRPr="00A71CA1">
        <w:rPr>
          <w:color w:val="0070C0"/>
          <w:sz w:val="20"/>
          <w:szCs w:val="20"/>
        </w:rPr>
        <w:t xml:space="preserve"> Josh Kauffman</w:t>
      </w:r>
      <w:r w:rsidRPr="00A71CA1">
        <w:rPr>
          <w:b/>
          <w:color w:val="0070C0"/>
          <w:sz w:val="20"/>
          <w:szCs w:val="20"/>
        </w:rPr>
        <w:t>] 9:27 GMT+8, 25 May</w:t>
      </w:r>
    </w:p>
    <w:p w14:paraId="14DEC7D8" w14:textId="77777777" w:rsidR="004157E5" w:rsidRPr="00A71CA1" w:rsidRDefault="004157E5" w:rsidP="00A71CA1">
      <w:pPr>
        <w:shd w:val="clear" w:color="auto" w:fill="DAEEF3" w:themeFill="accent5" w:themeFillTint="33"/>
        <w:ind w:left="420"/>
        <w:rPr>
          <w:color w:val="0070C0"/>
        </w:rPr>
      </w:pPr>
      <w:r w:rsidRPr="00A71CA1">
        <w:rPr>
          <w:color w:val="0070C0"/>
        </w:rPr>
        <w:t>Thank you for clearing that up for me Moti and Thomas</w:t>
      </w:r>
    </w:p>
    <w:p w14:paraId="432786C8" w14:textId="2721B4C1" w:rsidR="008A1A9F" w:rsidRDefault="008A1A9F" w:rsidP="006C59CA">
      <w:pPr>
        <w:rPr>
          <w:color w:val="FF0000"/>
        </w:rPr>
      </w:pPr>
    </w:p>
    <w:p w14:paraId="532024EE" w14:textId="77777777" w:rsidR="00A87A83" w:rsidRDefault="00A87A83" w:rsidP="006C59CA">
      <w:pPr>
        <w:rPr>
          <w:color w:val="FF0000"/>
        </w:rPr>
      </w:pPr>
    </w:p>
    <w:p w14:paraId="38D5C288" w14:textId="77777777" w:rsidR="008A1A9F" w:rsidRDefault="008A1A9F" w:rsidP="006C59CA">
      <w:pPr>
        <w:rPr>
          <w:color w:val="FF0000"/>
        </w:rPr>
      </w:pPr>
    </w:p>
    <w:p w14:paraId="025F435F" w14:textId="77777777" w:rsidR="004D455E" w:rsidRDefault="004D455E" w:rsidP="004D455E">
      <w:pPr>
        <w:shd w:val="clear" w:color="auto" w:fill="F2F2F2" w:themeFill="background1" w:themeFillShade="F2"/>
        <w:rPr>
          <w:b/>
          <w:sz w:val="20"/>
          <w:szCs w:val="20"/>
        </w:rPr>
      </w:pPr>
      <w:r>
        <w:rPr>
          <w:b/>
          <w:sz w:val="20"/>
          <w:szCs w:val="20"/>
        </w:rPr>
        <w:t xml:space="preserve">Proposal C-12 [From: </w:t>
      </w:r>
      <w:r>
        <w:rPr>
          <w:sz w:val="20"/>
          <w:szCs w:val="20"/>
        </w:rPr>
        <w:t>Josh Kauffman (EOS Canada)</w:t>
      </w:r>
      <w:r>
        <w:rPr>
          <w:b/>
          <w:sz w:val="20"/>
          <w:szCs w:val="20"/>
        </w:rPr>
        <w:t>] 0:59 GMT+8, 23 May</w:t>
      </w:r>
    </w:p>
    <w:p w14:paraId="1BA846EA" w14:textId="77777777" w:rsidR="004D455E" w:rsidRPr="002A0801" w:rsidRDefault="004D455E" w:rsidP="004D455E">
      <w:pPr>
        <w:shd w:val="clear" w:color="auto" w:fill="F2F2F2" w:themeFill="background1" w:themeFillShade="F2"/>
        <w:rPr>
          <w:b/>
          <w:sz w:val="20"/>
          <w:szCs w:val="20"/>
        </w:rPr>
      </w:pPr>
      <w:r w:rsidRPr="002A0801">
        <w:rPr>
          <w:b/>
          <w:sz w:val="20"/>
          <w:szCs w:val="20"/>
        </w:rPr>
        <w:t xml:space="preserve">Article XIV </w:t>
      </w:r>
      <w:r>
        <w:rPr>
          <w:b/>
          <w:sz w:val="20"/>
          <w:szCs w:val="20"/>
        </w:rPr>
        <w:t xml:space="preserve">- </w:t>
      </w:r>
      <w:r w:rsidRPr="002A0801">
        <w:rPr>
          <w:b/>
          <w:sz w:val="20"/>
          <w:szCs w:val="20"/>
        </w:rPr>
        <w:t>No Positive Rights</w:t>
      </w:r>
    </w:p>
    <w:p w14:paraId="21B549B7" w14:textId="77777777" w:rsidR="004D455E" w:rsidRDefault="004D455E" w:rsidP="004D455E">
      <w:pPr>
        <w:shd w:val="clear" w:color="auto" w:fill="F2F2F2" w:themeFill="background1" w:themeFillShade="F2"/>
      </w:pPr>
      <w:r w:rsidRPr="00CC2291">
        <w:t>Don't personally see the need for this to be an article in the Const. This should fall under design principles in my opinion. If, as a community, we want to include and add articles that positive rights, and we all agree, then that is our right. Perhaps we would want to obligate users to have to do something.</w:t>
      </w:r>
    </w:p>
    <w:p w14:paraId="42D9BFA1" w14:textId="77777777" w:rsidR="004D455E" w:rsidRDefault="004D455E" w:rsidP="004D455E"/>
    <w:p w14:paraId="36996EA3" w14:textId="77777777" w:rsidR="004D455E" w:rsidRPr="004166CF" w:rsidRDefault="004D455E" w:rsidP="004D455E">
      <w:pPr>
        <w:shd w:val="clear" w:color="auto" w:fill="DAEEF3" w:themeFill="accent5" w:themeFillTint="33"/>
        <w:ind w:left="420"/>
        <w:rPr>
          <w:color w:val="0070C0"/>
          <w:sz w:val="20"/>
          <w:szCs w:val="20"/>
        </w:rPr>
      </w:pPr>
      <w:r w:rsidRPr="004166CF">
        <w:rPr>
          <w:b/>
          <w:color w:val="0070C0"/>
          <w:sz w:val="20"/>
          <w:szCs w:val="20"/>
        </w:rPr>
        <w:t>Reply C-12 (1) [From:</w:t>
      </w:r>
      <w:r w:rsidRPr="004166CF">
        <w:rPr>
          <w:color w:val="0070C0"/>
          <w:sz w:val="20"/>
          <w:szCs w:val="20"/>
        </w:rPr>
        <w:t xml:space="preserve"> Thomas Cox</w:t>
      </w:r>
      <w:r w:rsidRPr="004166CF">
        <w:rPr>
          <w:b/>
          <w:color w:val="0070C0"/>
          <w:sz w:val="20"/>
          <w:szCs w:val="20"/>
        </w:rPr>
        <w:t>] GMT+8, 23 May</w:t>
      </w:r>
    </w:p>
    <w:p w14:paraId="37363350" w14:textId="77777777" w:rsidR="004D455E" w:rsidRPr="004166CF" w:rsidRDefault="004D455E" w:rsidP="004D455E">
      <w:pPr>
        <w:shd w:val="clear" w:color="auto" w:fill="DAEEF3" w:themeFill="accent5" w:themeFillTint="33"/>
        <w:ind w:left="420"/>
        <w:rPr>
          <w:color w:val="0070C0"/>
        </w:rPr>
      </w:pPr>
      <w:r w:rsidRPr="004166CF">
        <w:rPr>
          <w:color w:val="0070C0"/>
        </w:rPr>
        <w:t>Positive rights create a token that has too many attributes of a security and could transform the EOS token from a utility token to a security. A blanket prohibition in Article XIV on positive rights was intended to help guide understanding of the rest of the document AND prevent the token from becoming a security implicitly.</w:t>
      </w:r>
    </w:p>
    <w:p w14:paraId="355B6492" w14:textId="77777777" w:rsidR="004D455E" w:rsidRDefault="004D455E" w:rsidP="004D455E"/>
    <w:p w14:paraId="0E2E0D15" w14:textId="77777777" w:rsidR="004D455E" w:rsidRPr="00A71CA1" w:rsidRDefault="004D455E" w:rsidP="00A71CA1">
      <w:pPr>
        <w:shd w:val="clear" w:color="auto" w:fill="DAEEF3" w:themeFill="accent5" w:themeFillTint="33"/>
        <w:ind w:left="420"/>
        <w:rPr>
          <w:color w:val="0070C0"/>
        </w:rPr>
      </w:pPr>
      <w:r w:rsidRPr="00A71CA1">
        <w:rPr>
          <w:b/>
          <w:color w:val="0070C0"/>
          <w:sz w:val="20"/>
          <w:szCs w:val="20"/>
        </w:rPr>
        <w:t>Reply C-12 (2) [From:</w:t>
      </w:r>
      <w:r w:rsidRPr="00A71CA1">
        <w:rPr>
          <w:color w:val="0070C0"/>
          <w:sz w:val="20"/>
          <w:szCs w:val="20"/>
        </w:rPr>
        <w:t xml:space="preserve"> Josh Kauffman</w:t>
      </w:r>
      <w:r w:rsidRPr="00A71CA1">
        <w:rPr>
          <w:b/>
          <w:color w:val="0070C0"/>
          <w:sz w:val="20"/>
          <w:szCs w:val="20"/>
        </w:rPr>
        <w:t>] 9:28 GMT+8, 25 May</w:t>
      </w:r>
    </w:p>
    <w:p w14:paraId="17B8A284" w14:textId="77777777" w:rsidR="004D455E" w:rsidRPr="00A71CA1" w:rsidRDefault="004D455E" w:rsidP="00A71CA1">
      <w:pPr>
        <w:shd w:val="clear" w:color="auto" w:fill="DAEEF3" w:themeFill="accent5" w:themeFillTint="33"/>
        <w:ind w:left="420"/>
        <w:rPr>
          <w:color w:val="0070C0"/>
        </w:rPr>
      </w:pPr>
      <w:r w:rsidRPr="00A71CA1">
        <w:rPr>
          <w:color w:val="0070C0"/>
        </w:rPr>
        <w:t>If it helps to acquiesce the SEC, I'm all for it!</w:t>
      </w:r>
    </w:p>
    <w:p w14:paraId="61512E04" w14:textId="0551D89D" w:rsidR="004D455E" w:rsidRDefault="004D455E" w:rsidP="006C59CA">
      <w:pPr>
        <w:rPr>
          <w:color w:val="FF0000"/>
        </w:rPr>
      </w:pPr>
    </w:p>
    <w:p w14:paraId="2FEFA686" w14:textId="15AFEAD9" w:rsidR="004D455E" w:rsidRDefault="004D455E" w:rsidP="006C59CA">
      <w:pPr>
        <w:rPr>
          <w:color w:val="FF0000"/>
        </w:rPr>
      </w:pPr>
    </w:p>
    <w:p w14:paraId="18D15463" w14:textId="655E6492" w:rsidR="00060976" w:rsidRPr="00B50F5A" w:rsidRDefault="00234D4B" w:rsidP="00B50F5A">
      <w:pPr>
        <w:shd w:val="clear" w:color="auto" w:fill="F2F2F2" w:themeFill="background1" w:themeFillShade="F2"/>
        <w:rPr>
          <w:b/>
          <w:sz w:val="20"/>
          <w:szCs w:val="20"/>
        </w:rPr>
      </w:pPr>
      <w:r>
        <w:rPr>
          <w:b/>
          <w:sz w:val="20"/>
          <w:szCs w:val="20"/>
        </w:rPr>
        <w:t xml:space="preserve">Proposal C-16 [From: </w:t>
      </w:r>
      <w:proofErr w:type="spellStart"/>
      <w:r>
        <w:rPr>
          <w:sz w:val="20"/>
          <w:szCs w:val="20"/>
        </w:rPr>
        <w:t>E</w:t>
      </w:r>
      <w:r w:rsidR="008A1A9F">
        <w:rPr>
          <w:sz w:val="20"/>
          <w:szCs w:val="20"/>
        </w:rPr>
        <w:t>OSAustralia</w:t>
      </w:r>
      <w:proofErr w:type="spellEnd"/>
      <w:r>
        <w:rPr>
          <w:b/>
          <w:sz w:val="20"/>
          <w:szCs w:val="20"/>
        </w:rPr>
        <w:t>] GMT+8, 2</w:t>
      </w:r>
      <w:r w:rsidR="008A1A9F">
        <w:rPr>
          <w:b/>
          <w:sz w:val="20"/>
          <w:szCs w:val="20"/>
        </w:rPr>
        <w:t>4</w:t>
      </w:r>
      <w:r>
        <w:rPr>
          <w:b/>
          <w:sz w:val="20"/>
          <w:szCs w:val="20"/>
        </w:rPr>
        <w:t xml:space="preserve"> May</w:t>
      </w:r>
    </w:p>
    <w:p w14:paraId="1EED905B" w14:textId="6E548C7D" w:rsidR="00A53E69" w:rsidRPr="00A53E69" w:rsidRDefault="00A53E69" w:rsidP="00A53E69">
      <w:pPr>
        <w:shd w:val="clear" w:color="auto" w:fill="F2F2F2" w:themeFill="background1" w:themeFillShade="F2"/>
        <w:rPr>
          <w:b/>
        </w:rPr>
      </w:pPr>
      <w:r w:rsidRPr="00A53E69">
        <w:rPr>
          <w:b/>
        </w:rPr>
        <w:t>Newly Added</w:t>
      </w:r>
    </w:p>
    <w:p w14:paraId="255E7075" w14:textId="70AFAF86" w:rsidR="008A1A9F" w:rsidRPr="008A1A9F" w:rsidRDefault="008A1A9F" w:rsidP="00A53E69">
      <w:pPr>
        <w:shd w:val="clear" w:color="auto" w:fill="F2F2F2" w:themeFill="background1" w:themeFillShade="F2"/>
      </w:pPr>
      <w:r w:rsidRPr="008A1A9F">
        <w:t>Shall we add "The crypto currency exchange is not allowed to vote on BP" in the constitution or BP agreement. Exchange is too easy to manipulate the voting</w:t>
      </w:r>
    </w:p>
    <w:p w14:paraId="3DD099DA" w14:textId="06AB1DB6" w:rsidR="00060976" w:rsidRDefault="00060976" w:rsidP="006C59CA">
      <w:pPr>
        <w:rPr>
          <w:color w:val="FF0000"/>
        </w:rPr>
      </w:pPr>
    </w:p>
    <w:p w14:paraId="3EFDA6B9" w14:textId="23833F42" w:rsidR="008A1A9F" w:rsidRPr="00A71CA1" w:rsidRDefault="008A1A9F" w:rsidP="00A71CA1">
      <w:pPr>
        <w:shd w:val="clear" w:color="auto" w:fill="DAEEF3" w:themeFill="accent5" w:themeFillTint="33"/>
        <w:ind w:left="420"/>
        <w:rPr>
          <w:b/>
          <w:color w:val="0070C0"/>
          <w:sz w:val="20"/>
          <w:szCs w:val="20"/>
        </w:rPr>
      </w:pPr>
      <w:r w:rsidRPr="00A71CA1">
        <w:rPr>
          <w:b/>
          <w:color w:val="0070C0"/>
          <w:sz w:val="20"/>
          <w:szCs w:val="20"/>
        </w:rPr>
        <w:t>Reply C-16 (1) [From:</w:t>
      </w:r>
      <w:r w:rsidRPr="00A71CA1">
        <w:rPr>
          <w:color w:val="0070C0"/>
          <w:sz w:val="20"/>
          <w:szCs w:val="20"/>
        </w:rPr>
        <w:t xml:space="preserve"> Thomas Cox</w:t>
      </w:r>
      <w:r w:rsidRPr="00A71CA1">
        <w:rPr>
          <w:b/>
          <w:color w:val="0070C0"/>
          <w:sz w:val="20"/>
          <w:szCs w:val="20"/>
        </w:rPr>
        <w:t>] 9:28 GMT+8, 25 May</w:t>
      </w:r>
    </w:p>
    <w:p w14:paraId="4FB099B2" w14:textId="6F649C63" w:rsidR="008A1A9F" w:rsidRPr="00A71CA1" w:rsidRDefault="008A1A9F" w:rsidP="00A71CA1">
      <w:pPr>
        <w:shd w:val="clear" w:color="auto" w:fill="DAEEF3" w:themeFill="accent5" w:themeFillTint="33"/>
        <w:ind w:left="420"/>
        <w:rPr>
          <w:color w:val="0070C0"/>
        </w:rPr>
      </w:pPr>
      <w:r w:rsidRPr="00A71CA1">
        <w:rPr>
          <w:color w:val="0070C0"/>
        </w:rPr>
        <w:t xml:space="preserve">There is a clause covering this case in the </w:t>
      </w:r>
      <w:proofErr w:type="spellStart"/>
      <w:r w:rsidRPr="00A71CA1">
        <w:rPr>
          <w:color w:val="0070C0"/>
        </w:rPr>
        <w:t>voteproducer</w:t>
      </w:r>
      <w:proofErr w:type="spellEnd"/>
      <w:r w:rsidRPr="00A71CA1">
        <w:rPr>
          <w:color w:val="0070C0"/>
        </w:rPr>
        <w:t xml:space="preserve"> Ricardian Contract. Exchanges cannot legally vote without proof that their customer explicitly authorized them to vote on the customer's behalf (which many are preparing to do, or claim so).</w:t>
      </w:r>
    </w:p>
    <w:p w14:paraId="7D1E9B1E" w14:textId="45051788" w:rsidR="008A1A9F" w:rsidRPr="00A71CA1" w:rsidRDefault="008A1A9F" w:rsidP="00A71CA1">
      <w:pPr>
        <w:shd w:val="clear" w:color="auto" w:fill="DAEEF3" w:themeFill="accent5" w:themeFillTint="33"/>
        <w:ind w:left="420"/>
        <w:rPr>
          <w:color w:val="0070C0"/>
        </w:rPr>
      </w:pPr>
      <w:r w:rsidRPr="00A71CA1">
        <w:rPr>
          <w:color w:val="0070C0"/>
        </w:rPr>
        <w:t>So you can consider this issue resolved, or at least consult that RC and see if its language satisfies your concerns.</w:t>
      </w:r>
    </w:p>
    <w:p w14:paraId="6D9F769A" w14:textId="3E341FEE" w:rsidR="00060976" w:rsidRDefault="00060976" w:rsidP="006C59CA">
      <w:pPr>
        <w:rPr>
          <w:color w:val="FF0000"/>
        </w:rPr>
      </w:pPr>
    </w:p>
    <w:p w14:paraId="70B9C7D2" w14:textId="2233C5BE" w:rsidR="00F54417" w:rsidRDefault="00F54417" w:rsidP="006C59CA">
      <w:pPr>
        <w:rPr>
          <w:color w:val="FF0000"/>
        </w:rPr>
      </w:pPr>
    </w:p>
    <w:p w14:paraId="3735C6A4" w14:textId="77777777" w:rsidR="00F54417" w:rsidRDefault="00F54417" w:rsidP="006C59CA">
      <w:pPr>
        <w:rPr>
          <w:color w:val="FF0000"/>
        </w:rPr>
      </w:pPr>
    </w:p>
    <w:p w14:paraId="4F37C1B9" w14:textId="0A501B4D" w:rsidR="00060976" w:rsidRPr="00F54417" w:rsidRDefault="00F54417" w:rsidP="00F54417">
      <w:pPr>
        <w:widowControl/>
        <w:shd w:val="clear" w:color="auto" w:fill="92D050"/>
        <w:jc w:val="left"/>
        <w:rPr>
          <w:b/>
          <w:sz w:val="22"/>
          <w:szCs w:val="22"/>
        </w:rPr>
      </w:pPr>
      <w:r>
        <w:rPr>
          <w:b/>
          <w:sz w:val="22"/>
          <w:szCs w:val="22"/>
        </w:rPr>
        <w:t>O-----Other Suggestion</w:t>
      </w:r>
    </w:p>
    <w:p w14:paraId="0F1AF45B" w14:textId="77777777" w:rsidR="00F54417" w:rsidRDefault="00F54417" w:rsidP="006C59CA">
      <w:pPr>
        <w:rPr>
          <w:color w:val="FF0000"/>
        </w:rPr>
      </w:pPr>
    </w:p>
    <w:p w14:paraId="3F98EFB7" w14:textId="77777777" w:rsidR="004D455E" w:rsidRDefault="004D455E" w:rsidP="004D455E">
      <w:pPr>
        <w:shd w:val="clear" w:color="auto" w:fill="F2F2F2" w:themeFill="background1" w:themeFillShade="F2"/>
      </w:pPr>
      <w:r>
        <w:rPr>
          <w:b/>
          <w:sz w:val="20"/>
          <w:szCs w:val="20"/>
        </w:rPr>
        <w:t xml:space="preserve">Proposal O-1 [From: </w:t>
      </w:r>
      <w:r>
        <w:rPr>
          <w:sz w:val="20"/>
          <w:szCs w:val="20"/>
        </w:rPr>
        <w:t>Celu (</w:t>
      </w:r>
      <w:proofErr w:type="spellStart"/>
      <w:r>
        <w:rPr>
          <w:sz w:val="20"/>
          <w:szCs w:val="20"/>
        </w:rPr>
        <w:t>Blockgenic</w:t>
      </w:r>
      <w:proofErr w:type="spellEnd"/>
      <w:r>
        <w:rPr>
          <w:sz w:val="20"/>
          <w:szCs w:val="20"/>
        </w:rPr>
        <w:t>)</w:t>
      </w:r>
      <w:r>
        <w:rPr>
          <w:b/>
          <w:sz w:val="20"/>
          <w:szCs w:val="20"/>
        </w:rPr>
        <w:t>] 20:37 GMT+8, 22 May</w:t>
      </w:r>
    </w:p>
    <w:p w14:paraId="6931259B" w14:textId="77777777" w:rsidR="004D455E" w:rsidRDefault="004D455E" w:rsidP="004D455E">
      <w:pPr>
        <w:shd w:val="clear" w:color="auto" w:fill="F2F2F2" w:themeFill="background1" w:themeFillShade="F2"/>
      </w:pPr>
      <w:r>
        <w:t>L</w:t>
      </w:r>
      <w:r w:rsidRPr="00610F17">
        <w:t xml:space="preserve">ike developer docs do we have a 'go to' repository for getting started on governance? Both for people who want to understand governance in general and for those who want to know the specifics of initiating an actual arbitration. Also a guide focused towards developers on how to put together the </w:t>
      </w:r>
      <w:proofErr w:type="spellStart"/>
      <w:r w:rsidRPr="00610F17">
        <w:t>recardian</w:t>
      </w:r>
      <w:proofErr w:type="spellEnd"/>
      <w:r w:rsidRPr="00610F17">
        <w:t xml:space="preserve"> contract associated with the smart contracts that they might be writing... Possibly an overall governance wiki/guide that could have sections focused for the different target audience</w:t>
      </w:r>
      <w:r>
        <w:t>. So far the different sections/target audience I can think of are,</w:t>
      </w:r>
    </w:p>
    <w:p w14:paraId="1D7C9B41" w14:textId="77777777" w:rsidR="004D455E" w:rsidRDefault="004D455E" w:rsidP="004D455E">
      <w:pPr>
        <w:shd w:val="clear" w:color="auto" w:fill="F2F2F2" w:themeFill="background1" w:themeFillShade="F2"/>
      </w:pPr>
      <w:proofErr w:type="spellStart"/>
      <w:r>
        <w:t>i</w:t>
      </w:r>
      <w:proofErr w:type="spellEnd"/>
      <w:r>
        <w:t>) general intro to governance (for total newbies)</w:t>
      </w:r>
    </w:p>
    <w:p w14:paraId="505CCE53" w14:textId="77777777" w:rsidR="004D455E" w:rsidRDefault="004D455E" w:rsidP="004D455E">
      <w:pPr>
        <w:shd w:val="clear" w:color="auto" w:fill="F2F2F2" w:themeFill="background1" w:themeFillShade="F2"/>
      </w:pPr>
      <w:r>
        <w:t>ii) Ricardian contracts for smart contract developers</w:t>
      </w:r>
    </w:p>
    <w:p w14:paraId="13642B75" w14:textId="77777777" w:rsidR="004D455E" w:rsidRDefault="004D455E" w:rsidP="004D455E">
      <w:pPr>
        <w:shd w:val="clear" w:color="auto" w:fill="F2F2F2" w:themeFill="background1" w:themeFillShade="F2"/>
      </w:pPr>
      <w:r>
        <w:t>iii) how to initiate an arbitration (for end users)</w:t>
      </w:r>
    </w:p>
    <w:p w14:paraId="04E3F12A" w14:textId="77777777" w:rsidR="004D455E" w:rsidRDefault="004D455E" w:rsidP="004D455E">
      <w:pPr>
        <w:shd w:val="clear" w:color="auto" w:fill="F2F2F2" w:themeFill="background1" w:themeFillShade="F2"/>
      </w:pPr>
      <w:r>
        <w:t>iv) for bps - how to implement an arbitration ruling</w:t>
      </w:r>
    </w:p>
    <w:p w14:paraId="37A77A93" w14:textId="77777777" w:rsidR="004D455E" w:rsidRDefault="004D455E" w:rsidP="004D455E">
      <w:pPr>
        <w:shd w:val="clear" w:color="auto" w:fill="F2F2F2" w:themeFill="background1" w:themeFillShade="F2"/>
      </w:pPr>
      <w:r w:rsidRPr="00610F17">
        <w:t>Just thinking out loud...of</w:t>
      </w:r>
      <w:r>
        <w:t xml:space="preserve"> </w:t>
      </w:r>
      <w:r w:rsidRPr="00610F17">
        <w:t>course the categories could be organized better but just some initial thoughts...</w:t>
      </w:r>
    </w:p>
    <w:p w14:paraId="2F163A96" w14:textId="77777777" w:rsidR="004D455E" w:rsidRDefault="004D455E" w:rsidP="004D455E">
      <w:pPr>
        <w:ind w:left="420"/>
        <w:rPr>
          <w:b/>
          <w:color w:val="0070C0"/>
        </w:rPr>
      </w:pPr>
    </w:p>
    <w:p w14:paraId="02D25687" w14:textId="77777777" w:rsidR="004D455E" w:rsidRPr="004166CF" w:rsidRDefault="004D455E" w:rsidP="004D455E">
      <w:pPr>
        <w:shd w:val="clear" w:color="auto" w:fill="DAEEF3" w:themeFill="accent5" w:themeFillTint="33"/>
        <w:ind w:left="420"/>
        <w:rPr>
          <w:color w:val="0070C0"/>
          <w:sz w:val="20"/>
          <w:szCs w:val="20"/>
        </w:rPr>
      </w:pPr>
      <w:r w:rsidRPr="004166CF">
        <w:rPr>
          <w:b/>
          <w:color w:val="0070C0"/>
          <w:sz w:val="20"/>
          <w:szCs w:val="20"/>
        </w:rPr>
        <w:t>Reply O-1 (1) [From:</w:t>
      </w:r>
      <w:r w:rsidRPr="004166CF">
        <w:rPr>
          <w:color w:val="0070C0"/>
          <w:sz w:val="20"/>
          <w:szCs w:val="20"/>
        </w:rPr>
        <w:t xml:space="preserve"> Josh Kauffman (EOS Canada)</w:t>
      </w:r>
      <w:r w:rsidRPr="004166CF">
        <w:rPr>
          <w:b/>
          <w:color w:val="0070C0"/>
          <w:sz w:val="20"/>
          <w:szCs w:val="20"/>
        </w:rPr>
        <w:t>] 9:47 GMT+8, 23 May</w:t>
      </w:r>
    </w:p>
    <w:p w14:paraId="5A4E17D6" w14:textId="77777777" w:rsidR="004D455E" w:rsidRPr="004166CF" w:rsidRDefault="004D455E" w:rsidP="004D455E">
      <w:pPr>
        <w:shd w:val="clear" w:color="auto" w:fill="DAEEF3" w:themeFill="accent5" w:themeFillTint="33"/>
        <w:ind w:left="420"/>
        <w:rPr>
          <w:color w:val="0070C0"/>
        </w:rPr>
      </w:pPr>
      <w:r w:rsidRPr="004166CF">
        <w:rPr>
          <w:color w:val="0070C0"/>
        </w:rPr>
        <w:t>I agree there needs to be a guide/wiki for all of this, and MANY more aspects of EOS. I think this will end up falling more under the Worker Proposal system though (which will need its OWN guide too!) But yes, definitely agree that we need to make FAQs, walk-</w:t>
      </w:r>
      <w:proofErr w:type="spellStart"/>
      <w:r w:rsidRPr="004166CF">
        <w:rPr>
          <w:color w:val="0070C0"/>
        </w:rPr>
        <w:t>thrus</w:t>
      </w:r>
      <w:proofErr w:type="spellEnd"/>
      <w:r w:rsidRPr="004166CF">
        <w:rPr>
          <w:color w:val="0070C0"/>
        </w:rPr>
        <w:t>, examples, and easy-to-use dashboards eventually. Key word is 'eventually.' Not enough time to get that out before launch unfortunately.</w:t>
      </w:r>
    </w:p>
    <w:p w14:paraId="00F55FB0" w14:textId="77777777" w:rsidR="004D455E" w:rsidRPr="004166CF" w:rsidRDefault="004D455E" w:rsidP="004D455E">
      <w:pPr>
        <w:ind w:left="420"/>
        <w:rPr>
          <w:color w:val="0070C0"/>
        </w:rPr>
      </w:pPr>
    </w:p>
    <w:p w14:paraId="60649F7A" w14:textId="77777777" w:rsidR="004D455E" w:rsidRPr="004166CF" w:rsidRDefault="004D455E" w:rsidP="004D455E">
      <w:pPr>
        <w:shd w:val="clear" w:color="auto" w:fill="DAEEF3" w:themeFill="accent5" w:themeFillTint="33"/>
        <w:ind w:left="420"/>
        <w:rPr>
          <w:b/>
          <w:color w:val="0070C0"/>
          <w:sz w:val="20"/>
          <w:szCs w:val="20"/>
        </w:rPr>
      </w:pPr>
      <w:r w:rsidRPr="004166CF">
        <w:rPr>
          <w:b/>
          <w:color w:val="0070C0"/>
          <w:sz w:val="20"/>
          <w:szCs w:val="20"/>
        </w:rPr>
        <w:t>Reply O-1 (2) [From:</w:t>
      </w:r>
      <w:r w:rsidRPr="004166CF">
        <w:rPr>
          <w:color w:val="0070C0"/>
          <w:sz w:val="20"/>
          <w:szCs w:val="20"/>
        </w:rPr>
        <w:t xml:space="preserve"> Thomas Cox</w:t>
      </w:r>
      <w:r w:rsidRPr="004166CF">
        <w:rPr>
          <w:b/>
          <w:color w:val="0070C0"/>
          <w:sz w:val="20"/>
          <w:szCs w:val="20"/>
        </w:rPr>
        <w:t>] GMT+8, 23 May</w:t>
      </w:r>
    </w:p>
    <w:p w14:paraId="428D3E39" w14:textId="7B94A7E8" w:rsidR="004D455E" w:rsidRPr="008A1A9F" w:rsidRDefault="004D455E" w:rsidP="008A1A9F">
      <w:pPr>
        <w:shd w:val="clear" w:color="auto" w:fill="DAEEF3" w:themeFill="accent5" w:themeFillTint="33"/>
        <w:ind w:left="420"/>
        <w:rPr>
          <w:color w:val="0070C0"/>
        </w:rPr>
      </w:pPr>
      <w:r w:rsidRPr="004166CF">
        <w:rPr>
          <w:color w:val="0070C0"/>
        </w:rPr>
        <w:t>Love this idea.</w:t>
      </w:r>
    </w:p>
    <w:sectPr w:rsidR="004D455E" w:rsidRPr="008A1A9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8428C" w14:textId="77777777" w:rsidR="0050399B" w:rsidRDefault="0050399B" w:rsidP="0035701F">
      <w:r>
        <w:separator/>
      </w:r>
    </w:p>
  </w:endnote>
  <w:endnote w:type="continuationSeparator" w:id="0">
    <w:p w14:paraId="62C3AA59" w14:textId="77777777" w:rsidR="0050399B" w:rsidRDefault="0050399B" w:rsidP="0035701F">
      <w:r>
        <w:continuationSeparator/>
      </w:r>
    </w:p>
  </w:endnote>
  <w:endnote w:type="continuationNotice" w:id="1">
    <w:p w14:paraId="2CC53490" w14:textId="77777777" w:rsidR="0050399B" w:rsidRDefault="005039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BA0A5" w14:textId="77777777" w:rsidR="0050399B" w:rsidRDefault="0050399B" w:rsidP="0035701F">
      <w:r>
        <w:separator/>
      </w:r>
    </w:p>
  </w:footnote>
  <w:footnote w:type="continuationSeparator" w:id="0">
    <w:p w14:paraId="5944BFAF" w14:textId="77777777" w:rsidR="0050399B" w:rsidRDefault="0050399B" w:rsidP="0035701F">
      <w:r>
        <w:continuationSeparator/>
      </w:r>
    </w:p>
  </w:footnote>
  <w:footnote w:type="continuationNotice" w:id="1">
    <w:p w14:paraId="1D9C3800" w14:textId="77777777" w:rsidR="0050399B" w:rsidRDefault="005039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E17F1"/>
    <w:multiLevelType w:val="hybridMultilevel"/>
    <w:tmpl w:val="925A1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93B9C"/>
    <w:multiLevelType w:val="hybridMultilevel"/>
    <w:tmpl w:val="2E06E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licia Bao">
    <w15:presenceInfo w15:providerId="None" w15:userId="Felicia B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7C"/>
    <w:rsid w:val="000270F5"/>
    <w:rsid w:val="00033795"/>
    <w:rsid w:val="00047769"/>
    <w:rsid w:val="00053BD2"/>
    <w:rsid w:val="0006075A"/>
    <w:rsid w:val="00060976"/>
    <w:rsid w:val="00067D49"/>
    <w:rsid w:val="00084F8C"/>
    <w:rsid w:val="000870CC"/>
    <w:rsid w:val="00091955"/>
    <w:rsid w:val="000C2A65"/>
    <w:rsid w:val="000C656F"/>
    <w:rsid w:val="000C6ADA"/>
    <w:rsid w:val="001013EE"/>
    <w:rsid w:val="001018A5"/>
    <w:rsid w:val="00110427"/>
    <w:rsid w:val="001154CA"/>
    <w:rsid w:val="00116675"/>
    <w:rsid w:val="00116B3F"/>
    <w:rsid w:val="001356F1"/>
    <w:rsid w:val="00142FC5"/>
    <w:rsid w:val="00146333"/>
    <w:rsid w:val="00153DBF"/>
    <w:rsid w:val="00161003"/>
    <w:rsid w:val="001657DF"/>
    <w:rsid w:val="0018277C"/>
    <w:rsid w:val="001837E5"/>
    <w:rsid w:val="00192E81"/>
    <w:rsid w:val="00194845"/>
    <w:rsid w:val="00195819"/>
    <w:rsid w:val="001B090F"/>
    <w:rsid w:val="001B675F"/>
    <w:rsid w:val="001B67A0"/>
    <w:rsid w:val="001C0CCE"/>
    <w:rsid w:val="001C1D4E"/>
    <w:rsid w:val="002032F0"/>
    <w:rsid w:val="002067EE"/>
    <w:rsid w:val="00213C72"/>
    <w:rsid w:val="002146B4"/>
    <w:rsid w:val="00222B05"/>
    <w:rsid w:val="00234D4B"/>
    <w:rsid w:val="002352D1"/>
    <w:rsid w:val="0023596F"/>
    <w:rsid w:val="00242D52"/>
    <w:rsid w:val="0024334B"/>
    <w:rsid w:val="0026117C"/>
    <w:rsid w:val="00263F75"/>
    <w:rsid w:val="00280D12"/>
    <w:rsid w:val="002820A0"/>
    <w:rsid w:val="00286CD7"/>
    <w:rsid w:val="00295DFF"/>
    <w:rsid w:val="002A0801"/>
    <w:rsid w:val="002A251F"/>
    <w:rsid w:val="002B58FF"/>
    <w:rsid w:val="002D1052"/>
    <w:rsid w:val="002D20D2"/>
    <w:rsid w:val="002D3EFB"/>
    <w:rsid w:val="002D6CD9"/>
    <w:rsid w:val="00320D5F"/>
    <w:rsid w:val="00333F6C"/>
    <w:rsid w:val="00340392"/>
    <w:rsid w:val="003420C7"/>
    <w:rsid w:val="00352423"/>
    <w:rsid w:val="00355052"/>
    <w:rsid w:val="0035701F"/>
    <w:rsid w:val="00364450"/>
    <w:rsid w:val="003838DC"/>
    <w:rsid w:val="00387DFB"/>
    <w:rsid w:val="00394DE9"/>
    <w:rsid w:val="003A08DE"/>
    <w:rsid w:val="003A22E7"/>
    <w:rsid w:val="003B12FC"/>
    <w:rsid w:val="003C2499"/>
    <w:rsid w:val="003C6AB7"/>
    <w:rsid w:val="003C78DC"/>
    <w:rsid w:val="003D6595"/>
    <w:rsid w:val="003E16BA"/>
    <w:rsid w:val="003E21EE"/>
    <w:rsid w:val="003F1146"/>
    <w:rsid w:val="003F27ED"/>
    <w:rsid w:val="0040093B"/>
    <w:rsid w:val="004157C4"/>
    <w:rsid w:val="004157E5"/>
    <w:rsid w:val="004166CF"/>
    <w:rsid w:val="00425213"/>
    <w:rsid w:val="004438DF"/>
    <w:rsid w:val="00451C17"/>
    <w:rsid w:val="00451D26"/>
    <w:rsid w:val="00456BCA"/>
    <w:rsid w:val="004876E9"/>
    <w:rsid w:val="00491501"/>
    <w:rsid w:val="00493016"/>
    <w:rsid w:val="004939EB"/>
    <w:rsid w:val="004A3E4A"/>
    <w:rsid w:val="004A6CF6"/>
    <w:rsid w:val="004A7FA1"/>
    <w:rsid w:val="004B4E78"/>
    <w:rsid w:val="004B5F94"/>
    <w:rsid w:val="004C4D3C"/>
    <w:rsid w:val="004C514C"/>
    <w:rsid w:val="004D455E"/>
    <w:rsid w:val="004E3CD0"/>
    <w:rsid w:val="004E5A11"/>
    <w:rsid w:val="004F0618"/>
    <w:rsid w:val="00501F5A"/>
    <w:rsid w:val="00503489"/>
    <w:rsid w:val="0050399B"/>
    <w:rsid w:val="00507A62"/>
    <w:rsid w:val="00507E99"/>
    <w:rsid w:val="00510138"/>
    <w:rsid w:val="00512D55"/>
    <w:rsid w:val="005201D5"/>
    <w:rsid w:val="00531838"/>
    <w:rsid w:val="00531A4E"/>
    <w:rsid w:val="00534C3E"/>
    <w:rsid w:val="00545173"/>
    <w:rsid w:val="00546958"/>
    <w:rsid w:val="00547F79"/>
    <w:rsid w:val="00552296"/>
    <w:rsid w:val="0056017C"/>
    <w:rsid w:val="00563877"/>
    <w:rsid w:val="00563B34"/>
    <w:rsid w:val="00576425"/>
    <w:rsid w:val="00597CBA"/>
    <w:rsid w:val="005A1D68"/>
    <w:rsid w:val="005B100A"/>
    <w:rsid w:val="005B2437"/>
    <w:rsid w:val="005C23B9"/>
    <w:rsid w:val="005E1892"/>
    <w:rsid w:val="005E24BC"/>
    <w:rsid w:val="0060138A"/>
    <w:rsid w:val="00610F17"/>
    <w:rsid w:val="00613EA9"/>
    <w:rsid w:val="00620927"/>
    <w:rsid w:val="00625B10"/>
    <w:rsid w:val="0063013E"/>
    <w:rsid w:val="006326C5"/>
    <w:rsid w:val="0063272E"/>
    <w:rsid w:val="00655FCE"/>
    <w:rsid w:val="00656001"/>
    <w:rsid w:val="00665FA9"/>
    <w:rsid w:val="00672FF9"/>
    <w:rsid w:val="006800D2"/>
    <w:rsid w:val="00681D76"/>
    <w:rsid w:val="006859E5"/>
    <w:rsid w:val="0068754A"/>
    <w:rsid w:val="006A4BBA"/>
    <w:rsid w:val="006A7F11"/>
    <w:rsid w:val="006B728C"/>
    <w:rsid w:val="006B7E75"/>
    <w:rsid w:val="006C5130"/>
    <w:rsid w:val="006C59CA"/>
    <w:rsid w:val="006C605B"/>
    <w:rsid w:val="006E22D8"/>
    <w:rsid w:val="006F338D"/>
    <w:rsid w:val="006F6ADB"/>
    <w:rsid w:val="006F7749"/>
    <w:rsid w:val="00705A4C"/>
    <w:rsid w:val="00705F2D"/>
    <w:rsid w:val="007074BD"/>
    <w:rsid w:val="00714AAE"/>
    <w:rsid w:val="00714B13"/>
    <w:rsid w:val="0072231A"/>
    <w:rsid w:val="00730FE0"/>
    <w:rsid w:val="00734D69"/>
    <w:rsid w:val="00741A13"/>
    <w:rsid w:val="00744ABE"/>
    <w:rsid w:val="00754239"/>
    <w:rsid w:val="00773C41"/>
    <w:rsid w:val="007846D6"/>
    <w:rsid w:val="007938AD"/>
    <w:rsid w:val="00793FC0"/>
    <w:rsid w:val="007A727D"/>
    <w:rsid w:val="007B26ED"/>
    <w:rsid w:val="007B7D7F"/>
    <w:rsid w:val="007D3745"/>
    <w:rsid w:val="007E1EE9"/>
    <w:rsid w:val="00802AA5"/>
    <w:rsid w:val="008100CC"/>
    <w:rsid w:val="0081201E"/>
    <w:rsid w:val="0081511F"/>
    <w:rsid w:val="00817220"/>
    <w:rsid w:val="00820841"/>
    <w:rsid w:val="00821CC3"/>
    <w:rsid w:val="00832737"/>
    <w:rsid w:val="00833975"/>
    <w:rsid w:val="00841D47"/>
    <w:rsid w:val="0085356D"/>
    <w:rsid w:val="00867291"/>
    <w:rsid w:val="0087148E"/>
    <w:rsid w:val="00871EA7"/>
    <w:rsid w:val="0088209E"/>
    <w:rsid w:val="008852A6"/>
    <w:rsid w:val="0088784A"/>
    <w:rsid w:val="00895DB9"/>
    <w:rsid w:val="008A1A9F"/>
    <w:rsid w:val="008A422F"/>
    <w:rsid w:val="008B2534"/>
    <w:rsid w:val="008B3340"/>
    <w:rsid w:val="008E3E60"/>
    <w:rsid w:val="009060BF"/>
    <w:rsid w:val="00930603"/>
    <w:rsid w:val="00930EFE"/>
    <w:rsid w:val="00937D23"/>
    <w:rsid w:val="00940CAC"/>
    <w:rsid w:val="00946D79"/>
    <w:rsid w:val="00953177"/>
    <w:rsid w:val="00961220"/>
    <w:rsid w:val="009634FC"/>
    <w:rsid w:val="00964244"/>
    <w:rsid w:val="009676B3"/>
    <w:rsid w:val="00975BA6"/>
    <w:rsid w:val="0097603F"/>
    <w:rsid w:val="00981A74"/>
    <w:rsid w:val="00992CDA"/>
    <w:rsid w:val="009945B5"/>
    <w:rsid w:val="0099664F"/>
    <w:rsid w:val="00997972"/>
    <w:rsid w:val="009A6D60"/>
    <w:rsid w:val="009B06BA"/>
    <w:rsid w:val="009B1503"/>
    <w:rsid w:val="009C11BF"/>
    <w:rsid w:val="009C2FBD"/>
    <w:rsid w:val="009D6D81"/>
    <w:rsid w:val="009E64EA"/>
    <w:rsid w:val="009E7CDE"/>
    <w:rsid w:val="009F1ADC"/>
    <w:rsid w:val="009F27A8"/>
    <w:rsid w:val="009F620C"/>
    <w:rsid w:val="009F6F79"/>
    <w:rsid w:val="00A37D8A"/>
    <w:rsid w:val="00A40EF1"/>
    <w:rsid w:val="00A53E69"/>
    <w:rsid w:val="00A54964"/>
    <w:rsid w:val="00A57818"/>
    <w:rsid w:val="00A71CA1"/>
    <w:rsid w:val="00A87A83"/>
    <w:rsid w:val="00A92732"/>
    <w:rsid w:val="00A9688D"/>
    <w:rsid w:val="00AA0E43"/>
    <w:rsid w:val="00AE2E48"/>
    <w:rsid w:val="00AF5F2F"/>
    <w:rsid w:val="00AF7501"/>
    <w:rsid w:val="00B0371B"/>
    <w:rsid w:val="00B13A40"/>
    <w:rsid w:val="00B15CD0"/>
    <w:rsid w:val="00B50F5A"/>
    <w:rsid w:val="00B623E1"/>
    <w:rsid w:val="00B75C58"/>
    <w:rsid w:val="00B86753"/>
    <w:rsid w:val="00BA32F1"/>
    <w:rsid w:val="00BC6FD9"/>
    <w:rsid w:val="00BF59EB"/>
    <w:rsid w:val="00C02470"/>
    <w:rsid w:val="00C039E3"/>
    <w:rsid w:val="00C07F32"/>
    <w:rsid w:val="00C14AE9"/>
    <w:rsid w:val="00C20D00"/>
    <w:rsid w:val="00C53A8C"/>
    <w:rsid w:val="00C54FB0"/>
    <w:rsid w:val="00C6588B"/>
    <w:rsid w:val="00C776D4"/>
    <w:rsid w:val="00C84226"/>
    <w:rsid w:val="00CC0791"/>
    <w:rsid w:val="00CC2291"/>
    <w:rsid w:val="00CC495D"/>
    <w:rsid w:val="00CD3626"/>
    <w:rsid w:val="00CD3F97"/>
    <w:rsid w:val="00CE0232"/>
    <w:rsid w:val="00CE2ADC"/>
    <w:rsid w:val="00CE7D3E"/>
    <w:rsid w:val="00CF0ECD"/>
    <w:rsid w:val="00CF1A71"/>
    <w:rsid w:val="00D014E7"/>
    <w:rsid w:val="00D07CF2"/>
    <w:rsid w:val="00D109AE"/>
    <w:rsid w:val="00D31D09"/>
    <w:rsid w:val="00D34663"/>
    <w:rsid w:val="00D370B4"/>
    <w:rsid w:val="00D401D3"/>
    <w:rsid w:val="00D46671"/>
    <w:rsid w:val="00D5684D"/>
    <w:rsid w:val="00D571A6"/>
    <w:rsid w:val="00D60B73"/>
    <w:rsid w:val="00D62BDC"/>
    <w:rsid w:val="00D7149D"/>
    <w:rsid w:val="00D7571E"/>
    <w:rsid w:val="00D96572"/>
    <w:rsid w:val="00DA7D7A"/>
    <w:rsid w:val="00DB32E0"/>
    <w:rsid w:val="00DB603C"/>
    <w:rsid w:val="00DB66C3"/>
    <w:rsid w:val="00DC39BB"/>
    <w:rsid w:val="00DE0968"/>
    <w:rsid w:val="00DE186E"/>
    <w:rsid w:val="00DF3262"/>
    <w:rsid w:val="00E038D0"/>
    <w:rsid w:val="00E24776"/>
    <w:rsid w:val="00E35F3B"/>
    <w:rsid w:val="00E3730A"/>
    <w:rsid w:val="00E37352"/>
    <w:rsid w:val="00E37890"/>
    <w:rsid w:val="00E64056"/>
    <w:rsid w:val="00E667D3"/>
    <w:rsid w:val="00E723D0"/>
    <w:rsid w:val="00E74109"/>
    <w:rsid w:val="00E77A23"/>
    <w:rsid w:val="00E91180"/>
    <w:rsid w:val="00E93136"/>
    <w:rsid w:val="00E95776"/>
    <w:rsid w:val="00EA0CC2"/>
    <w:rsid w:val="00EA4FCF"/>
    <w:rsid w:val="00EC41D4"/>
    <w:rsid w:val="00EC5B48"/>
    <w:rsid w:val="00EE48F7"/>
    <w:rsid w:val="00EF2BAA"/>
    <w:rsid w:val="00EF7C7A"/>
    <w:rsid w:val="00F0296F"/>
    <w:rsid w:val="00F23899"/>
    <w:rsid w:val="00F273FB"/>
    <w:rsid w:val="00F32F1A"/>
    <w:rsid w:val="00F356A9"/>
    <w:rsid w:val="00F40ED5"/>
    <w:rsid w:val="00F41131"/>
    <w:rsid w:val="00F42225"/>
    <w:rsid w:val="00F54130"/>
    <w:rsid w:val="00F54417"/>
    <w:rsid w:val="00F61D25"/>
    <w:rsid w:val="00F64202"/>
    <w:rsid w:val="00F67173"/>
    <w:rsid w:val="00F721B2"/>
    <w:rsid w:val="00F72B39"/>
    <w:rsid w:val="00F73BBE"/>
    <w:rsid w:val="00F8720C"/>
    <w:rsid w:val="00FA1E61"/>
    <w:rsid w:val="00FA1FF5"/>
    <w:rsid w:val="00FA4CBF"/>
    <w:rsid w:val="00FC5A98"/>
    <w:rsid w:val="00FD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AE4CBE1"/>
  <w15:docId w15:val="{8A0CAFE1-55D4-4560-AAC8-5B4D1C6A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0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17C"/>
    <w:rPr>
      <w:color w:val="0000FF" w:themeColor="hyperlink"/>
      <w:u w:val="single"/>
    </w:rPr>
  </w:style>
  <w:style w:type="table" w:styleId="a4">
    <w:name w:val="Table Grid"/>
    <w:basedOn w:val="a1"/>
    <w:uiPriority w:val="59"/>
    <w:rsid w:val="00512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5701F"/>
    <w:pPr>
      <w:tabs>
        <w:tab w:val="center" w:pos="4320"/>
        <w:tab w:val="right" w:pos="8640"/>
      </w:tabs>
    </w:pPr>
  </w:style>
  <w:style w:type="character" w:customStyle="1" w:styleId="a6">
    <w:name w:val="页眉 字符"/>
    <w:basedOn w:val="a0"/>
    <w:link w:val="a5"/>
    <w:uiPriority w:val="99"/>
    <w:rsid w:val="0035701F"/>
  </w:style>
  <w:style w:type="paragraph" w:styleId="a7">
    <w:name w:val="footer"/>
    <w:basedOn w:val="a"/>
    <w:link w:val="a8"/>
    <w:uiPriority w:val="99"/>
    <w:unhideWhenUsed/>
    <w:rsid w:val="0035701F"/>
    <w:pPr>
      <w:tabs>
        <w:tab w:val="center" w:pos="4320"/>
        <w:tab w:val="right" w:pos="8640"/>
      </w:tabs>
    </w:pPr>
  </w:style>
  <w:style w:type="character" w:customStyle="1" w:styleId="a8">
    <w:name w:val="页脚 字符"/>
    <w:basedOn w:val="a0"/>
    <w:link w:val="a7"/>
    <w:uiPriority w:val="99"/>
    <w:rsid w:val="0035701F"/>
  </w:style>
  <w:style w:type="character" w:customStyle="1" w:styleId="1">
    <w:name w:val="未处理的提及1"/>
    <w:basedOn w:val="a0"/>
    <w:uiPriority w:val="99"/>
    <w:semiHidden/>
    <w:unhideWhenUsed/>
    <w:rsid w:val="00820841"/>
    <w:rPr>
      <w:color w:val="808080"/>
      <w:shd w:val="clear" w:color="auto" w:fill="E6E6E6"/>
    </w:rPr>
  </w:style>
  <w:style w:type="paragraph" w:styleId="a9">
    <w:name w:val="List Paragraph"/>
    <w:basedOn w:val="a"/>
    <w:uiPriority w:val="34"/>
    <w:qFormat/>
    <w:rsid w:val="00817220"/>
    <w:pPr>
      <w:ind w:left="720"/>
      <w:contextualSpacing/>
    </w:pPr>
  </w:style>
  <w:style w:type="character" w:styleId="aa">
    <w:name w:val="Unresolved Mention"/>
    <w:basedOn w:val="a0"/>
    <w:uiPriority w:val="99"/>
    <w:semiHidden/>
    <w:unhideWhenUsed/>
    <w:rsid w:val="00DB32E0"/>
    <w:rPr>
      <w:color w:val="808080"/>
      <w:shd w:val="clear" w:color="auto" w:fill="E6E6E6"/>
    </w:rPr>
  </w:style>
  <w:style w:type="paragraph" w:styleId="ab">
    <w:name w:val="Revision"/>
    <w:hidden/>
    <w:uiPriority w:val="99"/>
    <w:semiHidden/>
    <w:rsid w:val="007B26ED"/>
  </w:style>
  <w:style w:type="paragraph" w:styleId="ac">
    <w:name w:val="Balloon Text"/>
    <w:basedOn w:val="a"/>
    <w:link w:val="ad"/>
    <w:uiPriority w:val="99"/>
    <w:semiHidden/>
    <w:unhideWhenUsed/>
    <w:rsid w:val="007B26ED"/>
    <w:rPr>
      <w:rFonts w:ascii="Microsoft YaHei UI" w:eastAsia="Microsoft YaHei UI"/>
    </w:rPr>
  </w:style>
  <w:style w:type="character" w:customStyle="1" w:styleId="ad">
    <w:name w:val="批注框文本 字符"/>
    <w:basedOn w:val="a0"/>
    <w:link w:val="ac"/>
    <w:uiPriority w:val="99"/>
    <w:semiHidden/>
    <w:rsid w:val="007B26ED"/>
    <w:rPr>
      <w:rFonts w:ascii="Microsoft YaHei UI" w:eastAsia="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61071">
      <w:bodyDiv w:val="1"/>
      <w:marLeft w:val="0"/>
      <w:marRight w:val="0"/>
      <w:marTop w:val="0"/>
      <w:marBottom w:val="0"/>
      <w:divBdr>
        <w:top w:val="none" w:sz="0" w:space="0" w:color="auto"/>
        <w:left w:val="none" w:sz="0" w:space="0" w:color="auto"/>
        <w:bottom w:val="none" w:sz="0" w:space="0" w:color="auto"/>
        <w:right w:val="none" w:sz="0" w:space="0" w:color="auto"/>
      </w:divBdr>
    </w:div>
    <w:div w:id="275018274">
      <w:bodyDiv w:val="1"/>
      <w:marLeft w:val="0"/>
      <w:marRight w:val="0"/>
      <w:marTop w:val="0"/>
      <w:marBottom w:val="0"/>
      <w:divBdr>
        <w:top w:val="none" w:sz="0" w:space="0" w:color="auto"/>
        <w:left w:val="none" w:sz="0" w:space="0" w:color="auto"/>
        <w:bottom w:val="none" w:sz="0" w:space="0" w:color="auto"/>
        <w:right w:val="none" w:sz="0" w:space="0" w:color="auto"/>
      </w:divBdr>
    </w:div>
    <w:div w:id="298845889">
      <w:bodyDiv w:val="1"/>
      <w:marLeft w:val="0"/>
      <w:marRight w:val="0"/>
      <w:marTop w:val="0"/>
      <w:marBottom w:val="0"/>
      <w:divBdr>
        <w:top w:val="none" w:sz="0" w:space="0" w:color="auto"/>
        <w:left w:val="none" w:sz="0" w:space="0" w:color="auto"/>
        <w:bottom w:val="none" w:sz="0" w:space="0" w:color="auto"/>
        <w:right w:val="none" w:sz="0" w:space="0" w:color="auto"/>
      </w:divBdr>
    </w:div>
    <w:div w:id="319428727">
      <w:bodyDiv w:val="1"/>
      <w:marLeft w:val="0"/>
      <w:marRight w:val="0"/>
      <w:marTop w:val="0"/>
      <w:marBottom w:val="0"/>
      <w:divBdr>
        <w:top w:val="none" w:sz="0" w:space="0" w:color="auto"/>
        <w:left w:val="none" w:sz="0" w:space="0" w:color="auto"/>
        <w:bottom w:val="none" w:sz="0" w:space="0" w:color="auto"/>
        <w:right w:val="none" w:sz="0" w:space="0" w:color="auto"/>
      </w:divBdr>
    </w:div>
    <w:div w:id="348870295">
      <w:bodyDiv w:val="1"/>
      <w:marLeft w:val="0"/>
      <w:marRight w:val="0"/>
      <w:marTop w:val="0"/>
      <w:marBottom w:val="0"/>
      <w:divBdr>
        <w:top w:val="none" w:sz="0" w:space="0" w:color="auto"/>
        <w:left w:val="none" w:sz="0" w:space="0" w:color="auto"/>
        <w:bottom w:val="none" w:sz="0" w:space="0" w:color="auto"/>
        <w:right w:val="none" w:sz="0" w:space="0" w:color="auto"/>
      </w:divBdr>
    </w:div>
    <w:div w:id="409929453">
      <w:bodyDiv w:val="1"/>
      <w:marLeft w:val="0"/>
      <w:marRight w:val="0"/>
      <w:marTop w:val="0"/>
      <w:marBottom w:val="0"/>
      <w:divBdr>
        <w:top w:val="none" w:sz="0" w:space="0" w:color="auto"/>
        <w:left w:val="none" w:sz="0" w:space="0" w:color="auto"/>
        <w:bottom w:val="none" w:sz="0" w:space="0" w:color="auto"/>
        <w:right w:val="none" w:sz="0" w:space="0" w:color="auto"/>
      </w:divBdr>
    </w:div>
    <w:div w:id="664164275">
      <w:bodyDiv w:val="1"/>
      <w:marLeft w:val="0"/>
      <w:marRight w:val="0"/>
      <w:marTop w:val="0"/>
      <w:marBottom w:val="0"/>
      <w:divBdr>
        <w:top w:val="none" w:sz="0" w:space="0" w:color="auto"/>
        <w:left w:val="none" w:sz="0" w:space="0" w:color="auto"/>
        <w:bottom w:val="none" w:sz="0" w:space="0" w:color="auto"/>
        <w:right w:val="none" w:sz="0" w:space="0" w:color="auto"/>
      </w:divBdr>
    </w:div>
    <w:div w:id="827866495">
      <w:bodyDiv w:val="1"/>
      <w:marLeft w:val="0"/>
      <w:marRight w:val="0"/>
      <w:marTop w:val="0"/>
      <w:marBottom w:val="0"/>
      <w:divBdr>
        <w:top w:val="none" w:sz="0" w:space="0" w:color="auto"/>
        <w:left w:val="none" w:sz="0" w:space="0" w:color="auto"/>
        <w:bottom w:val="none" w:sz="0" w:space="0" w:color="auto"/>
        <w:right w:val="none" w:sz="0" w:space="0" w:color="auto"/>
      </w:divBdr>
    </w:div>
    <w:div w:id="1026638593">
      <w:bodyDiv w:val="1"/>
      <w:marLeft w:val="0"/>
      <w:marRight w:val="0"/>
      <w:marTop w:val="0"/>
      <w:marBottom w:val="0"/>
      <w:divBdr>
        <w:top w:val="none" w:sz="0" w:space="0" w:color="auto"/>
        <w:left w:val="none" w:sz="0" w:space="0" w:color="auto"/>
        <w:bottom w:val="none" w:sz="0" w:space="0" w:color="auto"/>
        <w:right w:val="none" w:sz="0" w:space="0" w:color="auto"/>
      </w:divBdr>
    </w:div>
    <w:div w:id="1041326283">
      <w:bodyDiv w:val="1"/>
      <w:marLeft w:val="0"/>
      <w:marRight w:val="0"/>
      <w:marTop w:val="0"/>
      <w:marBottom w:val="0"/>
      <w:divBdr>
        <w:top w:val="none" w:sz="0" w:space="0" w:color="auto"/>
        <w:left w:val="none" w:sz="0" w:space="0" w:color="auto"/>
        <w:bottom w:val="none" w:sz="0" w:space="0" w:color="auto"/>
        <w:right w:val="none" w:sz="0" w:space="0" w:color="auto"/>
      </w:divBdr>
    </w:div>
    <w:div w:id="1114784959">
      <w:bodyDiv w:val="1"/>
      <w:marLeft w:val="0"/>
      <w:marRight w:val="0"/>
      <w:marTop w:val="0"/>
      <w:marBottom w:val="0"/>
      <w:divBdr>
        <w:top w:val="none" w:sz="0" w:space="0" w:color="auto"/>
        <w:left w:val="none" w:sz="0" w:space="0" w:color="auto"/>
        <w:bottom w:val="none" w:sz="0" w:space="0" w:color="auto"/>
        <w:right w:val="none" w:sz="0" w:space="0" w:color="auto"/>
      </w:divBdr>
    </w:div>
    <w:div w:id="1150485160">
      <w:bodyDiv w:val="1"/>
      <w:marLeft w:val="0"/>
      <w:marRight w:val="0"/>
      <w:marTop w:val="0"/>
      <w:marBottom w:val="0"/>
      <w:divBdr>
        <w:top w:val="none" w:sz="0" w:space="0" w:color="auto"/>
        <w:left w:val="none" w:sz="0" w:space="0" w:color="auto"/>
        <w:bottom w:val="none" w:sz="0" w:space="0" w:color="auto"/>
        <w:right w:val="none" w:sz="0" w:space="0" w:color="auto"/>
      </w:divBdr>
    </w:div>
    <w:div w:id="1154759239">
      <w:bodyDiv w:val="1"/>
      <w:marLeft w:val="0"/>
      <w:marRight w:val="0"/>
      <w:marTop w:val="0"/>
      <w:marBottom w:val="0"/>
      <w:divBdr>
        <w:top w:val="none" w:sz="0" w:space="0" w:color="auto"/>
        <w:left w:val="none" w:sz="0" w:space="0" w:color="auto"/>
        <w:bottom w:val="none" w:sz="0" w:space="0" w:color="auto"/>
        <w:right w:val="none" w:sz="0" w:space="0" w:color="auto"/>
      </w:divBdr>
    </w:div>
    <w:div w:id="1208447680">
      <w:bodyDiv w:val="1"/>
      <w:marLeft w:val="0"/>
      <w:marRight w:val="0"/>
      <w:marTop w:val="0"/>
      <w:marBottom w:val="0"/>
      <w:divBdr>
        <w:top w:val="none" w:sz="0" w:space="0" w:color="auto"/>
        <w:left w:val="none" w:sz="0" w:space="0" w:color="auto"/>
        <w:bottom w:val="none" w:sz="0" w:space="0" w:color="auto"/>
        <w:right w:val="none" w:sz="0" w:space="0" w:color="auto"/>
      </w:divBdr>
      <w:divsChild>
        <w:div w:id="591935689">
          <w:marLeft w:val="0"/>
          <w:marRight w:val="0"/>
          <w:marTop w:val="0"/>
          <w:marBottom w:val="0"/>
          <w:divBdr>
            <w:top w:val="none" w:sz="0" w:space="0" w:color="auto"/>
            <w:left w:val="none" w:sz="0" w:space="0" w:color="auto"/>
            <w:bottom w:val="none" w:sz="0" w:space="0" w:color="auto"/>
            <w:right w:val="none" w:sz="0" w:space="0" w:color="auto"/>
          </w:divBdr>
        </w:div>
        <w:div w:id="403070510">
          <w:marLeft w:val="0"/>
          <w:marRight w:val="0"/>
          <w:marTop w:val="0"/>
          <w:marBottom w:val="0"/>
          <w:divBdr>
            <w:top w:val="none" w:sz="0" w:space="0" w:color="auto"/>
            <w:left w:val="none" w:sz="0" w:space="0" w:color="auto"/>
            <w:bottom w:val="none" w:sz="0" w:space="0" w:color="auto"/>
            <w:right w:val="none" w:sz="0" w:space="0" w:color="auto"/>
          </w:divBdr>
        </w:div>
        <w:div w:id="735591174">
          <w:marLeft w:val="0"/>
          <w:marRight w:val="0"/>
          <w:marTop w:val="0"/>
          <w:marBottom w:val="0"/>
          <w:divBdr>
            <w:top w:val="none" w:sz="0" w:space="0" w:color="auto"/>
            <w:left w:val="none" w:sz="0" w:space="0" w:color="auto"/>
            <w:bottom w:val="none" w:sz="0" w:space="0" w:color="auto"/>
            <w:right w:val="none" w:sz="0" w:space="0" w:color="auto"/>
          </w:divBdr>
        </w:div>
        <w:div w:id="1921983626">
          <w:marLeft w:val="0"/>
          <w:marRight w:val="0"/>
          <w:marTop w:val="0"/>
          <w:marBottom w:val="0"/>
          <w:divBdr>
            <w:top w:val="none" w:sz="0" w:space="0" w:color="auto"/>
            <w:left w:val="none" w:sz="0" w:space="0" w:color="auto"/>
            <w:bottom w:val="none" w:sz="0" w:space="0" w:color="auto"/>
            <w:right w:val="none" w:sz="0" w:space="0" w:color="auto"/>
          </w:divBdr>
        </w:div>
        <w:div w:id="1444807288">
          <w:marLeft w:val="0"/>
          <w:marRight w:val="0"/>
          <w:marTop w:val="0"/>
          <w:marBottom w:val="0"/>
          <w:divBdr>
            <w:top w:val="none" w:sz="0" w:space="0" w:color="auto"/>
            <w:left w:val="none" w:sz="0" w:space="0" w:color="auto"/>
            <w:bottom w:val="none" w:sz="0" w:space="0" w:color="auto"/>
            <w:right w:val="none" w:sz="0" w:space="0" w:color="auto"/>
          </w:divBdr>
        </w:div>
      </w:divsChild>
    </w:div>
    <w:div w:id="1295214422">
      <w:bodyDiv w:val="1"/>
      <w:marLeft w:val="0"/>
      <w:marRight w:val="0"/>
      <w:marTop w:val="0"/>
      <w:marBottom w:val="0"/>
      <w:divBdr>
        <w:top w:val="none" w:sz="0" w:space="0" w:color="auto"/>
        <w:left w:val="none" w:sz="0" w:space="0" w:color="auto"/>
        <w:bottom w:val="none" w:sz="0" w:space="0" w:color="auto"/>
        <w:right w:val="none" w:sz="0" w:space="0" w:color="auto"/>
      </w:divBdr>
    </w:div>
    <w:div w:id="1368681559">
      <w:bodyDiv w:val="1"/>
      <w:marLeft w:val="0"/>
      <w:marRight w:val="0"/>
      <w:marTop w:val="0"/>
      <w:marBottom w:val="0"/>
      <w:divBdr>
        <w:top w:val="none" w:sz="0" w:space="0" w:color="auto"/>
        <w:left w:val="none" w:sz="0" w:space="0" w:color="auto"/>
        <w:bottom w:val="none" w:sz="0" w:space="0" w:color="auto"/>
        <w:right w:val="none" w:sz="0" w:space="0" w:color="auto"/>
      </w:divBdr>
    </w:div>
    <w:div w:id="1449355533">
      <w:bodyDiv w:val="1"/>
      <w:marLeft w:val="0"/>
      <w:marRight w:val="0"/>
      <w:marTop w:val="0"/>
      <w:marBottom w:val="0"/>
      <w:divBdr>
        <w:top w:val="none" w:sz="0" w:space="0" w:color="auto"/>
        <w:left w:val="none" w:sz="0" w:space="0" w:color="auto"/>
        <w:bottom w:val="none" w:sz="0" w:space="0" w:color="auto"/>
        <w:right w:val="none" w:sz="0" w:space="0" w:color="auto"/>
      </w:divBdr>
    </w:div>
    <w:div w:id="1649096039">
      <w:bodyDiv w:val="1"/>
      <w:marLeft w:val="0"/>
      <w:marRight w:val="0"/>
      <w:marTop w:val="0"/>
      <w:marBottom w:val="0"/>
      <w:divBdr>
        <w:top w:val="none" w:sz="0" w:space="0" w:color="auto"/>
        <w:left w:val="none" w:sz="0" w:space="0" w:color="auto"/>
        <w:bottom w:val="none" w:sz="0" w:space="0" w:color="auto"/>
        <w:right w:val="none" w:sz="0" w:space="0" w:color="auto"/>
      </w:divBdr>
    </w:div>
    <w:div w:id="1664624707">
      <w:bodyDiv w:val="1"/>
      <w:marLeft w:val="0"/>
      <w:marRight w:val="0"/>
      <w:marTop w:val="0"/>
      <w:marBottom w:val="0"/>
      <w:divBdr>
        <w:top w:val="none" w:sz="0" w:space="0" w:color="auto"/>
        <w:left w:val="none" w:sz="0" w:space="0" w:color="auto"/>
        <w:bottom w:val="none" w:sz="0" w:space="0" w:color="auto"/>
        <w:right w:val="none" w:sz="0" w:space="0" w:color="auto"/>
      </w:divBdr>
    </w:div>
    <w:div w:id="1694189419">
      <w:bodyDiv w:val="1"/>
      <w:marLeft w:val="0"/>
      <w:marRight w:val="0"/>
      <w:marTop w:val="0"/>
      <w:marBottom w:val="0"/>
      <w:divBdr>
        <w:top w:val="none" w:sz="0" w:space="0" w:color="auto"/>
        <w:left w:val="none" w:sz="0" w:space="0" w:color="auto"/>
        <w:bottom w:val="none" w:sz="0" w:space="0" w:color="auto"/>
        <w:right w:val="none" w:sz="0" w:space="0" w:color="auto"/>
      </w:divBdr>
    </w:div>
    <w:div w:id="1755397270">
      <w:bodyDiv w:val="1"/>
      <w:marLeft w:val="0"/>
      <w:marRight w:val="0"/>
      <w:marTop w:val="0"/>
      <w:marBottom w:val="0"/>
      <w:divBdr>
        <w:top w:val="none" w:sz="0" w:space="0" w:color="auto"/>
        <w:left w:val="none" w:sz="0" w:space="0" w:color="auto"/>
        <w:bottom w:val="none" w:sz="0" w:space="0" w:color="auto"/>
        <w:right w:val="none" w:sz="0" w:space="0" w:color="auto"/>
      </w:divBdr>
    </w:div>
    <w:div w:id="1797261247">
      <w:bodyDiv w:val="1"/>
      <w:marLeft w:val="0"/>
      <w:marRight w:val="0"/>
      <w:marTop w:val="0"/>
      <w:marBottom w:val="0"/>
      <w:divBdr>
        <w:top w:val="none" w:sz="0" w:space="0" w:color="auto"/>
        <w:left w:val="none" w:sz="0" w:space="0" w:color="auto"/>
        <w:bottom w:val="none" w:sz="0" w:space="0" w:color="auto"/>
        <w:right w:val="none" w:sz="0" w:space="0" w:color="auto"/>
      </w:divBdr>
    </w:div>
    <w:div w:id="1857230243">
      <w:bodyDiv w:val="1"/>
      <w:marLeft w:val="0"/>
      <w:marRight w:val="0"/>
      <w:marTop w:val="0"/>
      <w:marBottom w:val="0"/>
      <w:divBdr>
        <w:top w:val="none" w:sz="0" w:space="0" w:color="auto"/>
        <w:left w:val="none" w:sz="0" w:space="0" w:color="auto"/>
        <w:bottom w:val="none" w:sz="0" w:space="0" w:color="auto"/>
        <w:right w:val="none" w:sz="0" w:space="0" w:color="auto"/>
      </w:divBdr>
    </w:div>
    <w:div w:id="1943956813">
      <w:bodyDiv w:val="1"/>
      <w:marLeft w:val="0"/>
      <w:marRight w:val="0"/>
      <w:marTop w:val="0"/>
      <w:marBottom w:val="0"/>
      <w:divBdr>
        <w:top w:val="none" w:sz="0" w:space="0" w:color="auto"/>
        <w:left w:val="none" w:sz="0" w:space="0" w:color="auto"/>
        <w:bottom w:val="none" w:sz="0" w:space="0" w:color="auto"/>
        <w:right w:val="none" w:sz="0" w:space="0" w:color="auto"/>
      </w:divBdr>
    </w:div>
    <w:div w:id="195955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OSIO/Documentation/blob/master/TechnicalWhitePaper.md"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OSIO/eos/blob/master/contracts/eosio.system/eosio.system.voteproducer-rc.md" TargetMode="External"/><Relationship Id="rId5" Type="http://schemas.openxmlformats.org/officeDocument/2006/relationships/webSettings" Target="webSettings.xml"/><Relationship Id="rId10" Type="http://schemas.openxmlformats.org/officeDocument/2006/relationships/hyperlink" Target="https://github.com/EOSIO/eos/tree/master/governance" TargetMode="External"/><Relationship Id="rId4" Type="http://schemas.openxmlformats.org/officeDocument/2006/relationships/settings" Target="settings.xml"/><Relationship Id="rId9" Type="http://schemas.openxmlformats.org/officeDocument/2006/relationships/hyperlink" Target="http://wiki.cacert.org/AssuranceHandbook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513C-2F65-47E1-AA9D-C21396EDF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34</Pages>
  <Words>11312</Words>
  <Characters>64480</Characters>
  <Application>Microsoft Office Word</Application>
  <DocSecurity>0</DocSecurity>
  <Lines>537</Lines>
  <Paragraphs>151</Paragraphs>
  <ScaleCrop>false</ScaleCrop>
  <Company>Microsoft</Company>
  <LinksUpToDate>false</LinksUpToDate>
  <CharactersWithSpaces>75641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 Bao</dc:creator>
  <cp:lastModifiedBy>Felicia Bao</cp:lastModifiedBy>
  <cp:revision>83</cp:revision>
  <dcterms:created xsi:type="dcterms:W3CDTF">2018-05-28T11:52:00Z</dcterms:created>
  <dcterms:modified xsi:type="dcterms:W3CDTF">2018-05-29T09:15:00Z</dcterms:modified>
</cp:coreProperties>
</file>