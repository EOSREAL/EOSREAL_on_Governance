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2B26F749" w:rsidR="0056017C" w:rsidRPr="007E1EE9" w:rsidRDefault="00B513A9" w:rsidP="0056017C">
      <w:pPr>
        <w:jc w:val="center"/>
        <w:rPr>
          <w:b/>
          <w:sz w:val="24"/>
          <w:szCs w:val="24"/>
        </w:rPr>
      </w:pPr>
      <w:r w:rsidRPr="001A08D8">
        <w:rPr>
          <w:b/>
          <w:sz w:val="28"/>
          <w:szCs w:val="28"/>
        </w:rPr>
        <w:t>Final</w:t>
      </w:r>
      <w:r w:rsidR="0056017C" w:rsidRPr="001A08D8">
        <w:rPr>
          <w:b/>
          <w:sz w:val="28"/>
          <w:szCs w:val="28"/>
        </w:rPr>
        <w:t xml:space="preserve"> Summary of Feedback on Governance</w:t>
      </w:r>
      <w:r w:rsidR="0056017C" w:rsidRPr="007E1EE9">
        <w:rPr>
          <w:b/>
          <w:sz w:val="24"/>
          <w:szCs w:val="24"/>
        </w:rPr>
        <w:t xml:space="preserve"> </w:t>
      </w:r>
      <w:r w:rsidR="0056017C" w:rsidRPr="00A35C05">
        <w:rPr>
          <w:b/>
          <w:sz w:val="20"/>
          <w:szCs w:val="20"/>
        </w:rPr>
        <w:t>(by 1</w:t>
      </w:r>
      <w:r w:rsidR="007D3745" w:rsidRPr="00A35C05">
        <w:rPr>
          <w:b/>
          <w:sz w:val="20"/>
          <w:szCs w:val="20"/>
        </w:rPr>
        <w:t>7</w:t>
      </w:r>
      <w:r w:rsidR="0056017C" w:rsidRPr="00A35C05">
        <w:rPr>
          <w:b/>
          <w:sz w:val="20"/>
          <w:szCs w:val="20"/>
        </w:rPr>
        <w:t>:</w:t>
      </w:r>
      <w:r w:rsidR="00C02470" w:rsidRPr="00A35C05">
        <w:rPr>
          <w:b/>
          <w:sz w:val="20"/>
          <w:szCs w:val="20"/>
        </w:rPr>
        <w:t>00</w:t>
      </w:r>
      <w:r w:rsidR="0056017C" w:rsidRPr="00A35C05">
        <w:rPr>
          <w:b/>
          <w:sz w:val="20"/>
          <w:szCs w:val="20"/>
        </w:rPr>
        <w:t xml:space="preserve"> GMT +8, May </w:t>
      </w:r>
      <w:r w:rsidRPr="00A35C05">
        <w:rPr>
          <w:b/>
          <w:sz w:val="20"/>
          <w:szCs w:val="20"/>
        </w:rPr>
        <w:t>30</w:t>
      </w:r>
      <w:r w:rsidR="0056017C" w:rsidRPr="00A35C05">
        <w:rPr>
          <w:b/>
          <w:sz w:val="20"/>
          <w:szCs w:val="20"/>
        </w:rPr>
        <w:t>, 2018)</w:t>
      </w:r>
    </w:p>
    <w:p w14:paraId="5531CDCD" w14:textId="1344E468" w:rsidR="004D35E7" w:rsidRDefault="004D35E7" w:rsidP="0056017C">
      <w:pPr>
        <w:rPr>
          <w:b/>
          <w:sz w:val="20"/>
          <w:szCs w:val="20"/>
        </w:rPr>
      </w:pPr>
    </w:p>
    <w:p w14:paraId="31123A47" w14:textId="6F0A764E" w:rsidR="004D35E7" w:rsidRPr="001A08D8" w:rsidRDefault="00B171CF" w:rsidP="004D35E7">
      <w:pPr>
        <w:widowControl/>
        <w:spacing w:after="120"/>
        <w:jc w:val="left"/>
        <w:rPr>
          <w:b/>
          <w:sz w:val="22"/>
          <w:szCs w:val="22"/>
        </w:rPr>
      </w:pPr>
      <w:r>
        <w:rPr>
          <w:b/>
          <w:sz w:val="22"/>
          <w:szCs w:val="22"/>
        </w:rPr>
        <w:t>From</w:t>
      </w:r>
      <w:r w:rsidR="00B6628A" w:rsidRPr="001A08D8">
        <w:rPr>
          <w:b/>
          <w:sz w:val="22"/>
          <w:szCs w:val="22"/>
        </w:rPr>
        <w:t xml:space="preserve"> EOSREAL</w:t>
      </w:r>
      <w:r w:rsidR="004D35E7" w:rsidRPr="001A08D8">
        <w:rPr>
          <w:b/>
          <w:sz w:val="22"/>
          <w:szCs w:val="22"/>
        </w:rPr>
        <w:t xml:space="preserve">: </w:t>
      </w:r>
    </w:p>
    <w:p w14:paraId="5C3CA5F3" w14:textId="5DDF59EF" w:rsidR="004D35E7" w:rsidRDefault="004D35E7" w:rsidP="004D35E7">
      <w:pPr>
        <w:pStyle w:val="a9"/>
        <w:numPr>
          <w:ilvl w:val="0"/>
          <w:numId w:val="3"/>
        </w:numPr>
        <w:pBdr>
          <w:bottom w:val="single" w:sz="6" w:space="1" w:color="auto"/>
        </w:pBdr>
      </w:pPr>
      <w:r>
        <w:t xml:space="preserve">According to our working plan (you can find it here: </w:t>
      </w:r>
      <w:hyperlink r:id="rId8" w:anchor="latest" w:history="1">
        <w:r w:rsidRPr="00194D4A">
          <w:rPr>
            <w:rStyle w:val="a3"/>
          </w:rPr>
          <w:t>https://forums.eosgo.io/discussion/984/working-plan-reaching-consensus-on-eos-governance#latest</w:t>
        </w:r>
      </w:hyperlink>
      <w:r>
        <w:t>), May 30, GMT+8 will be last day of the plan. Therefore, this is the final feedback summary we publish.</w:t>
      </w:r>
    </w:p>
    <w:p w14:paraId="1817F0B6" w14:textId="3FFFFA40" w:rsidR="004D35E7" w:rsidRDefault="004D35E7" w:rsidP="004D35E7">
      <w:pPr>
        <w:pStyle w:val="a9"/>
        <w:numPr>
          <w:ilvl w:val="0"/>
          <w:numId w:val="3"/>
        </w:numPr>
        <w:pBdr>
          <w:bottom w:val="single" w:sz="6" w:space="1" w:color="auto"/>
        </w:pBdr>
      </w:pPr>
      <w:r>
        <w:t>This final summary incorporates all the feedback</w:t>
      </w:r>
      <w:r w:rsidR="00D34EC5">
        <w:t xml:space="preserve"> and replies</w:t>
      </w:r>
      <w:r>
        <w:t xml:space="preserve"> we collected from the very beginning</w:t>
      </w:r>
      <w:r w:rsidR="006D4D21">
        <w:t>, so you do not need to look back to the older version</w:t>
      </w:r>
    </w:p>
    <w:p w14:paraId="4D759300" w14:textId="6693E483" w:rsidR="006D4D21" w:rsidRDefault="006D4D21" w:rsidP="006D4D21">
      <w:pPr>
        <w:pStyle w:val="a9"/>
        <w:numPr>
          <w:ilvl w:val="0"/>
          <w:numId w:val="3"/>
        </w:numPr>
        <w:pBdr>
          <w:bottom w:val="single" w:sz="6" w:space="1" w:color="auto"/>
        </w:pBdr>
      </w:pPr>
      <w:r>
        <w:t>EOSREAL work</w:t>
      </w:r>
      <w:r w:rsidR="00B6628A">
        <w:t>ed</w:t>
      </w:r>
      <w:r>
        <w:t xml:space="preserve"> only as assistant/coordinator </w:t>
      </w:r>
      <w:r w:rsidR="00391FD7">
        <w:t>to the community in this working plan</w:t>
      </w:r>
      <w:r>
        <w:t xml:space="preserve">. </w:t>
      </w:r>
      <w:r w:rsidR="00391FD7">
        <w:t>We voluntarily serve the community, and we are NOT official. It is the exactly the spirit of decentralization.</w:t>
      </w:r>
    </w:p>
    <w:p w14:paraId="377A95E4" w14:textId="77777777" w:rsidR="006D4D21" w:rsidRDefault="006D4D21" w:rsidP="00B6628A">
      <w:pPr>
        <w:pBdr>
          <w:bottom w:val="single" w:sz="6" w:space="1" w:color="auto"/>
        </w:pBdr>
      </w:pPr>
    </w:p>
    <w:p w14:paraId="1AC19951" w14:textId="4FA93F38" w:rsidR="004D35E7" w:rsidRDefault="004D35E7" w:rsidP="00B6628A">
      <w:pPr>
        <w:pStyle w:val="a9"/>
        <w:numPr>
          <w:ilvl w:val="0"/>
          <w:numId w:val="6"/>
        </w:numPr>
        <w:pBdr>
          <w:bottom w:val="single" w:sz="6" w:space="1" w:color="auto"/>
        </w:pBdr>
      </w:pPr>
      <w:r>
        <w:t xml:space="preserve">The Proposals </w:t>
      </w:r>
      <w:r w:rsidR="00B6628A">
        <w:t>are</w:t>
      </w:r>
      <w:r>
        <w:t xml:space="preserve"> ordered according to the original agreement/articles order.</w:t>
      </w:r>
    </w:p>
    <w:p w14:paraId="6BE5E056" w14:textId="3F14FCB2" w:rsidR="00B6628A" w:rsidRDefault="004D35E7" w:rsidP="00B6628A">
      <w:pPr>
        <w:pStyle w:val="a9"/>
        <w:numPr>
          <w:ilvl w:val="0"/>
          <w:numId w:val="6"/>
        </w:numPr>
        <w:pBdr>
          <w:bottom w:val="single" w:sz="6" w:space="1" w:color="auto"/>
        </w:pBdr>
      </w:pPr>
      <w:r w:rsidRPr="0024334B">
        <w:t>Replies are arranged</w:t>
      </w:r>
      <w:r>
        <w:t xml:space="preserve"> chronologically. </w:t>
      </w:r>
    </w:p>
    <w:p w14:paraId="5A091D64" w14:textId="5B9E5D12" w:rsidR="00B6628A" w:rsidRDefault="00B6628A" w:rsidP="00B6628A">
      <w:pPr>
        <w:pStyle w:val="a9"/>
        <w:numPr>
          <w:ilvl w:val="0"/>
          <w:numId w:val="6"/>
        </w:numPr>
        <w:pBdr>
          <w:bottom w:val="single" w:sz="6" w:space="1" w:color="auto"/>
        </w:pBdr>
      </w:pPr>
      <w:r>
        <w:t xml:space="preserve">The capital letter stands for the topic: </w:t>
      </w:r>
    </w:p>
    <w:p w14:paraId="2AB95EDE" w14:textId="77777777" w:rsidR="00B6628A" w:rsidRPr="00B6628A" w:rsidRDefault="00B6628A" w:rsidP="00B6628A">
      <w:pPr>
        <w:pStyle w:val="a9"/>
        <w:numPr>
          <w:ilvl w:val="0"/>
          <w:numId w:val="6"/>
        </w:numPr>
        <w:pBdr>
          <w:bottom w:val="single" w:sz="6" w:space="1" w:color="auto"/>
        </w:pBdr>
        <w:rPr>
          <w:b/>
        </w:rPr>
      </w:pPr>
      <w:r w:rsidRPr="00B6628A">
        <w:rPr>
          <w:b/>
        </w:rPr>
        <w:t>A = Arbitration, B = BP Agreement, C = Constitution, O = Other Suggestions</w:t>
      </w:r>
    </w:p>
    <w:p w14:paraId="232F0C83" w14:textId="247946D0" w:rsidR="00B6628A" w:rsidRPr="00B6628A" w:rsidRDefault="00B6628A" w:rsidP="00B6628A">
      <w:pPr>
        <w:pStyle w:val="a9"/>
        <w:numPr>
          <w:ilvl w:val="0"/>
          <w:numId w:val="6"/>
        </w:numPr>
        <w:pBdr>
          <w:bottom w:val="single" w:sz="6" w:space="1" w:color="auto"/>
        </w:pBdr>
      </w:pPr>
      <w:r>
        <w:t>The number is only for convenience when you refer to a specific feedback</w:t>
      </w:r>
    </w:p>
    <w:p w14:paraId="54FB27BF" w14:textId="0B81740B" w:rsidR="004D35E7" w:rsidRDefault="004D35E7" w:rsidP="0056017C">
      <w:pPr>
        <w:rPr>
          <w:b/>
          <w:sz w:val="20"/>
          <w:szCs w:val="20"/>
        </w:rPr>
      </w:pPr>
    </w:p>
    <w:p w14:paraId="004D6E1E" w14:textId="77777777" w:rsidR="00D34EC5" w:rsidRDefault="00D34EC5" w:rsidP="0056017C">
      <w:pPr>
        <w:rPr>
          <w:b/>
          <w:sz w:val="20"/>
          <w:szCs w:val="20"/>
        </w:rPr>
      </w:pPr>
    </w:p>
    <w:p w14:paraId="60582863" w14:textId="09AAE00B" w:rsidR="004D35E7" w:rsidRPr="001A08D8" w:rsidRDefault="001A08D8" w:rsidP="0056017C">
      <w:pPr>
        <w:rPr>
          <w:b/>
          <w:sz w:val="24"/>
          <w:szCs w:val="24"/>
        </w:rPr>
      </w:pPr>
      <w:r w:rsidRPr="001A08D8">
        <w:rPr>
          <w:b/>
          <w:sz w:val="24"/>
          <w:szCs w:val="24"/>
        </w:rPr>
        <w:t xml:space="preserve">Fast </w:t>
      </w:r>
      <w:r w:rsidR="00D34EC5">
        <w:rPr>
          <w:b/>
          <w:sz w:val="24"/>
          <w:szCs w:val="24"/>
        </w:rPr>
        <w:t xml:space="preserve">Searching </w:t>
      </w:r>
      <w:r w:rsidRPr="001A08D8">
        <w:rPr>
          <w:b/>
          <w:sz w:val="24"/>
          <w:szCs w:val="24"/>
        </w:rPr>
        <w:t>Catalog</w:t>
      </w:r>
    </w:p>
    <w:p w14:paraId="4E403C62" w14:textId="77777777" w:rsidR="007E1EE9" w:rsidRPr="00512D55" w:rsidRDefault="007E1EE9" w:rsidP="00512D55">
      <w:pPr>
        <w:rPr>
          <w:b/>
          <w:sz w:val="20"/>
          <w:szCs w:val="20"/>
        </w:rPr>
      </w:pPr>
    </w:p>
    <w:tbl>
      <w:tblPr>
        <w:tblStyle w:val="a4"/>
        <w:tblW w:w="8549" w:type="dxa"/>
        <w:tblLook w:val="04A0" w:firstRow="1" w:lastRow="0" w:firstColumn="1" w:lastColumn="0" w:noHBand="0" w:noVBand="1"/>
      </w:tblPr>
      <w:tblGrid>
        <w:gridCol w:w="4740"/>
        <w:gridCol w:w="2811"/>
        <w:gridCol w:w="990"/>
        <w:gridCol w:w="8"/>
      </w:tblGrid>
      <w:tr w:rsidR="004001FC" w14:paraId="4AE4CBEA" w14:textId="35D8675B" w:rsidTr="000A49E4">
        <w:trPr>
          <w:gridAfter w:val="1"/>
          <w:wAfter w:w="8" w:type="dxa"/>
          <w:trHeight w:val="377"/>
        </w:trPr>
        <w:tc>
          <w:tcPr>
            <w:tcW w:w="4740" w:type="dxa"/>
            <w:shd w:val="clear" w:color="auto" w:fill="92CDDC" w:themeFill="accent5" w:themeFillTint="99"/>
            <w:vAlign w:val="center"/>
          </w:tcPr>
          <w:p w14:paraId="4AE4CBE7" w14:textId="579153DF" w:rsidR="004001FC" w:rsidRPr="00D34EC5" w:rsidRDefault="004001FC" w:rsidP="00D34EC5">
            <w:pPr>
              <w:jc w:val="left"/>
              <w:rPr>
                <w:sz w:val="22"/>
                <w:szCs w:val="22"/>
              </w:rPr>
            </w:pPr>
            <w:r w:rsidRPr="00D34EC5">
              <w:rPr>
                <w:b/>
                <w:sz w:val="22"/>
                <w:szCs w:val="22"/>
              </w:rPr>
              <w:t>Arbitration</w:t>
            </w:r>
          </w:p>
        </w:tc>
        <w:tc>
          <w:tcPr>
            <w:tcW w:w="2811" w:type="dxa"/>
            <w:shd w:val="clear" w:color="auto" w:fill="92CDDC" w:themeFill="accent5" w:themeFillTint="99"/>
            <w:vAlign w:val="center"/>
          </w:tcPr>
          <w:p w14:paraId="4AE4CBE8" w14:textId="456E3C88" w:rsidR="004001FC" w:rsidRPr="00512D55" w:rsidRDefault="004001FC" w:rsidP="004001FC">
            <w:pPr>
              <w:jc w:val="center"/>
            </w:pPr>
            <w:r>
              <w:t>Proposal Initiator</w:t>
            </w:r>
          </w:p>
        </w:tc>
        <w:tc>
          <w:tcPr>
            <w:tcW w:w="990" w:type="dxa"/>
            <w:shd w:val="clear" w:color="auto" w:fill="92CDDC" w:themeFill="accent5" w:themeFillTint="99"/>
            <w:vAlign w:val="center"/>
          </w:tcPr>
          <w:p w14:paraId="5AAAE8E8" w14:textId="186AD4BC" w:rsidR="004001FC" w:rsidRDefault="004001FC" w:rsidP="004001FC">
            <w:pPr>
              <w:jc w:val="center"/>
            </w:pPr>
            <w:r>
              <w:t>Reply #</w:t>
            </w:r>
          </w:p>
        </w:tc>
      </w:tr>
      <w:tr w:rsidR="004001FC" w14:paraId="3A05DFE3" w14:textId="77777777" w:rsidTr="000A49E4">
        <w:trPr>
          <w:gridAfter w:val="1"/>
          <w:wAfter w:w="8" w:type="dxa"/>
          <w:trHeight w:val="227"/>
        </w:trPr>
        <w:tc>
          <w:tcPr>
            <w:tcW w:w="4740" w:type="dxa"/>
            <w:shd w:val="clear" w:color="auto" w:fill="F2F2F2" w:themeFill="background1" w:themeFillShade="F2"/>
          </w:tcPr>
          <w:p w14:paraId="7241B6E1" w14:textId="628E0536" w:rsidR="004001FC" w:rsidRPr="00C6588B" w:rsidRDefault="004001FC" w:rsidP="001A08D8">
            <w:r w:rsidRPr="00C6588B">
              <w:t>1.1 Nature of Disputes</w:t>
            </w:r>
          </w:p>
        </w:tc>
        <w:tc>
          <w:tcPr>
            <w:tcW w:w="2811" w:type="dxa"/>
            <w:shd w:val="clear" w:color="auto" w:fill="auto"/>
          </w:tcPr>
          <w:p w14:paraId="5E11BE30" w14:textId="159BAB2D" w:rsidR="004001FC" w:rsidRPr="00C6588B" w:rsidRDefault="004001FC" w:rsidP="001A08D8">
            <w:pPr>
              <w:jc w:val="center"/>
            </w:pPr>
          </w:p>
        </w:tc>
        <w:tc>
          <w:tcPr>
            <w:tcW w:w="990" w:type="dxa"/>
            <w:shd w:val="clear" w:color="auto" w:fill="auto"/>
          </w:tcPr>
          <w:p w14:paraId="69BA195E" w14:textId="10A49959" w:rsidR="004001FC" w:rsidRPr="00C6588B" w:rsidRDefault="004001FC" w:rsidP="001A08D8">
            <w:pPr>
              <w:jc w:val="center"/>
            </w:pPr>
          </w:p>
        </w:tc>
      </w:tr>
      <w:tr w:rsidR="004001FC" w14:paraId="638684DC" w14:textId="77777777" w:rsidTr="000A49E4">
        <w:trPr>
          <w:gridAfter w:val="1"/>
          <w:wAfter w:w="8" w:type="dxa"/>
          <w:trHeight w:val="227"/>
        </w:trPr>
        <w:tc>
          <w:tcPr>
            <w:tcW w:w="4740" w:type="dxa"/>
            <w:shd w:val="clear" w:color="auto" w:fill="FFFFFF" w:themeFill="background1"/>
          </w:tcPr>
          <w:p w14:paraId="185CEB41" w14:textId="57AE7EBA" w:rsidR="004001FC" w:rsidRPr="00C6588B" w:rsidRDefault="007A6EB5" w:rsidP="001A08D8">
            <w:r>
              <w:rPr>
                <w:rFonts w:hint="eastAsia"/>
              </w:rPr>
              <w:t>A</w:t>
            </w:r>
            <w:r>
              <w:t>-7</w:t>
            </w:r>
          </w:p>
        </w:tc>
        <w:tc>
          <w:tcPr>
            <w:tcW w:w="2811" w:type="dxa"/>
            <w:shd w:val="clear" w:color="auto" w:fill="FFFFFF" w:themeFill="background1"/>
          </w:tcPr>
          <w:p w14:paraId="3FB9D064" w14:textId="4350B6CC" w:rsidR="004001FC" w:rsidRPr="00C6588B" w:rsidRDefault="007A6EB5" w:rsidP="001A08D8">
            <w:pPr>
              <w:jc w:val="center"/>
            </w:pPr>
            <w:r w:rsidRPr="007A6EB5">
              <w:t xml:space="preserve">Todor </w:t>
            </w:r>
            <w:proofErr w:type="spellStart"/>
            <w:r w:rsidRPr="007A6EB5">
              <w:t>Karaivanov</w:t>
            </w:r>
            <w:proofErr w:type="spellEnd"/>
            <w:r w:rsidRPr="007A6EB5">
              <w:t xml:space="preserve"> (SFEOS)</w:t>
            </w:r>
          </w:p>
        </w:tc>
        <w:tc>
          <w:tcPr>
            <w:tcW w:w="990" w:type="dxa"/>
            <w:shd w:val="clear" w:color="auto" w:fill="FFFFFF" w:themeFill="background1"/>
          </w:tcPr>
          <w:p w14:paraId="567C5382" w14:textId="0A8198A3" w:rsidR="004001FC" w:rsidRPr="00C6588B" w:rsidRDefault="007A6EB5" w:rsidP="001A08D8">
            <w:pPr>
              <w:jc w:val="center"/>
            </w:pPr>
            <w:r>
              <w:rPr>
                <w:rFonts w:hint="eastAsia"/>
              </w:rPr>
              <w:t>2</w:t>
            </w:r>
          </w:p>
        </w:tc>
      </w:tr>
      <w:tr w:rsidR="007A6EB5" w14:paraId="56345532" w14:textId="77777777" w:rsidTr="000A49E4">
        <w:trPr>
          <w:gridAfter w:val="1"/>
          <w:wAfter w:w="8" w:type="dxa"/>
          <w:trHeight w:val="227"/>
        </w:trPr>
        <w:tc>
          <w:tcPr>
            <w:tcW w:w="4740" w:type="dxa"/>
            <w:shd w:val="clear" w:color="auto" w:fill="F2F2F2" w:themeFill="background1" w:themeFillShade="F2"/>
          </w:tcPr>
          <w:p w14:paraId="625464EF" w14:textId="3243F9E2" w:rsidR="007A6EB5" w:rsidRPr="00C6588B" w:rsidRDefault="007A6EB5" w:rsidP="001A08D8">
            <w:r w:rsidRPr="00C6588B">
              <w:t xml:space="preserve">2.1 </w:t>
            </w:r>
            <w:r>
              <w:t>Arbitrators</w:t>
            </w:r>
          </w:p>
        </w:tc>
        <w:tc>
          <w:tcPr>
            <w:tcW w:w="2811" w:type="dxa"/>
            <w:shd w:val="clear" w:color="auto" w:fill="auto"/>
          </w:tcPr>
          <w:p w14:paraId="5AB1166A" w14:textId="77777777" w:rsidR="007A6EB5" w:rsidRPr="00C6588B" w:rsidRDefault="007A6EB5" w:rsidP="001A08D8">
            <w:pPr>
              <w:jc w:val="center"/>
            </w:pPr>
          </w:p>
        </w:tc>
        <w:tc>
          <w:tcPr>
            <w:tcW w:w="990" w:type="dxa"/>
            <w:shd w:val="clear" w:color="auto" w:fill="auto"/>
          </w:tcPr>
          <w:p w14:paraId="56B5C86F" w14:textId="77777777" w:rsidR="007A6EB5" w:rsidRPr="00C6588B" w:rsidRDefault="007A6EB5" w:rsidP="001A08D8">
            <w:pPr>
              <w:jc w:val="center"/>
            </w:pPr>
          </w:p>
        </w:tc>
      </w:tr>
      <w:tr w:rsidR="007A6EB5" w14:paraId="3910FD26" w14:textId="77777777" w:rsidTr="000A49E4">
        <w:trPr>
          <w:gridAfter w:val="1"/>
          <w:wAfter w:w="8" w:type="dxa"/>
          <w:trHeight w:val="227"/>
        </w:trPr>
        <w:tc>
          <w:tcPr>
            <w:tcW w:w="4740" w:type="dxa"/>
            <w:shd w:val="clear" w:color="auto" w:fill="FFFFFF" w:themeFill="background1"/>
          </w:tcPr>
          <w:p w14:paraId="6B422FB0" w14:textId="58336376" w:rsidR="007A6EB5" w:rsidRPr="00C6588B" w:rsidRDefault="007A6EB5" w:rsidP="001A08D8">
            <w:r>
              <w:rPr>
                <w:rFonts w:hint="eastAsia"/>
              </w:rPr>
              <w:t>A</w:t>
            </w:r>
            <w:r>
              <w:t>-2</w:t>
            </w:r>
          </w:p>
        </w:tc>
        <w:tc>
          <w:tcPr>
            <w:tcW w:w="2811" w:type="dxa"/>
            <w:shd w:val="clear" w:color="auto" w:fill="FFFFFF" w:themeFill="background1"/>
          </w:tcPr>
          <w:p w14:paraId="652C529E" w14:textId="467B94B0" w:rsidR="007A6EB5" w:rsidRPr="00C6588B" w:rsidRDefault="007A6EB5" w:rsidP="001A08D8">
            <w:pPr>
              <w:jc w:val="center"/>
            </w:pPr>
            <w:r w:rsidRPr="007A6EB5">
              <w:t>Josh Kauffman (EOS Canada)</w:t>
            </w:r>
          </w:p>
        </w:tc>
        <w:tc>
          <w:tcPr>
            <w:tcW w:w="990" w:type="dxa"/>
            <w:shd w:val="clear" w:color="auto" w:fill="FFFFFF" w:themeFill="background1"/>
          </w:tcPr>
          <w:p w14:paraId="706A75F3" w14:textId="0E03F038" w:rsidR="007A6EB5" w:rsidRPr="00C6588B" w:rsidRDefault="007A6EB5" w:rsidP="001A08D8">
            <w:pPr>
              <w:jc w:val="center"/>
            </w:pPr>
            <w:r>
              <w:rPr>
                <w:rFonts w:hint="eastAsia"/>
              </w:rPr>
              <w:t>2</w:t>
            </w:r>
          </w:p>
        </w:tc>
      </w:tr>
      <w:tr w:rsidR="00A556BA" w14:paraId="3A28B605" w14:textId="77777777" w:rsidTr="000A49E4">
        <w:trPr>
          <w:gridAfter w:val="1"/>
          <w:wAfter w:w="8" w:type="dxa"/>
          <w:trHeight w:val="227"/>
        </w:trPr>
        <w:tc>
          <w:tcPr>
            <w:tcW w:w="4740" w:type="dxa"/>
            <w:shd w:val="clear" w:color="auto" w:fill="FFFFFF" w:themeFill="background1"/>
          </w:tcPr>
          <w:p w14:paraId="5DFC155C" w14:textId="08F51873" w:rsidR="00A556BA" w:rsidRDefault="00A556BA" w:rsidP="001A08D8">
            <w:r>
              <w:rPr>
                <w:rFonts w:hint="eastAsia"/>
              </w:rPr>
              <w:t>A</w:t>
            </w:r>
            <w:r>
              <w:t>-14</w:t>
            </w:r>
          </w:p>
        </w:tc>
        <w:tc>
          <w:tcPr>
            <w:tcW w:w="2811" w:type="dxa"/>
            <w:shd w:val="clear" w:color="auto" w:fill="FFFFFF" w:themeFill="background1"/>
          </w:tcPr>
          <w:p w14:paraId="2ACC5665" w14:textId="27426696" w:rsidR="00A556BA" w:rsidRPr="007A6EB5" w:rsidRDefault="00A556BA" w:rsidP="001A08D8">
            <w:pPr>
              <w:jc w:val="center"/>
            </w:pPr>
            <w:proofErr w:type="spellStart"/>
            <w:r w:rsidRPr="00A556BA">
              <w:t>EOSAustralia</w:t>
            </w:r>
            <w:proofErr w:type="spellEnd"/>
          </w:p>
        </w:tc>
        <w:tc>
          <w:tcPr>
            <w:tcW w:w="990" w:type="dxa"/>
            <w:shd w:val="clear" w:color="auto" w:fill="FFFFFF" w:themeFill="background1"/>
          </w:tcPr>
          <w:p w14:paraId="7C1B30B6" w14:textId="39663F0A" w:rsidR="00A556BA" w:rsidRDefault="00A556BA" w:rsidP="001A08D8">
            <w:pPr>
              <w:jc w:val="center"/>
            </w:pPr>
            <w:r>
              <w:rPr>
                <w:rFonts w:hint="eastAsia"/>
              </w:rPr>
              <w:t>2</w:t>
            </w:r>
          </w:p>
        </w:tc>
      </w:tr>
      <w:tr w:rsidR="007A6EB5" w14:paraId="1D24630E" w14:textId="77777777" w:rsidTr="000A49E4">
        <w:trPr>
          <w:gridAfter w:val="1"/>
          <w:wAfter w:w="8" w:type="dxa"/>
          <w:trHeight w:val="227"/>
        </w:trPr>
        <w:tc>
          <w:tcPr>
            <w:tcW w:w="4740" w:type="dxa"/>
            <w:shd w:val="clear" w:color="auto" w:fill="F2F2F2" w:themeFill="background1" w:themeFillShade="F2"/>
          </w:tcPr>
          <w:p w14:paraId="02E2D68E" w14:textId="0C02DAEA" w:rsidR="007A6EB5" w:rsidRPr="00C6588B" w:rsidRDefault="007A6EB5" w:rsidP="001A08D8">
            <w:r w:rsidRPr="00C6588B">
              <w:t xml:space="preserve">2.2 </w:t>
            </w:r>
            <w:r>
              <w:t>Liability</w:t>
            </w:r>
          </w:p>
        </w:tc>
        <w:tc>
          <w:tcPr>
            <w:tcW w:w="2811" w:type="dxa"/>
            <w:shd w:val="clear" w:color="auto" w:fill="auto"/>
          </w:tcPr>
          <w:p w14:paraId="534DBFA8" w14:textId="6494F3C9" w:rsidR="007A6EB5" w:rsidRPr="00C6588B" w:rsidRDefault="007A6EB5" w:rsidP="001A08D8">
            <w:pPr>
              <w:jc w:val="center"/>
            </w:pPr>
          </w:p>
        </w:tc>
        <w:tc>
          <w:tcPr>
            <w:tcW w:w="990" w:type="dxa"/>
            <w:shd w:val="clear" w:color="auto" w:fill="auto"/>
          </w:tcPr>
          <w:p w14:paraId="68BE611B" w14:textId="41594960" w:rsidR="007A6EB5" w:rsidRPr="00C6588B" w:rsidRDefault="007A6EB5" w:rsidP="001A08D8">
            <w:pPr>
              <w:jc w:val="center"/>
            </w:pPr>
          </w:p>
        </w:tc>
      </w:tr>
      <w:tr w:rsidR="007A6EB5" w14:paraId="3BDD1686" w14:textId="77777777" w:rsidTr="000A49E4">
        <w:trPr>
          <w:gridAfter w:val="1"/>
          <w:wAfter w:w="8" w:type="dxa"/>
          <w:trHeight w:val="227"/>
        </w:trPr>
        <w:tc>
          <w:tcPr>
            <w:tcW w:w="4740" w:type="dxa"/>
            <w:shd w:val="clear" w:color="auto" w:fill="F2F2F2" w:themeFill="background1" w:themeFillShade="F2"/>
          </w:tcPr>
          <w:p w14:paraId="70434426" w14:textId="2F1FA4B9" w:rsidR="007A6EB5" w:rsidRDefault="007A6EB5" w:rsidP="001A08D8">
            <w:r>
              <w:t>3.1 Filing party</w:t>
            </w:r>
          </w:p>
        </w:tc>
        <w:tc>
          <w:tcPr>
            <w:tcW w:w="2811" w:type="dxa"/>
            <w:shd w:val="clear" w:color="auto" w:fill="auto"/>
          </w:tcPr>
          <w:p w14:paraId="5F9A4D34" w14:textId="77777777" w:rsidR="007A6EB5" w:rsidRPr="00C6588B" w:rsidRDefault="007A6EB5" w:rsidP="001A08D8">
            <w:pPr>
              <w:jc w:val="center"/>
            </w:pPr>
          </w:p>
        </w:tc>
        <w:tc>
          <w:tcPr>
            <w:tcW w:w="990" w:type="dxa"/>
            <w:shd w:val="clear" w:color="auto" w:fill="auto"/>
          </w:tcPr>
          <w:p w14:paraId="3D90B735" w14:textId="77777777" w:rsidR="007A6EB5" w:rsidRPr="00C6588B" w:rsidRDefault="007A6EB5" w:rsidP="001A08D8">
            <w:pPr>
              <w:jc w:val="center"/>
            </w:pPr>
          </w:p>
        </w:tc>
      </w:tr>
      <w:tr w:rsidR="007A6EB5" w14:paraId="3D131D6A" w14:textId="77777777" w:rsidTr="000A49E4">
        <w:trPr>
          <w:gridAfter w:val="1"/>
          <w:wAfter w:w="8" w:type="dxa"/>
          <w:trHeight w:val="227"/>
        </w:trPr>
        <w:tc>
          <w:tcPr>
            <w:tcW w:w="4740" w:type="dxa"/>
            <w:shd w:val="clear" w:color="auto" w:fill="F2F2F2" w:themeFill="background1" w:themeFillShade="F2"/>
          </w:tcPr>
          <w:p w14:paraId="6FF802FB" w14:textId="362DCD2C" w:rsidR="007A6EB5" w:rsidRDefault="007A6EB5" w:rsidP="001A08D8">
            <w:r>
              <w:t>3.2 Channel for filing</w:t>
            </w:r>
          </w:p>
        </w:tc>
        <w:tc>
          <w:tcPr>
            <w:tcW w:w="2811" w:type="dxa"/>
            <w:shd w:val="clear" w:color="auto" w:fill="auto"/>
          </w:tcPr>
          <w:p w14:paraId="189737EB" w14:textId="77777777" w:rsidR="007A6EB5" w:rsidRPr="00C6588B" w:rsidRDefault="007A6EB5" w:rsidP="001A08D8">
            <w:pPr>
              <w:jc w:val="center"/>
            </w:pPr>
          </w:p>
        </w:tc>
        <w:tc>
          <w:tcPr>
            <w:tcW w:w="990" w:type="dxa"/>
            <w:shd w:val="clear" w:color="auto" w:fill="auto"/>
          </w:tcPr>
          <w:p w14:paraId="7C48F906" w14:textId="77777777" w:rsidR="007A6EB5" w:rsidRPr="00C6588B" w:rsidRDefault="007A6EB5" w:rsidP="001A08D8">
            <w:pPr>
              <w:jc w:val="center"/>
            </w:pPr>
          </w:p>
        </w:tc>
      </w:tr>
      <w:tr w:rsidR="007A6EB5" w14:paraId="3CF346C8" w14:textId="77777777" w:rsidTr="000A49E4">
        <w:trPr>
          <w:gridAfter w:val="1"/>
          <w:wAfter w:w="8" w:type="dxa"/>
          <w:trHeight w:val="227"/>
        </w:trPr>
        <w:tc>
          <w:tcPr>
            <w:tcW w:w="4740" w:type="dxa"/>
            <w:shd w:val="clear" w:color="auto" w:fill="F2F2F2" w:themeFill="background1" w:themeFillShade="F2"/>
          </w:tcPr>
          <w:p w14:paraId="55316BE8" w14:textId="1E0A1817" w:rsidR="007A6EB5" w:rsidRDefault="007A6EB5" w:rsidP="001A08D8">
            <w:r>
              <w:t>3.3 Dispute</w:t>
            </w:r>
          </w:p>
        </w:tc>
        <w:tc>
          <w:tcPr>
            <w:tcW w:w="2811" w:type="dxa"/>
            <w:shd w:val="clear" w:color="auto" w:fill="auto"/>
          </w:tcPr>
          <w:p w14:paraId="64058702" w14:textId="77777777" w:rsidR="007A6EB5" w:rsidRPr="00C6588B" w:rsidRDefault="007A6EB5" w:rsidP="001A08D8">
            <w:pPr>
              <w:jc w:val="center"/>
            </w:pPr>
          </w:p>
        </w:tc>
        <w:tc>
          <w:tcPr>
            <w:tcW w:w="990" w:type="dxa"/>
            <w:shd w:val="clear" w:color="auto" w:fill="auto"/>
          </w:tcPr>
          <w:p w14:paraId="43194EDD" w14:textId="77777777" w:rsidR="007A6EB5" w:rsidRPr="00C6588B" w:rsidRDefault="007A6EB5" w:rsidP="001A08D8">
            <w:pPr>
              <w:jc w:val="center"/>
            </w:pPr>
          </w:p>
        </w:tc>
      </w:tr>
      <w:tr w:rsidR="007A6EB5" w14:paraId="121590D3" w14:textId="77777777" w:rsidTr="000A49E4">
        <w:trPr>
          <w:gridAfter w:val="1"/>
          <w:wAfter w:w="8" w:type="dxa"/>
          <w:trHeight w:val="227"/>
        </w:trPr>
        <w:tc>
          <w:tcPr>
            <w:tcW w:w="4740" w:type="dxa"/>
            <w:shd w:val="clear" w:color="auto" w:fill="F2F2F2" w:themeFill="background1" w:themeFillShade="F2"/>
          </w:tcPr>
          <w:p w14:paraId="17BB31C5" w14:textId="49382E83" w:rsidR="007A6EB5" w:rsidRDefault="007A6EB5" w:rsidP="001A08D8">
            <w:r>
              <w:t>3.4 Notice of Arbitration</w:t>
            </w:r>
          </w:p>
        </w:tc>
        <w:tc>
          <w:tcPr>
            <w:tcW w:w="2811" w:type="dxa"/>
            <w:shd w:val="clear" w:color="auto" w:fill="auto"/>
          </w:tcPr>
          <w:p w14:paraId="0371213F" w14:textId="77777777" w:rsidR="007A6EB5" w:rsidRPr="00C6588B" w:rsidRDefault="007A6EB5" w:rsidP="001A08D8">
            <w:pPr>
              <w:jc w:val="center"/>
            </w:pPr>
          </w:p>
        </w:tc>
        <w:tc>
          <w:tcPr>
            <w:tcW w:w="990" w:type="dxa"/>
            <w:shd w:val="clear" w:color="auto" w:fill="auto"/>
          </w:tcPr>
          <w:p w14:paraId="261516B9" w14:textId="77777777" w:rsidR="007A6EB5" w:rsidRPr="00C6588B" w:rsidRDefault="007A6EB5" w:rsidP="001A08D8">
            <w:pPr>
              <w:jc w:val="center"/>
            </w:pPr>
          </w:p>
        </w:tc>
      </w:tr>
      <w:tr w:rsidR="007A6EB5" w14:paraId="27A3CE7D" w14:textId="77777777" w:rsidTr="000A49E4">
        <w:trPr>
          <w:gridAfter w:val="1"/>
          <w:wAfter w:w="8" w:type="dxa"/>
          <w:trHeight w:val="227"/>
        </w:trPr>
        <w:tc>
          <w:tcPr>
            <w:tcW w:w="4740" w:type="dxa"/>
            <w:shd w:val="clear" w:color="auto" w:fill="FFFFFF" w:themeFill="background1"/>
          </w:tcPr>
          <w:p w14:paraId="74CCECF5" w14:textId="13C1FDAB" w:rsidR="007A6EB5" w:rsidRPr="00C6588B" w:rsidRDefault="007A6EB5" w:rsidP="001A08D8">
            <w:r>
              <w:rPr>
                <w:rFonts w:hint="eastAsia"/>
              </w:rPr>
              <w:t>A</w:t>
            </w:r>
            <w:r>
              <w:t>-3</w:t>
            </w:r>
          </w:p>
        </w:tc>
        <w:tc>
          <w:tcPr>
            <w:tcW w:w="2811" w:type="dxa"/>
            <w:shd w:val="clear" w:color="auto" w:fill="FFFFFF" w:themeFill="background1"/>
          </w:tcPr>
          <w:p w14:paraId="74AB6A23" w14:textId="142D39C1" w:rsidR="007A6EB5" w:rsidRPr="00C6588B" w:rsidRDefault="007A6EB5" w:rsidP="001A08D8">
            <w:pPr>
              <w:jc w:val="center"/>
            </w:pPr>
            <w:r w:rsidRPr="007A6EB5">
              <w:t>Josh Kauffman (EOS Canada)</w:t>
            </w:r>
          </w:p>
        </w:tc>
        <w:tc>
          <w:tcPr>
            <w:tcW w:w="990" w:type="dxa"/>
            <w:shd w:val="clear" w:color="auto" w:fill="FFFFFF" w:themeFill="background1"/>
          </w:tcPr>
          <w:p w14:paraId="6F13B9B9" w14:textId="260D502C" w:rsidR="007A6EB5" w:rsidRPr="00C6588B" w:rsidRDefault="007A6EB5" w:rsidP="001A08D8">
            <w:pPr>
              <w:jc w:val="center"/>
            </w:pPr>
            <w:r>
              <w:rPr>
                <w:rFonts w:hint="eastAsia"/>
              </w:rPr>
              <w:t>1</w:t>
            </w:r>
          </w:p>
        </w:tc>
      </w:tr>
      <w:tr w:rsidR="007A6EB5" w14:paraId="6C5E077C" w14:textId="77777777" w:rsidTr="000A49E4">
        <w:trPr>
          <w:gridAfter w:val="1"/>
          <w:wAfter w:w="8" w:type="dxa"/>
          <w:trHeight w:val="227"/>
        </w:trPr>
        <w:tc>
          <w:tcPr>
            <w:tcW w:w="4740" w:type="dxa"/>
            <w:shd w:val="clear" w:color="auto" w:fill="FFFFFF" w:themeFill="background1"/>
          </w:tcPr>
          <w:p w14:paraId="5F8FCE9C" w14:textId="76977AD8" w:rsidR="007A6EB5" w:rsidRDefault="00632682" w:rsidP="001A08D8">
            <w:r>
              <w:rPr>
                <w:rFonts w:hint="eastAsia"/>
              </w:rPr>
              <w:t>A</w:t>
            </w:r>
            <w:r>
              <w:t>-8</w:t>
            </w:r>
          </w:p>
        </w:tc>
        <w:tc>
          <w:tcPr>
            <w:tcW w:w="2811" w:type="dxa"/>
            <w:shd w:val="clear" w:color="auto" w:fill="FFFFFF" w:themeFill="background1"/>
          </w:tcPr>
          <w:p w14:paraId="2AF61DB3" w14:textId="4A967183" w:rsidR="007A6EB5" w:rsidRPr="00C6588B" w:rsidRDefault="00632682" w:rsidP="001A08D8">
            <w:pPr>
              <w:jc w:val="center"/>
            </w:pPr>
            <w:r w:rsidRPr="00632682">
              <w:t xml:space="preserve">Todor </w:t>
            </w:r>
            <w:proofErr w:type="spellStart"/>
            <w:r w:rsidRPr="00632682">
              <w:t>Karaivanov</w:t>
            </w:r>
            <w:proofErr w:type="spellEnd"/>
            <w:r w:rsidRPr="00632682">
              <w:t xml:space="preserve"> (SFEOS)</w:t>
            </w:r>
          </w:p>
        </w:tc>
        <w:tc>
          <w:tcPr>
            <w:tcW w:w="990" w:type="dxa"/>
            <w:shd w:val="clear" w:color="auto" w:fill="FFFFFF" w:themeFill="background1"/>
          </w:tcPr>
          <w:p w14:paraId="3EDE2C80" w14:textId="088D8E0D" w:rsidR="007A6EB5" w:rsidRPr="00C6588B" w:rsidRDefault="00632682" w:rsidP="001A08D8">
            <w:pPr>
              <w:jc w:val="center"/>
            </w:pPr>
            <w:r>
              <w:rPr>
                <w:rFonts w:hint="eastAsia"/>
              </w:rPr>
              <w:t>2</w:t>
            </w:r>
          </w:p>
        </w:tc>
      </w:tr>
      <w:tr w:rsidR="007A6EB5" w14:paraId="640D943C" w14:textId="77777777" w:rsidTr="000A49E4">
        <w:trPr>
          <w:gridAfter w:val="1"/>
          <w:wAfter w:w="8" w:type="dxa"/>
          <w:trHeight w:val="227"/>
        </w:trPr>
        <w:tc>
          <w:tcPr>
            <w:tcW w:w="4740" w:type="dxa"/>
            <w:shd w:val="clear" w:color="auto" w:fill="F2F2F2" w:themeFill="background1" w:themeFillShade="F2"/>
          </w:tcPr>
          <w:p w14:paraId="6D3778D2" w14:textId="0D8D7C35" w:rsidR="007A6EB5" w:rsidRDefault="007A6EB5" w:rsidP="001A08D8">
            <w:r>
              <w:t>3.5 Emergency measures</w:t>
            </w:r>
          </w:p>
        </w:tc>
        <w:tc>
          <w:tcPr>
            <w:tcW w:w="2811" w:type="dxa"/>
            <w:shd w:val="clear" w:color="auto" w:fill="auto"/>
          </w:tcPr>
          <w:p w14:paraId="04230C00" w14:textId="77777777" w:rsidR="007A6EB5" w:rsidRPr="00C6588B" w:rsidRDefault="007A6EB5" w:rsidP="001A08D8">
            <w:pPr>
              <w:jc w:val="center"/>
            </w:pPr>
          </w:p>
        </w:tc>
        <w:tc>
          <w:tcPr>
            <w:tcW w:w="990" w:type="dxa"/>
            <w:shd w:val="clear" w:color="auto" w:fill="auto"/>
          </w:tcPr>
          <w:p w14:paraId="4F900B47" w14:textId="77777777" w:rsidR="007A6EB5" w:rsidRPr="00C6588B" w:rsidRDefault="007A6EB5" w:rsidP="001A08D8">
            <w:pPr>
              <w:jc w:val="center"/>
            </w:pPr>
          </w:p>
        </w:tc>
      </w:tr>
      <w:tr w:rsidR="007A6EB5" w14:paraId="63A7F480" w14:textId="77777777" w:rsidTr="000A49E4">
        <w:trPr>
          <w:gridAfter w:val="1"/>
          <w:wAfter w:w="8" w:type="dxa"/>
          <w:trHeight w:val="227"/>
        </w:trPr>
        <w:tc>
          <w:tcPr>
            <w:tcW w:w="4740" w:type="dxa"/>
            <w:shd w:val="clear" w:color="auto" w:fill="FFFFFF" w:themeFill="background1"/>
          </w:tcPr>
          <w:p w14:paraId="52355239" w14:textId="2085B1E2" w:rsidR="007A6EB5" w:rsidRPr="00C6588B" w:rsidRDefault="007A6EB5" w:rsidP="001A08D8">
            <w:r>
              <w:rPr>
                <w:rFonts w:hint="eastAsia"/>
              </w:rPr>
              <w:t>A</w:t>
            </w:r>
            <w:r>
              <w:t>-4</w:t>
            </w:r>
          </w:p>
        </w:tc>
        <w:tc>
          <w:tcPr>
            <w:tcW w:w="2811" w:type="dxa"/>
            <w:shd w:val="clear" w:color="auto" w:fill="FFFFFF" w:themeFill="background1"/>
          </w:tcPr>
          <w:p w14:paraId="62A0331D" w14:textId="4405DC54" w:rsidR="007A6EB5" w:rsidRPr="00C6588B" w:rsidRDefault="007A6EB5" w:rsidP="001A08D8">
            <w:pPr>
              <w:jc w:val="center"/>
            </w:pPr>
            <w:r w:rsidRPr="007A6EB5">
              <w:t>Josh Kauffman (EOS Canada)</w:t>
            </w:r>
          </w:p>
        </w:tc>
        <w:tc>
          <w:tcPr>
            <w:tcW w:w="990" w:type="dxa"/>
            <w:shd w:val="clear" w:color="auto" w:fill="FFFFFF" w:themeFill="background1"/>
          </w:tcPr>
          <w:p w14:paraId="36D5DAA5" w14:textId="2FE26952" w:rsidR="007A6EB5" w:rsidRPr="00C6588B" w:rsidRDefault="007A6EB5" w:rsidP="001A08D8">
            <w:pPr>
              <w:jc w:val="center"/>
            </w:pPr>
            <w:r>
              <w:rPr>
                <w:rFonts w:hint="eastAsia"/>
              </w:rPr>
              <w:t>1</w:t>
            </w:r>
          </w:p>
        </w:tc>
      </w:tr>
      <w:tr w:rsidR="00A556BA" w14:paraId="55575299" w14:textId="77777777" w:rsidTr="000A49E4">
        <w:trPr>
          <w:gridAfter w:val="1"/>
          <w:wAfter w:w="8" w:type="dxa"/>
          <w:trHeight w:val="227"/>
        </w:trPr>
        <w:tc>
          <w:tcPr>
            <w:tcW w:w="4740" w:type="dxa"/>
            <w:shd w:val="clear" w:color="auto" w:fill="FFFFFF" w:themeFill="background1"/>
          </w:tcPr>
          <w:p w14:paraId="69AE8A4B" w14:textId="5FE1AC5A" w:rsidR="00A556BA" w:rsidRDefault="00A556BA" w:rsidP="001A08D8">
            <w:r>
              <w:rPr>
                <w:rFonts w:hint="eastAsia"/>
              </w:rPr>
              <w:t>A</w:t>
            </w:r>
            <w:r>
              <w:t>-15</w:t>
            </w:r>
          </w:p>
        </w:tc>
        <w:tc>
          <w:tcPr>
            <w:tcW w:w="2811" w:type="dxa"/>
            <w:shd w:val="clear" w:color="auto" w:fill="FFFFFF" w:themeFill="background1"/>
          </w:tcPr>
          <w:p w14:paraId="67FC50C3" w14:textId="7CD89222" w:rsidR="00A556BA" w:rsidRPr="007A6EB5" w:rsidRDefault="00A556BA" w:rsidP="001A08D8">
            <w:pPr>
              <w:jc w:val="center"/>
            </w:pPr>
            <w:proofErr w:type="spellStart"/>
            <w:r w:rsidRPr="00A556BA">
              <w:t>EOSAustralia</w:t>
            </w:r>
            <w:proofErr w:type="spellEnd"/>
          </w:p>
        </w:tc>
        <w:tc>
          <w:tcPr>
            <w:tcW w:w="990" w:type="dxa"/>
            <w:shd w:val="clear" w:color="auto" w:fill="FFFFFF" w:themeFill="background1"/>
          </w:tcPr>
          <w:p w14:paraId="55B329CC" w14:textId="1B6B1BBD" w:rsidR="00A556BA" w:rsidRDefault="00A556BA" w:rsidP="001A08D8">
            <w:pPr>
              <w:jc w:val="center"/>
            </w:pPr>
            <w:r>
              <w:rPr>
                <w:rFonts w:hint="eastAsia"/>
              </w:rPr>
              <w:t>1</w:t>
            </w:r>
          </w:p>
        </w:tc>
      </w:tr>
      <w:tr w:rsidR="007A6EB5" w14:paraId="269EC90C" w14:textId="77777777" w:rsidTr="000A49E4">
        <w:trPr>
          <w:gridAfter w:val="1"/>
          <w:wAfter w:w="8" w:type="dxa"/>
          <w:trHeight w:val="227"/>
        </w:trPr>
        <w:tc>
          <w:tcPr>
            <w:tcW w:w="4740" w:type="dxa"/>
            <w:shd w:val="clear" w:color="auto" w:fill="F2F2F2" w:themeFill="background1" w:themeFillShade="F2"/>
          </w:tcPr>
          <w:p w14:paraId="37F20A73" w14:textId="4138CE68" w:rsidR="007A6EB5" w:rsidRDefault="007A6EB5" w:rsidP="001A08D8">
            <w:r>
              <w:t>4.1 Number of Arbitrators</w:t>
            </w:r>
          </w:p>
        </w:tc>
        <w:tc>
          <w:tcPr>
            <w:tcW w:w="2811" w:type="dxa"/>
            <w:shd w:val="clear" w:color="auto" w:fill="auto"/>
          </w:tcPr>
          <w:p w14:paraId="5B87A508" w14:textId="3B535475" w:rsidR="007A6EB5" w:rsidRPr="00C6588B" w:rsidRDefault="007A6EB5" w:rsidP="001A08D8">
            <w:pPr>
              <w:jc w:val="center"/>
            </w:pPr>
          </w:p>
        </w:tc>
        <w:tc>
          <w:tcPr>
            <w:tcW w:w="990" w:type="dxa"/>
            <w:shd w:val="clear" w:color="auto" w:fill="auto"/>
          </w:tcPr>
          <w:p w14:paraId="7DD31A24" w14:textId="06DBDCD5" w:rsidR="007A6EB5" w:rsidRPr="00C6588B" w:rsidRDefault="007A6EB5" w:rsidP="001A08D8">
            <w:pPr>
              <w:jc w:val="center"/>
            </w:pPr>
          </w:p>
        </w:tc>
      </w:tr>
      <w:tr w:rsidR="007A6EB5" w14:paraId="7037CA94" w14:textId="77777777" w:rsidTr="000A49E4">
        <w:trPr>
          <w:gridAfter w:val="1"/>
          <w:wAfter w:w="8" w:type="dxa"/>
          <w:trHeight w:val="227"/>
        </w:trPr>
        <w:tc>
          <w:tcPr>
            <w:tcW w:w="4740" w:type="dxa"/>
            <w:shd w:val="clear" w:color="auto" w:fill="F2F2F2" w:themeFill="background1" w:themeFillShade="F2"/>
          </w:tcPr>
          <w:p w14:paraId="681009DB" w14:textId="7044D7DA" w:rsidR="007A6EB5" w:rsidRDefault="007A6EB5" w:rsidP="001A08D8">
            <w:r>
              <w:t>4.2 Selection of Arbitrators</w:t>
            </w:r>
          </w:p>
        </w:tc>
        <w:tc>
          <w:tcPr>
            <w:tcW w:w="2811" w:type="dxa"/>
            <w:shd w:val="clear" w:color="auto" w:fill="auto"/>
          </w:tcPr>
          <w:p w14:paraId="4A570AB2" w14:textId="77777777" w:rsidR="007A6EB5" w:rsidRPr="00C6588B" w:rsidRDefault="007A6EB5" w:rsidP="001A08D8">
            <w:pPr>
              <w:jc w:val="center"/>
            </w:pPr>
          </w:p>
        </w:tc>
        <w:tc>
          <w:tcPr>
            <w:tcW w:w="990" w:type="dxa"/>
            <w:shd w:val="clear" w:color="auto" w:fill="auto"/>
          </w:tcPr>
          <w:p w14:paraId="08423D56" w14:textId="77777777" w:rsidR="007A6EB5" w:rsidRPr="00C6588B" w:rsidRDefault="007A6EB5" w:rsidP="001A08D8">
            <w:pPr>
              <w:jc w:val="center"/>
            </w:pPr>
          </w:p>
        </w:tc>
      </w:tr>
      <w:tr w:rsidR="007A6EB5" w14:paraId="6800FB36" w14:textId="77777777" w:rsidTr="000A49E4">
        <w:trPr>
          <w:gridAfter w:val="1"/>
          <w:wAfter w:w="8" w:type="dxa"/>
          <w:trHeight w:val="227"/>
        </w:trPr>
        <w:tc>
          <w:tcPr>
            <w:tcW w:w="4740" w:type="dxa"/>
            <w:shd w:val="clear" w:color="auto" w:fill="FFFFFF" w:themeFill="background1"/>
          </w:tcPr>
          <w:p w14:paraId="45025AC5" w14:textId="258C54F5" w:rsidR="007A6EB5" w:rsidRPr="00C6588B" w:rsidRDefault="00632682" w:rsidP="001A08D8">
            <w:r>
              <w:rPr>
                <w:rFonts w:hint="eastAsia"/>
              </w:rPr>
              <w:t>A</w:t>
            </w:r>
            <w:r>
              <w:t>-9</w:t>
            </w:r>
          </w:p>
        </w:tc>
        <w:tc>
          <w:tcPr>
            <w:tcW w:w="2811" w:type="dxa"/>
            <w:shd w:val="clear" w:color="auto" w:fill="FFFFFF" w:themeFill="background1"/>
          </w:tcPr>
          <w:p w14:paraId="06611288" w14:textId="49EE680B" w:rsidR="007A6EB5" w:rsidRPr="00C6588B" w:rsidRDefault="00632682" w:rsidP="001A08D8">
            <w:pPr>
              <w:jc w:val="center"/>
            </w:pPr>
            <w:r w:rsidRPr="00632682">
              <w:t xml:space="preserve">Todor </w:t>
            </w:r>
            <w:proofErr w:type="spellStart"/>
            <w:r w:rsidRPr="00632682">
              <w:t>Karaivanov</w:t>
            </w:r>
            <w:proofErr w:type="spellEnd"/>
            <w:r w:rsidRPr="00632682">
              <w:t xml:space="preserve"> (SFEOS)</w:t>
            </w:r>
          </w:p>
        </w:tc>
        <w:tc>
          <w:tcPr>
            <w:tcW w:w="990" w:type="dxa"/>
            <w:shd w:val="clear" w:color="auto" w:fill="FFFFFF" w:themeFill="background1"/>
          </w:tcPr>
          <w:p w14:paraId="5510B283" w14:textId="5A1A5459" w:rsidR="007A6EB5" w:rsidRPr="00C6588B" w:rsidRDefault="00632682" w:rsidP="001A08D8">
            <w:pPr>
              <w:jc w:val="center"/>
            </w:pPr>
            <w:r>
              <w:rPr>
                <w:rFonts w:hint="eastAsia"/>
              </w:rPr>
              <w:t>3</w:t>
            </w:r>
          </w:p>
        </w:tc>
      </w:tr>
      <w:tr w:rsidR="00A556BA" w14:paraId="0D130BCB" w14:textId="77777777" w:rsidTr="000A49E4">
        <w:trPr>
          <w:gridAfter w:val="1"/>
          <w:wAfter w:w="8" w:type="dxa"/>
          <w:trHeight w:val="227"/>
        </w:trPr>
        <w:tc>
          <w:tcPr>
            <w:tcW w:w="4740" w:type="dxa"/>
            <w:shd w:val="clear" w:color="auto" w:fill="FFFFFF" w:themeFill="background1"/>
          </w:tcPr>
          <w:p w14:paraId="2B4BD7CB" w14:textId="00119F9A" w:rsidR="00A556BA" w:rsidRDefault="00A556BA" w:rsidP="001A08D8">
            <w:r>
              <w:rPr>
                <w:rFonts w:hint="eastAsia"/>
              </w:rPr>
              <w:t>A</w:t>
            </w:r>
            <w:r>
              <w:t>-16</w:t>
            </w:r>
          </w:p>
        </w:tc>
        <w:tc>
          <w:tcPr>
            <w:tcW w:w="2811" w:type="dxa"/>
            <w:shd w:val="clear" w:color="auto" w:fill="FFFFFF" w:themeFill="background1"/>
          </w:tcPr>
          <w:p w14:paraId="17A245C3" w14:textId="3D84C6FC" w:rsidR="00A556BA" w:rsidRPr="00632682" w:rsidRDefault="00A556BA" w:rsidP="001A08D8">
            <w:pPr>
              <w:jc w:val="center"/>
            </w:pPr>
            <w:proofErr w:type="spellStart"/>
            <w:r w:rsidRPr="00A556BA">
              <w:t>EOSAustralia</w:t>
            </w:r>
            <w:proofErr w:type="spellEnd"/>
          </w:p>
        </w:tc>
        <w:tc>
          <w:tcPr>
            <w:tcW w:w="990" w:type="dxa"/>
            <w:shd w:val="clear" w:color="auto" w:fill="FFFFFF" w:themeFill="background1"/>
          </w:tcPr>
          <w:p w14:paraId="475B1A76" w14:textId="2D2B4E74" w:rsidR="00A556BA" w:rsidRDefault="000A49E4" w:rsidP="001A08D8">
            <w:pPr>
              <w:jc w:val="center"/>
            </w:pPr>
            <w:r>
              <w:t>0</w:t>
            </w:r>
          </w:p>
        </w:tc>
      </w:tr>
      <w:tr w:rsidR="007A6EB5" w14:paraId="62F3E441" w14:textId="77777777" w:rsidTr="000A49E4">
        <w:trPr>
          <w:gridAfter w:val="1"/>
          <w:wAfter w:w="8" w:type="dxa"/>
          <w:trHeight w:val="227"/>
        </w:trPr>
        <w:tc>
          <w:tcPr>
            <w:tcW w:w="4740" w:type="dxa"/>
            <w:shd w:val="clear" w:color="auto" w:fill="F2F2F2" w:themeFill="background1" w:themeFillShade="F2"/>
          </w:tcPr>
          <w:p w14:paraId="6E5B424F" w14:textId="20BDECC2" w:rsidR="007A6EB5" w:rsidRDefault="007A6EB5" w:rsidP="001A08D8">
            <w:r>
              <w:t>4.3 Challenging and Replacing Arbitrators</w:t>
            </w:r>
          </w:p>
        </w:tc>
        <w:tc>
          <w:tcPr>
            <w:tcW w:w="2811" w:type="dxa"/>
            <w:shd w:val="clear" w:color="auto" w:fill="auto"/>
          </w:tcPr>
          <w:p w14:paraId="3E0BC7FC" w14:textId="77777777" w:rsidR="007A6EB5" w:rsidRPr="00C6588B" w:rsidRDefault="007A6EB5" w:rsidP="001A08D8">
            <w:pPr>
              <w:jc w:val="center"/>
            </w:pPr>
          </w:p>
        </w:tc>
        <w:tc>
          <w:tcPr>
            <w:tcW w:w="990" w:type="dxa"/>
            <w:shd w:val="clear" w:color="auto" w:fill="auto"/>
          </w:tcPr>
          <w:p w14:paraId="6503EEFA" w14:textId="77777777" w:rsidR="007A6EB5" w:rsidRPr="00C6588B" w:rsidRDefault="007A6EB5" w:rsidP="001A08D8">
            <w:pPr>
              <w:jc w:val="center"/>
            </w:pPr>
          </w:p>
        </w:tc>
      </w:tr>
      <w:tr w:rsidR="007A6EB5" w14:paraId="457A44AD" w14:textId="77777777" w:rsidTr="000A49E4">
        <w:trPr>
          <w:gridAfter w:val="1"/>
          <w:wAfter w:w="8" w:type="dxa"/>
          <w:trHeight w:val="227"/>
        </w:trPr>
        <w:tc>
          <w:tcPr>
            <w:tcW w:w="4740" w:type="dxa"/>
            <w:shd w:val="clear" w:color="auto" w:fill="F2F2F2" w:themeFill="background1" w:themeFillShade="F2"/>
          </w:tcPr>
          <w:p w14:paraId="3A13CC6D" w14:textId="2D271D1E" w:rsidR="007A6EB5" w:rsidRDefault="007A6EB5" w:rsidP="001A08D8">
            <w:r>
              <w:t>5.1 Procedure and Latitude</w:t>
            </w:r>
          </w:p>
        </w:tc>
        <w:tc>
          <w:tcPr>
            <w:tcW w:w="2811" w:type="dxa"/>
            <w:shd w:val="clear" w:color="auto" w:fill="auto"/>
          </w:tcPr>
          <w:p w14:paraId="249637A8" w14:textId="77777777" w:rsidR="007A6EB5" w:rsidRPr="00C6588B" w:rsidRDefault="007A6EB5" w:rsidP="001A08D8">
            <w:pPr>
              <w:jc w:val="center"/>
            </w:pPr>
          </w:p>
        </w:tc>
        <w:tc>
          <w:tcPr>
            <w:tcW w:w="990" w:type="dxa"/>
            <w:shd w:val="clear" w:color="auto" w:fill="auto"/>
          </w:tcPr>
          <w:p w14:paraId="31E1FB81" w14:textId="77777777" w:rsidR="007A6EB5" w:rsidRPr="00C6588B" w:rsidRDefault="007A6EB5" w:rsidP="001A08D8">
            <w:pPr>
              <w:jc w:val="center"/>
            </w:pPr>
          </w:p>
        </w:tc>
      </w:tr>
      <w:tr w:rsidR="007A6EB5" w14:paraId="553F22D5" w14:textId="77777777" w:rsidTr="000A49E4">
        <w:trPr>
          <w:gridAfter w:val="1"/>
          <w:wAfter w:w="8" w:type="dxa"/>
          <w:trHeight w:val="227"/>
        </w:trPr>
        <w:tc>
          <w:tcPr>
            <w:tcW w:w="4740" w:type="dxa"/>
            <w:shd w:val="clear" w:color="auto" w:fill="FFFFFF" w:themeFill="background1"/>
          </w:tcPr>
          <w:p w14:paraId="55177FCE" w14:textId="75D3B8CF" w:rsidR="007A6EB5" w:rsidRPr="00C6588B" w:rsidRDefault="007A6EB5" w:rsidP="001A08D8">
            <w:r>
              <w:rPr>
                <w:rFonts w:hint="eastAsia"/>
              </w:rPr>
              <w:lastRenderedPageBreak/>
              <w:t>A</w:t>
            </w:r>
            <w:r>
              <w:t>-5</w:t>
            </w:r>
          </w:p>
        </w:tc>
        <w:tc>
          <w:tcPr>
            <w:tcW w:w="2811" w:type="dxa"/>
            <w:shd w:val="clear" w:color="auto" w:fill="FFFFFF" w:themeFill="background1"/>
          </w:tcPr>
          <w:p w14:paraId="018EE2B9" w14:textId="5665E02C" w:rsidR="007A6EB5" w:rsidRPr="00C6588B" w:rsidRDefault="007A6EB5" w:rsidP="001A08D8">
            <w:pPr>
              <w:jc w:val="center"/>
            </w:pPr>
            <w:r w:rsidRPr="007A6EB5">
              <w:t>Josh Kauffman (EOS Canada)</w:t>
            </w:r>
          </w:p>
        </w:tc>
        <w:tc>
          <w:tcPr>
            <w:tcW w:w="990" w:type="dxa"/>
            <w:shd w:val="clear" w:color="auto" w:fill="FFFFFF" w:themeFill="background1"/>
          </w:tcPr>
          <w:p w14:paraId="619C815C" w14:textId="1D55E54F" w:rsidR="007A6EB5" w:rsidRPr="00C6588B" w:rsidRDefault="007A6EB5" w:rsidP="001A08D8">
            <w:pPr>
              <w:jc w:val="center"/>
            </w:pPr>
            <w:r>
              <w:rPr>
                <w:rFonts w:hint="eastAsia"/>
              </w:rPr>
              <w:t>1</w:t>
            </w:r>
          </w:p>
        </w:tc>
      </w:tr>
      <w:tr w:rsidR="007A6EB5" w14:paraId="1611A43A" w14:textId="77777777" w:rsidTr="000A49E4">
        <w:trPr>
          <w:gridAfter w:val="1"/>
          <w:wAfter w:w="8" w:type="dxa"/>
          <w:trHeight w:val="227"/>
        </w:trPr>
        <w:tc>
          <w:tcPr>
            <w:tcW w:w="4740" w:type="dxa"/>
            <w:shd w:val="clear" w:color="auto" w:fill="F2F2F2" w:themeFill="background1" w:themeFillShade="F2"/>
          </w:tcPr>
          <w:p w14:paraId="5F981D47" w14:textId="650F9E1D" w:rsidR="007A6EB5" w:rsidRDefault="007A6EB5" w:rsidP="001A08D8">
            <w:r>
              <w:t>5.2 Choice of Law</w:t>
            </w:r>
          </w:p>
        </w:tc>
        <w:tc>
          <w:tcPr>
            <w:tcW w:w="2811" w:type="dxa"/>
            <w:shd w:val="clear" w:color="auto" w:fill="auto"/>
          </w:tcPr>
          <w:p w14:paraId="69A803C8" w14:textId="2331A172" w:rsidR="007A6EB5" w:rsidRPr="00C6588B" w:rsidRDefault="007A6EB5" w:rsidP="001A08D8">
            <w:pPr>
              <w:jc w:val="center"/>
            </w:pPr>
          </w:p>
        </w:tc>
        <w:tc>
          <w:tcPr>
            <w:tcW w:w="990" w:type="dxa"/>
            <w:shd w:val="clear" w:color="auto" w:fill="auto"/>
          </w:tcPr>
          <w:p w14:paraId="6DA60B6F" w14:textId="420B53E7" w:rsidR="007A6EB5" w:rsidRPr="00C6588B" w:rsidRDefault="007A6EB5" w:rsidP="001A08D8">
            <w:pPr>
              <w:jc w:val="center"/>
            </w:pPr>
          </w:p>
        </w:tc>
      </w:tr>
      <w:tr w:rsidR="007A6EB5" w14:paraId="060427DF" w14:textId="77777777" w:rsidTr="000A49E4">
        <w:trPr>
          <w:gridAfter w:val="1"/>
          <w:wAfter w:w="8" w:type="dxa"/>
          <w:trHeight w:val="227"/>
        </w:trPr>
        <w:tc>
          <w:tcPr>
            <w:tcW w:w="4740" w:type="dxa"/>
            <w:shd w:val="clear" w:color="auto" w:fill="F2F2F2" w:themeFill="background1" w:themeFillShade="F2"/>
          </w:tcPr>
          <w:p w14:paraId="4B011866" w14:textId="29D31A72" w:rsidR="007A6EB5" w:rsidRDefault="007A6EB5" w:rsidP="001A08D8">
            <w:r>
              <w:t>5.3 Jurisdiction</w:t>
            </w:r>
          </w:p>
        </w:tc>
        <w:tc>
          <w:tcPr>
            <w:tcW w:w="2811" w:type="dxa"/>
            <w:shd w:val="clear" w:color="auto" w:fill="auto"/>
          </w:tcPr>
          <w:p w14:paraId="0411E2FD" w14:textId="77777777" w:rsidR="007A6EB5" w:rsidRPr="00C6588B" w:rsidRDefault="007A6EB5" w:rsidP="001A08D8">
            <w:pPr>
              <w:jc w:val="center"/>
            </w:pPr>
          </w:p>
        </w:tc>
        <w:tc>
          <w:tcPr>
            <w:tcW w:w="990" w:type="dxa"/>
            <w:shd w:val="clear" w:color="auto" w:fill="auto"/>
          </w:tcPr>
          <w:p w14:paraId="3D3DC6E6" w14:textId="77777777" w:rsidR="007A6EB5" w:rsidRPr="00C6588B" w:rsidRDefault="007A6EB5" w:rsidP="001A08D8">
            <w:pPr>
              <w:jc w:val="center"/>
            </w:pPr>
          </w:p>
        </w:tc>
      </w:tr>
      <w:tr w:rsidR="007A6EB5" w14:paraId="18FC5481" w14:textId="77777777" w:rsidTr="000A49E4">
        <w:trPr>
          <w:gridAfter w:val="1"/>
          <w:wAfter w:w="8" w:type="dxa"/>
          <w:trHeight w:val="227"/>
        </w:trPr>
        <w:tc>
          <w:tcPr>
            <w:tcW w:w="4740" w:type="dxa"/>
            <w:shd w:val="clear" w:color="auto" w:fill="FFFFFF" w:themeFill="background1"/>
          </w:tcPr>
          <w:p w14:paraId="3AE12D1E" w14:textId="7AA46BD6" w:rsidR="007A6EB5" w:rsidRPr="00C6588B" w:rsidRDefault="007A6EB5" w:rsidP="001A08D8">
            <w:r>
              <w:rPr>
                <w:rFonts w:hint="eastAsia"/>
              </w:rPr>
              <w:t>A</w:t>
            </w:r>
            <w:r>
              <w:t>-6</w:t>
            </w:r>
          </w:p>
        </w:tc>
        <w:tc>
          <w:tcPr>
            <w:tcW w:w="2811" w:type="dxa"/>
            <w:shd w:val="clear" w:color="auto" w:fill="FFFFFF" w:themeFill="background1"/>
          </w:tcPr>
          <w:p w14:paraId="6B8CA8BE" w14:textId="10C9F897" w:rsidR="007A6EB5" w:rsidRPr="00C6588B" w:rsidRDefault="007A6EB5" w:rsidP="001A08D8">
            <w:pPr>
              <w:jc w:val="center"/>
            </w:pPr>
            <w:r w:rsidRPr="007A6EB5">
              <w:t>Josh Kauffman (EOS Canada)</w:t>
            </w:r>
          </w:p>
        </w:tc>
        <w:tc>
          <w:tcPr>
            <w:tcW w:w="990" w:type="dxa"/>
            <w:shd w:val="clear" w:color="auto" w:fill="FFFFFF" w:themeFill="background1"/>
          </w:tcPr>
          <w:p w14:paraId="0E3280DB" w14:textId="2F527879" w:rsidR="007A6EB5" w:rsidRPr="00C6588B" w:rsidRDefault="007A6EB5" w:rsidP="001A08D8">
            <w:pPr>
              <w:jc w:val="center"/>
            </w:pPr>
            <w:r>
              <w:rPr>
                <w:rFonts w:hint="eastAsia"/>
              </w:rPr>
              <w:t>1</w:t>
            </w:r>
          </w:p>
        </w:tc>
      </w:tr>
      <w:tr w:rsidR="007A6EB5" w14:paraId="761F71E9" w14:textId="77777777" w:rsidTr="000A49E4">
        <w:trPr>
          <w:gridAfter w:val="1"/>
          <w:wAfter w:w="8" w:type="dxa"/>
          <w:trHeight w:val="227"/>
        </w:trPr>
        <w:tc>
          <w:tcPr>
            <w:tcW w:w="4740" w:type="dxa"/>
            <w:shd w:val="clear" w:color="auto" w:fill="F2F2F2" w:themeFill="background1" w:themeFillShade="F2"/>
          </w:tcPr>
          <w:p w14:paraId="3525894B" w14:textId="1C805EE7" w:rsidR="007A6EB5" w:rsidRDefault="007A6EB5" w:rsidP="001A08D8">
            <w:r>
              <w:t>5.4 External Courts</w:t>
            </w:r>
          </w:p>
        </w:tc>
        <w:tc>
          <w:tcPr>
            <w:tcW w:w="2811" w:type="dxa"/>
            <w:shd w:val="clear" w:color="auto" w:fill="auto"/>
          </w:tcPr>
          <w:p w14:paraId="7C10C0E2" w14:textId="03C5821D" w:rsidR="007A6EB5" w:rsidRPr="00C6588B" w:rsidRDefault="007A6EB5" w:rsidP="001A08D8">
            <w:pPr>
              <w:jc w:val="center"/>
            </w:pPr>
          </w:p>
        </w:tc>
        <w:tc>
          <w:tcPr>
            <w:tcW w:w="990" w:type="dxa"/>
            <w:shd w:val="clear" w:color="auto" w:fill="auto"/>
          </w:tcPr>
          <w:p w14:paraId="29C4989C" w14:textId="4B1D3CDF" w:rsidR="007A6EB5" w:rsidRPr="00C6588B" w:rsidRDefault="007A6EB5" w:rsidP="001A08D8">
            <w:pPr>
              <w:jc w:val="center"/>
            </w:pPr>
          </w:p>
        </w:tc>
      </w:tr>
      <w:tr w:rsidR="007A6EB5" w14:paraId="33AA1D95" w14:textId="77777777" w:rsidTr="000A49E4">
        <w:trPr>
          <w:gridAfter w:val="1"/>
          <w:wAfter w:w="8" w:type="dxa"/>
          <w:trHeight w:val="227"/>
        </w:trPr>
        <w:tc>
          <w:tcPr>
            <w:tcW w:w="4740" w:type="dxa"/>
            <w:shd w:val="clear" w:color="auto" w:fill="F2F2F2" w:themeFill="background1" w:themeFillShade="F2"/>
          </w:tcPr>
          <w:p w14:paraId="3879997A" w14:textId="2A2F4592" w:rsidR="007A6EB5" w:rsidRDefault="007A6EB5" w:rsidP="001A08D8">
            <w:r>
              <w:t>5.5 Language of arbitration</w:t>
            </w:r>
          </w:p>
        </w:tc>
        <w:tc>
          <w:tcPr>
            <w:tcW w:w="2811" w:type="dxa"/>
            <w:shd w:val="clear" w:color="auto" w:fill="auto"/>
          </w:tcPr>
          <w:p w14:paraId="2C01B570" w14:textId="77777777" w:rsidR="007A6EB5" w:rsidRPr="00C6588B" w:rsidRDefault="007A6EB5" w:rsidP="001A08D8">
            <w:pPr>
              <w:jc w:val="center"/>
            </w:pPr>
          </w:p>
        </w:tc>
        <w:tc>
          <w:tcPr>
            <w:tcW w:w="990" w:type="dxa"/>
            <w:shd w:val="clear" w:color="auto" w:fill="auto"/>
          </w:tcPr>
          <w:p w14:paraId="589A548A" w14:textId="77777777" w:rsidR="007A6EB5" w:rsidRPr="00C6588B" w:rsidRDefault="007A6EB5" w:rsidP="001A08D8">
            <w:pPr>
              <w:jc w:val="center"/>
            </w:pPr>
          </w:p>
        </w:tc>
      </w:tr>
      <w:tr w:rsidR="007A6EB5" w14:paraId="58C50CF6" w14:textId="77777777" w:rsidTr="000A49E4">
        <w:trPr>
          <w:gridAfter w:val="1"/>
          <w:wAfter w:w="8" w:type="dxa"/>
          <w:trHeight w:val="227"/>
        </w:trPr>
        <w:tc>
          <w:tcPr>
            <w:tcW w:w="4740" w:type="dxa"/>
            <w:shd w:val="clear" w:color="auto" w:fill="F2F2F2" w:themeFill="background1" w:themeFillShade="F2"/>
          </w:tcPr>
          <w:p w14:paraId="223EF7C6" w14:textId="1B9F0922" w:rsidR="007A6EB5" w:rsidRDefault="007A6EB5" w:rsidP="001A08D8">
            <w:r>
              <w:t>5.6 Representation</w:t>
            </w:r>
          </w:p>
        </w:tc>
        <w:tc>
          <w:tcPr>
            <w:tcW w:w="2811" w:type="dxa"/>
            <w:shd w:val="clear" w:color="auto" w:fill="auto"/>
          </w:tcPr>
          <w:p w14:paraId="64B43168" w14:textId="77777777" w:rsidR="007A6EB5" w:rsidRPr="00C6588B" w:rsidRDefault="007A6EB5" w:rsidP="001A08D8">
            <w:pPr>
              <w:jc w:val="center"/>
            </w:pPr>
          </w:p>
        </w:tc>
        <w:tc>
          <w:tcPr>
            <w:tcW w:w="990" w:type="dxa"/>
            <w:shd w:val="clear" w:color="auto" w:fill="auto"/>
          </w:tcPr>
          <w:p w14:paraId="6FD851BF" w14:textId="77777777" w:rsidR="007A6EB5" w:rsidRPr="00C6588B" w:rsidRDefault="007A6EB5" w:rsidP="001A08D8">
            <w:pPr>
              <w:jc w:val="center"/>
            </w:pPr>
          </w:p>
        </w:tc>
      </w:tr>
      <w:tr w:rsidR="007A6EB5" w14:paraId="13735E9E" w14:textId="77777777" w:rsidTr="000A49E4">
        <w:trPr>
          <w:gridAfter w:val="1"/>
          <w:wAfter w:w="8" w:type="dxa"/>
          <w:trHeight w:val="227"/>
        </w:trPr>
        <w:tc>
          <w:tcPr>
            <w:tcW w:w="4740" w:type="dxa"/>
            <w:shd w:val="clear" w:color="auto" w:fill="F2F2F2" w:themeFill="background1" w:themeFillShade="F2"/>
          </w:tcPr>
          <w:p w14:paraId="08C88BD4" w14:textId="663F9B90" w:rsidR="007A6EB5" w:rsidRDefault="007A6EB5" w:rsidP="001A08D8">
            <w:r>
              <w:t>5.7 Failure to participate in arbitration</w:t>
            </w:r>
          </w:p>
        </w:tc>
        <w:tc>
          <w:tcPr>
            <w:tcW w:w="2811" w:type="dxa"/>
            <w:shd w:val="clear" w:color="auto" w:fill="auto"/>
          </w:tcPr>
          <w:p w14:paraId="10A8E654" w14:textId="77777777" w:rsidR="007A6EB5" w:rsidRPr="00C6588B" w:rsidRDefault="007A6EB5" w:rsidP="001A08D8">
            <w:pPr>
              <w:jc w:val="center"/>
            </w:pPr>
          </w:p>
        </w:tc>
        <w:tc>
          <w:tcPr>
            <w:tcW w:w="990" w:type="dxa"/>
            <w:shd w:val="clear" w:color="auto" w:fill="auto"/>
          </w:tcPr>
          <w:p w14:paraId="3A98D014" w14:textId="77777777" w:rsidR="007A6EB5" w:rsidRPr="00C6588B" w:rsidRDefault="007A6EB5" w:rsidP="001A08D8">
            <w:pPr>
              <w:jc w:val="center"/>
            </w:pPr>
          </w:p>
        </w:tc>
      </w:tr>
      <w:tr w:rsidR="007A6EB5" w14:paraId="520AFA47" w14:textId="77777777" w:rsidTr="000A49E4">
        <w:trPr>
          <w:gridAfter w:val="1"/>
          <w:wAfter w:w="8" w:type="dxa"/>
          <w:trHeight w:val="227"/>
        </w:trPr>
        <w:tc>
          <w:tcPr>
            <w:tcW w:w="4740" w:type="dxa"/>
            <w:shd w:val="clear" w:color="auto" w:fill="F2F2F2" w:themeFill="background1" w:themeFillShade="F2"/>
          </w:tcPr>
          <w:p w14:paraId="09C13316" w14:textId="7998212D" w:rsidR="007A6EB5" w:rsidRDefault="007A6EB5" w:rsidP="001A08D8">
            <w:r>
              <w:t>5.8 Transparency/confidentiality</w:t>
            </w:r>
          </w:p>
        </w:tc>
        <w:tc>
          <w:tcPr>
            <w:tcW w:w="2811" w:type="dxa"/>
            <w:shd w:val="clear" w:color="auto" w:fill="auto"/>
          </w:tcPr>
          <w:p w14:paraId="53D1802C" w14:textId="77777777" w:rsidR="007A6EB5" w:rsidRPr="00C6588B" w:rsidRDefault="007A6EB5" w:rsidP="001A08D8">
            <w:pPr>
              <w:jc w:val="center"/>
            </w:pPr>
          </w:p>
        </w:tc>
        <w:tc>
          <w:tcPr>
            <w:tcW w:w="990" w:type="dxa"/>
            <w:shd w:val="clear" w:color="auto" w:fill="auto"/>
          </w:tcPr>
          <w:p w14:paraId="272F0621" w14:textId="77777777" w:rsidR="007A6EB5" w:rsidRPr="00C6588B" w:rsidRDefault="007A6EB5" w:rsidP="001A08D8">
            <w:pPr>
              <w:jc w:val="center"/>
            </w:pPr>
          </w:p>
        </w:tc>
      </w:tr>
      <w:tr w:rsidR="007A6EB5" w14:paraId="01F000D2" w14:textId="77777777" w:rsidTr="000A49E4">
        <w:trPr>
          <w:gridAfter w:val="1"/>
          <w:wAfter w:w="8" w:type="dxa"/>
          <w:trHeight w:val="227"/>
        </w:trPr>
        <w:tc>
          <w:tcPr>
            <w:tcW w:w="4740" w:type="dxa"/>
            <w:shd w:val="clear" w:color="auto" w:fill="FFFFFF" w:themeFill="background1"/>
          </w:tcPr>
          <w:p w14:paraId="129A1906" w14:textId="6A49BC4B" w:rsidR="007A6EB5" w:rsidRPr="00C6588B" w:rsidRDefault="00A556BA" w:rsidP="001A08D8">
            <w:r>
              <w:rPr>
                <w:rFonts w:hint="eastAsia"/>
              </w:rPr>
              <w:t>A</w:t>
            </w:r>
            <w:r>
              <w:t>-10</w:t>
            </w:r>
          </w:p>
        </w:tc>
        <w:tc>
          <w:tcPr>
            <w:tcW w:w="2811" w:type="dxa"/>
            <w:shd w:val="clear" w:color="auto" w:fill="FFFFFF" w:themeFill="background1"/>
          </w:tcPr>
          <w:p w14:paraId="3CBEB7CC" w14:textId="05DF8E5F" w:rsidR="007A6EB5" w:rsidRPr="00C6588B" w:rsidRDefault="00A556BA" w:rsidP="001A08D8">
            <w:pPr>
              <w:jc w:val="center"/>
            </w:pPr>
            <w:r w:rsidRPr="00A556BA">
              <w:t xml:space="preserve">Todor </w:t>
            </w:r>
            <w:proofErr w:type="spellStart"/>
            <w:r w:rsidRPr="00A556BA">
              <w:t>Karaivanov</w:t>
            </w:r>
            <w:proofErr w:type="spellEnd"/>
            <w:r w:rsidRPr="00A556BA">
              <w:t xml:space="preserve"> (SFEOS)</w:t>
            </w:r>
          </w:p>
        </w:tc>
        <w:tc>
          <w:tcPr>
            <w:tcW w:w="990" w:type="dxa"/>
            <w:shd w:val="clear" w:color="auto" w:fill="FFFFFF" w:themeFill="background1"/>
          </w:tcPr>
          <w:p w14:paraId="7B9DE4EC" w14:textId="6C658B61" w:rsidR="007A6EB5" w:rsidRPr="00C6588B" w:rsidRDefault="00A556BA" w:rsidP="001A08D8">
            <w:pPr>
              <w:jc w:val="center"/>
            </w:pPr>
            <w:r>
              <w:rPr>
                <w:rFonts w:hint="eastAsia"/>
              </w:rPr>
              <w:t>2</w:t>
            </w:r>
          </w:p>
        </w:tc>
      </w:tr>
      <w:tr w:rsidR="007A6EB5" w14:paraId="0D2C2FA2" w14:textId="77777777" w:rsidTr="000A49E4">
        <w:trPr>
          <w:gridAfter w:val="1"/>
          <w:wAfter w:w="8" w:type="dxa"/>
          <w:trHeight w:val="227"/>
        </w:trPr>
        <w:tc>
          <w:tcPr>
            <w:tcW w:w="4740" w:type="dxa"/>
            <w:shd w:val="clear" w:color="auto" w:fill="F2F2F2" w:themeFill="background1" w:themeFillShade="F2"/>
          </w:tcPr>
          <w:p w14:paraId="32139D24" w14:textId="45CFB34D" w:rsidR="007A6EB5" w:rsidRDefault="007A6EB5" w:rsidP="001A08D8">
            <w:r>
              <w:t>5.9 Fees, costs and expenses of Arbitration</w:t>
            </w:r>
          </w:p>
        </w:tc>
        <w:tc>
          <w:tcPr>
            <w:tcW w:w="2811" w:type="dxa"/>
            <w:shd w:val="clear" w:color="auto" w:fill="auto"/>
          </w:tcPr>
          <w:p w14:paraId="35803F87" w14:textId="77777777" w:rsidR="007A6EB5" w:rsidRPr="00C6588B" w:rsidRDefault="007A6EB5" w:rsidP="001A08D8">
            <w:pPr>
              <w:jc w:val="center"/>
            </w:pPr>
          </w:p>
        </w:tc>
        <w:tc>
          <w:tcPr>
            <w:tcW w:w="990" w:type="dxa"/>
            <w:shd w:val="clear" w:color="auto" w:fill="auto"/>
          </w:tcPr>
          <w:p w14:paraId="1411E288" w14:textId="77777777" w:rsidR="007A6EB5" w:rsidRPr="00C6588B" w:rsidRDefault="007A6EB5" w:rsidP="001A08D8">
            <w:pPr>
              <w:jc w:val="center"/>
            </w:pPr>
          </w:p>
        </w:tc>
      </w:tr>
      <w:tr w:rsidR="007A6EB5" w14:paraId="1AD816A4" w14:textId="77777777" w:rsidTr="000A49E4">
        <w:trPr>
          <w:gridAfter w:val="1"/>
          <w:wAfter w:w="8" w:type="dxa"/>
          <w:trHeight w:val="227"/>
        </w:trPr>
        <w:tc>
          <w:tcPr>
            <w:tcW w:w="4740" w:type="dxa"/>
            <w:shd w:val="clear" w:color="auto" w:fill="F2F2F2" w:themeFill="background1" w:themeFillShade="F2"/>
          </w:tcPr>
          <w:p w14:paraId="67CECCD7" w14:textId="43737C13" w:rsidR="007A6EB5" w:rsidRDefault="007A6EB5" w:rsidP="001A08D8">
            <w:r>
              <w:t>6.1 Contents</w:t>
            </w:r>
          </w:p>
        </w:tc>
        <w:tc>
          <w:tcPr>
            <w:tcW w:w="2811" w:type="dxa"/>
            <w:shd w:val="clear" w:color="auto" w:fill="auto"/>
          </w:tcPr>
          <w:p w14:paraId="03953B23" w14:textId="77777777" w:rsidR="007A6EB5" w:rsidRPr="00C6588B" w:rsidRDefault="007A6EB5" w:rsidP="001A08D8">
            <w:pPr>
              <w:jc w:val="center"/>
            </w:pPr>
          </w:p>
        </w:tc>
        <w:tc>
          <w:tcPr>
            <w:tcW w:w="990" w:type="dxa"/>
            <w:shd w:val="clear" w:color="auto" w:fill="auto"/>
          </w:tcPr>
          <w:p w14:paraId="0F0A57D4" w14:textId="77777777" w:rsidR="007A6EB5" w:rsidRPr="00C6588B" w:rsidRDefault="007A6EB5" w:rsidP="001A08D8">
            <w:pPr>
              <w:jc w:val="center"/>
            </w:pPr>
          </w:p>
        </w:tc>
      </w:tr>
      <w:tr w:rsidR="007A6EB5" w14:paraId="7FE0DEE1" w14:textId="77777777" w:rsidTr="000A49E4">
        <w:trPr>
          <w:gridAfter w:val="1"/>
          <w:wAfter w:w="8" w:type="dxa"/>
          <w:trHeight w:val="227"/>
        </w:trPr>
        <w:tc>
          <w:tcPr>
            <w:tcW w:w="4740" w:type="dxa"/>
            <w:shd w:val="clear" w:color="auto" w:fill="F2F2F2" w:themeFill="background1" w:themeFillShade="F2"/>
          </w:tcPr>
          <w:p w14:paraId="0FBA1FF0" w14:textId="002DF473" w:rsidR="007A6EB5" w:rsidRDefault="007A6EB5" w:rsidP="001A08D8">
            <w:r>
              <w:t>6.2 Remedies</w:t>
            </w:r>
          </w:p>
        </w:tc>
        <w:tc>
          <w:tcPr>
            <w:tcW w:w="2811" w:type="dxa"/>
            <w:shd w:val="clear" w:color="auto" w:fill="auto"/>
          </w:tcPr>
          <w:p w14:paraId="7267EC9D" w14:textId="77777777" w:rsidR="007A6EB5" w:rsidRPr="00C6588B" w:rsidRDefault="007A6EB5" w:rsidP="001A08D8">
            <w:pPr>
              <w:jc w:val="center"/>
            </w:pPr>
          </w:p>
        </w:tc>
        <w:tc>
          <w:tcPr>
            <w:tcW w:w="990" w:type="dxa"/>
            <w:shd w:val="clear" w:color="auto" w:fill="auto"/>
          </w:tcPr>
          <w:p w14:paraId="17ED263E" w14:textId="77777777" w:rsidR="007A6EB5" w:rsidRPr="00C6588B" w:rsidRDefault="007A6EB5" w:rsidP="001A08D8">
            <w:pPr>
              <w:jc w:val="center"/>
            </w:pPr>
          </w:p>
        </w:tc>
      </w:tr>
      <w:tr w:rsidR="007A6EB5" w14:paraId="3354BD58" w14:textId="77777777" w:rsidTr="000A49E4">
        <w:trPr>
          <w:gridAfter w:val="1"/>
          <w:wAfter w:w="8" w:type="dxa"/>
          <w:trHeight w:val="227"/>
        </w:trPr>
        <w:tc>
          <w:tcPr>
            <w:tcW w:w="4740" w:type="dxa"/>
            <w:shd w:val="clear" w:color="auto" w:fill="FFFFFF" w:themeFill="background1"/>
          </w:tcPr>
          <w:p w14:paraId="7BCC2357" w14:textId="2808E399" w:rsidR="007A6EB5" w:rsidRPr="00C6588B" w:rsidRDefault="00A556BA" w:rsidP="001A08D8">
            <w:r>
              <w:rPr>
                <w:rFonts w:hint="eastAsia"/>
              </w:rPr>
              <w:t>A</w:t>
            </w:r>
            <w:r>
              <w:t>-11</w:t>
            </w:r>
          </w:p>
        </w:tc>
        <w:tc>
          <w:tcPr>
            <w:tcW w:w="2811" w:type="dxa"/>
            <w:shd w:val="clear" w:color="auto" w:fill="FFFFFF" w:themeFill="background1"/>
          </w:tcPr>
          <w:p w14:paraId="6174A888" w14:textId="762A92B9" w:rsidR="007A6EB5" w:rsidRPr="00C6588B" w:rsidRDefault="00A556BA" w:rsidP="001A08D8">
            <w:pPr>
              <w:jc w:val="center"/>
            </w:pPr>
            <w:r w:rsidRPr="00A556BA">
              <w:t xml:space="preserve">Todor </w:t>
            </w:r>
            <w:proofErr w:type="spellStart"/>
            <w:r w:rsidRPr="00A556BA">
              <w:t>Karaivanov</w:t>
            </w:r>
            <w:proofErr w:type="spellEnd"/>
            <w:r w:rsidRPr="00A556BA">
              <w:t xml:space="preserve"> (SFEOS)</w:t>
            </w:r>
          </w:p>
        </w:tc>
        <w:tc>
          <w:tcPr>
            <w:tcW w:w="990" w:type="dxa"/>
            <w:shd w:val="clear" w:color="auto" w:fill="FFFFFF" w:themeFill="background1"/>
          </w:tcPr>
          <w:p w14:paraId="537240D9" w14:textId="5A4BC38F" w:rsidR="007A6EB5" w:rsidRPr="00C6588B" w:rsidRDefault="00A556BA" w:rsidP="001A08D8">
            <w:pPr>
              <w:jc w:val="center"/>
            </w:pPr>
            <w:r>
              <w:rPr>
                <w:rFonts w:hint="eastAsia"/>
              </w:rPr>
              <w:t>1</w:t>
            </w:r>
          </w:p>
        </w:tc>
      </w:tr>
      <w:tr w:rsidR="007A6EB5" w14:paraId="347CCF6A" w14:textId="77777777" w:rsidTr="000A49E4">
        <w:trPr>
          <w:gridAfter w:val="1"/>
          <w:wAfter w:w="8" w:type="dxa"/>
          <w:trHeight w:val="227"/>
        </w:trPr>
        <w:tc>
          <w:tcPr>
            <w:tcW w:w="4740" w:type="dxa"/>
            <w:shd w:val="clear" w:color="auto" w:fill="F2F2F2" w:themeFill="background1" w:themeFillShade="F2"/>
          </w:tcPr>
          <w:p w14:paraId="5BD28F69" w14:textId="04414F70" w:rsidR="007A6EB5" w:rsidRDefault="007A6EB5" w:rsidP="001A08D8">
            <w:r>
              <w:t>6.3 Binding and Final</w:t>
            </w:r>
          </w:p>
        </w:tc>
        <w:tc>
          <w:tcPr>
            <w:tcW w:w="2811" w:type="dxa"/>
            <w:shd w:val="clear" w:color="auto" w:fill="auto"/>
          </w:tcPr>
          <w:p w14:paraId="37D49798" w14:textId="77777777" w:rsidR="007A6EB5" w:rsidRPr="00C6588B" w:rsidRDefault="007A6EB5" w:rsidP="001A08D8">
            <w:pPr>
              <w:jc w:val="center"/>
            </w:pPr>
          </w:p>
        </w:tc>
        <w:tc>
          <w:tcPr>
            <w:tcW w:w="990" w:type="dxa"/>
            <w:shd w:val="clear" w:color="auto" w:fill="auto"/>
          </w:tcPr>
          <w:p w14:paraId="71C883FF" w14:textId="77777777" w:rsidR="007A6EB5" w:rsidRPr="00C6588B" w:rsidRDefault="007A6EB5" w:rsidP="001A08D8">
            <w:pPr>
              <w:jc w:val="center"/>
            </w:pPr>
          </w:p>
        </w:tc>
      </w:tr>
      <w:tr w:rsidR="007A6EB5" w14:paraId="6CEC94DC" w14:textId="77777777" w:rsidTr="000A49E4">
        <w:trPr>
          <w:gridAfter w:val="1"/>
          <w:wAfter w:w="8" w:type="dxa"/>
          <w:trHeight w:val="227"/>
        </w:trPr>
        <w:tc>
          <w:tcPr>
            <w:tcW w:w="4740" w:type="dxa"/>
            <w:tcBorders>
              <w:bottom w:val="single" w:sz="4" w:space="0" w:color="auto"/>
            </w:tcBorders>
            <w:shd w:val="clear" w:color="auto" w:fill="F2F2F2" w:themeFill="background1" w:themeFillShade="F2"/>
          </w:tcPr>
          <w:p w14:paraId="0A9B86FB" w14:textId="52E845A8" w:rsidR="007A6EB5" w:rsidRDefault="007A6EB5" w:rsidP="001A08D8">
            <w:r>
              <w:t>6.4 Appeal and judicial review</w:t>
            </w:r>
          </w:p>
        </w:tc>
        <w:tc>
          <w:tcPr>
            <w:tcW w:w="2811" w:type="dxa"/>
            <w:tcBorders>
              <w:bottom w:val="single" w:sz="4" w:space="0" w:color="auto"/>
            </w:tcBorders>
            <w:shd w:val="clear" w:color="auto" w:fill="auto"/>
          </w:tcPr>
          <w:p w14:paraId="0B95FD17" w14:textId="77777777" w:rsidR="007A6EB5" w:rsidRPr="00C6588B" w:rsidRDefault="007A6EB5" w:rsidP="001A08D8">
            <w:pPr>
              <w:jc w:val="center"/>
            </w:pPr>
          </w:p>
        </w:tc>
        <w:tc>
          <w:tcPr>
            <w:tcW w:w="990" w:type="dxa"/>
            <w:tcBorders>
              <w:bottom w:val="single" w:sz="4" w:space="0" w:color="auto"/>
            </w:tcBorders>
            <w:shd w:val="clear" w:color="auto" w:fill="auto"/>
          </w:tcPr>
          <w:p w14:paraId="141B0DC9" w14:textId="77777777" w:rsidR="007A6EB5" w:rsidRPr="00C6588B" w:rsidRDefault="007A6EB5" w:rsidP="001A08D8">
            <w:pPr>
              <w:jc w:val="center"/>
            </w:pPr>
          </w:p>
        </w:tc>
      </w:tr>
      <w:tr w:rsidR="007A6EB5" w14:paraId="17E23679" w14:textId="77777777" w:rsidTr="000A49E4">
        <w:trPr>
          <w:gridAfter w:val="1"/>
          <w:wAfter w:w="8" w:type="dxa"/>
          <w:trHeight w:val="227"/>
        </w:trPr>
        <w:tc>
          <w:tcPr>
            <w:tcW w:w="4740" w:type="dxa"/>
            <w:tcBorders>
              <w:bottom w:val="single" w:sz="4" w:space="0" w:color="auto"/>
            </w:tcBorders>
            <w:shd w:val="clear" w:color="auto" w:fill="FFFFFF" w:themeFill="background1"/>
          </w:tcPr>
          <w:p w14:paraId="1C528C7B" w14:textId="20B82344" w:rsidR="007A6EB5" w:rsidRPr="00C6588B" w:rsidRDefault="00A556BA" w:rsidP="001A08D8">
            <w:r>
              <w:rPr>
                <w:rFonts w:hint="eastAsia"/>
              </w:rPr>
              <w:t>A</w:t>
            </w:r>
            <w:r>
              <w:t>-17</w:t>
            </w:r>
          </w:p>
        </w:tc>
        <w:tc>
          <w:tcPr>
            <w:tcW w:w="2811" w:type="dxa"/>
            <w:tcBorders>
              <w:bottom w:val="single" w:sz="4" w:space="0" w:color="auto"/>
            </w:tcBorders>
            <w:shd w:val="clear" w:color="auto" w:fill="FFFFFF" w:themeFill="background1"/>
          </w:tcPr>
          <w:p w14:paraId="25E41E4E" w14:textId="2BFCE913" w:rsidR="007A6EB5" w:rsidRPr="00C6588B" w:rsidRDefault="00A556BA" w:rsidP="001A08D8">
            <w:pPr>
              <w:jc w:val="center"/>
            </w:pPr>
            <w:proofErr w:type="spellStart"/>
            <w:r w:rsidRPr="00A556BA">
              <w:t>EOSAustralia</w:t>
            </w:r>
            <w:proofErr w:type="spellEnd"/>
          </w:p>
        </w:tc>
        <w:tc>
          <w:tcPr>
            <w:tcW w:w="990" w:type="dxa"/>
            <w:tcBorders>
              <w:bottom w:val="single" w:sz="4" w:space="0" w:color="auto"/>
            </w:tcBorders>
            <w:shd w:val="clear" w:color="auto" w:fill="FFFFFF" w:themeFill="background1"/>
          </w:tcPr>
          <w:p w14:paraId="3B6B6516" w14:textId="2086575E" w:rsidR="007A6EB5" w:rsidRPr="00C6588B" w:rsidRDefault="00A556BA" w:rsidP="001A08D8">
            <w:pPr>
              <w:jc w:val="center"/>
            </w:pPr>
            <w:r>
              <w:rPr>
                <w:rFonts w:hint="eastAsia"/>
              </w:rPr>
              <w:t>1</w:t>
            </w:r>
          </w:p>
        </w:tc>
      </w:tr>
      <w:tr w:rsidR="00A556BA" w14:paraId="4FBAA160" w14:textId="77777777" w:rsidTr="000A49E4">
        <w:trPr>
          <w:gridAfter w:val="1"/>
          <w:wAfter w:w="8" w:type="dxa"/>
          <w:trHeight w:val="227"/>
        </w:trPr>
        <w:tc>
          <w:tcPr>
            <w:tcW w:w="4740" w:type="dxa"/>
            <w:tcBorders>
              <w:bottom w:val="single" w:sz="4" w:space="0" w:color="auto"/>
            </w:tcBorders>
            <w:shd w:val="clear" w:color="auto" w:fill="FFFFFF" w:themeFill="background1"/>
          </w:tcPr>
          <w:p w14:paraId="40EB2DF8" w14:textId="2BB4E53B" w:rsidR="00A556BA" w:rsidRDefault="00A556BA" w:rsidP="001A08D8">
            <w:r>
              <w:rPr>
                <w:rFonts w:hint="eastAsia"/>
              </w:rPr>
              <w:t>A</w:t>
            </w:r>
            <w:r>
              <w:t>-18</w:t>
            </w:r>
          </w:p>
        </w:tc>
        <w:tc>
          <w:tcPr>
            <w:tcW w:w="2811" w:type="dxa"/>
            <w:tcBorders>
              <w:bottom w:val="single" w:sz="4" w:space="0" w:color="auto"/>
            </w:tcBorders>
            <w:shd w:val="clear" w:color="auto" w:fill="FFFFFF" w:themeFill="background1"/>
          </w:tcPr>
          <w:p w14:paraId="194F6960" w14:textId="1DC81FCD" w:rsidR="00A556BA" w:rsidRPr="00A556BA" w:rsidRDefault="00A556BA" w:rsidP="001A08D8">
            <w:pPr>
              <w:jc w:val="center"/>
            </w:pPr>
            <w:proofErr w:type="spellStart"/>
            <w:r w:rsidRPr="00A556BA">
              <w:t>EOSAustralia</w:t>
            </w:r>
            <w:proofErr w:type="spellEnd"/>
          </w:p>
        </w:tc>
        <w:tc>
          <w:tcPr>
            <w:tcW w:w="990" w:type="dxa"/>
            <w:tcBorders>
              <w:bottom w:val="single" w:sz="4" w:space="0" w:color="auto"/>
            </w:tcBorders>
            <w:shd w:val="clear" w:color="auto" w:fill="FFFFFF" w:themeFill="background1"/>
          </w:tcPr>
          <w:p w14:paraId="168A3908" w14:textId="2178BA44" w:rsidR="00A556BA" w:rsidRDefault="00A556BA" w:rsidP="001A08D8">
            <w:pPr>
              <w:jc w:val="center"/>
            </w:pPr>
            <w:r>
              <w:rPr>
                <w:rFonts w:hint="eastAsia"/>
              </w:rPr>
              <w:t>1</w:t>
            </w:r>
          </w:p>
        </w:tc>
      </w:tr>
      <w:tr w:rsidR="007A6EB5" w14:paraId="4DF1821E" w14:textId="77777777" w:rsidTr="000A49E4">
        <w:trPr>
          <w:gridAfter w:val="1"/>
          <w:wAfter w:w="8" w:type="dxa"/>
          <w:trHeight w:val="227"/>
        </w:trPr>
        <w:tc>
          <w:tcPr>
            <w:tcW w:w="4740" w:type="dxa"/>
            <w:tcBorders>
              <w:bottom w:val="single" w:sz="4" w:space="0" w:color="auto"/>
            </w:tcBorders>
            <w:shd w:val="clear" w:color="auto" w:fill="F2F2F2" w:themeFill="background1" w:themeFillShade="F2"/>
          </w:tcPr>
          <w:p w14:paraId="7BC1DD65" w14:textId="2B65555B" w:rsidR="007A6EB5" w:rsidRDefault="007A6EB5" w:rsidP="001A08D8">
            <w:r>
              <w:t>Newly added</w:t>
            </w:r>
          </w:p>
        </w:tc>
        <w:tc>
          <w:tcPr>
            <w:tcW w:w="2811" w:type="dxa"/>
            <w:tcBorders>
              <w:bottom w:val="single" w:sz="4" w:space="0" w:color="auto"/>
            </w:tcBorders>
            <w:shd w:val="clear" w:color="auto" w:fill="auto"/>
          </w:tcPr>
          <w:p w14:paraId="57575916" w14:textId="77777777" w:rsidR="007A6EB5" w:rsidRPr="00C6588B" w:rsidRDefault="007A6EB5" w:rsidP="001A08D8">
            <w:pPr>
              <w:jc w:val="center"/>
            </w:pPr>
          </w:p>
        </w:tc>
        <w:tc>
          <w:tcPr>
            <w:tcW w:w="990" w:type="dxa"/>
            <w:tcBorders>
              <w:bottom w:val="single" w:sz="4" w:space="0" w:color="auto"/>
            </w:tcBorders>
            <w:shd w:val="clear" w:color="auto" w:fill="auto"/>
          </w:tcPr>
          <w:p w14:paraId="4D018253" w14:textId="77777777" w:rsidR="007A6EB5" w:rsidRPr="00C6588B" w:rsidRDefault="007A6EB5" w:rsidP="001A08D8">
            <w:pPr>
              <w:jc w:val="center"/>
            </w:pPr>
          </w:p>
        </w:tc>
      </w:tr>
      <w:tr w:rsidR="007A6EB5" w14:paraId="5AC69936" w14:textId="77777777" w:rsidTr="000A49E4">
        <w:trPr>
          <w:gridAfter w:val="1"/>
          <w:wAfter w:w="8" w:type="dxa"/>
          <w:trHeight w:val="227"/>
        </w:trPr>
        <w:tc>
          <w:tcPr>
            <w:tcW w:w="4740" w:type="dxa"/>
            <w:tcBorders>
              <w:bottom w:val="single" w:sz="4" w:space="0" w:color="auto"/>
            </w:tcBorders>
            <w:shd w:val="clear" w:color="auto" w:fill="FFFFFF" w:themeFill="background1"/>
          </w:tcPr>
          <w:p w14:paraId="2E70ADD7" w14:textId="2FD78E9B" w:rsidR="007A6EB5" w:rsidRDefault="007A6EB5" w:rsidP="001A08D8">
            <w:r>
              <w:t>A-1</w:t>
            </w:r>
          </w:p>
        </w:tc>
        <w:tc>
          <w:tcPr>
            <w:tcW w:w="2811" w:type="dxa"/>
            <w:tcBorders>
              <w:bottom w:val="single" w:sz="4" w:space="0" w:color="auto"/>
            </w:tcBorders>
            <w:shd w:val="clear" w:color="auto" w:fill="auto"/>
          </w:tcPr>
          <w:p w14:paraId="33C9EC4C" w14:textId="7B86A965" w:rsidR="007A6EB5" w:rsidRPr="00C6588B" w:rsidRDefault="007A6EB5" w:rsidP="001A08D8">
            <w:pPr>
              <w:jc w:val="center"/>
            </w:pPr>
            <w:r w:rsidRPr="001A3F28">
              <w:t>Celu (</w:t>
            </w:r>
            <w:proofErr w:type="spellStart"/>
            <w:r w:rsidRPr="001A3F28">
              <w:t>Blockgenic</w:t>
            </w:r>
            <w:proofErr w:type="spellEnd"/>
            <w:r w:rsidRPr="001A3F28">
              <w:t>)</w:t>
            </w:r>
          </w:p>
        </w:tc>
        <w:tc>
          <w:tcPr>
            <w:tcW w:w="990" w:type="dxa"/>
            <w:tcBorders>
              <w:bottom w:val="single" w:sz="4" w:space="0" w:color="auto"/>
            </w:tcBorders>
            <w:shd w:val="clear" w:color="auto" w:fill="auto"/>
          </w:tcPr>
          <w:p w14:paraId="647AEC42" w14:textId="781D86C4" w:rsidR="007A6EB5" w:rsidRPr="00C6588B" w:rsidRDefault="007A6EB5" w:rsidP="001A08D8">
            <w:pPr>
              <w:jc w:val="center"/>
            </w:pPr>
            <w:r>
              <w:t>3</w:t>
            </w:r>
          </w:p>
        </w:tc>
      </w:tr>
      <w:tr w:rsidR="00A556BA" w14:paraId="39CB9C4A" w14:textId="77777777" w:rsidTr="000A49E4">
        <w:trPr>
          <w:gridAfter w:val="1"/>
          <w:wAfter w:w="8" w:type="dxa"/>
          <w:trHeight w:val="227"/>
        </w:trPr>
        <w:tc>
          <w:tcPr>
            <w:tcW w:w="4740" w:type="dxa"/>
            <w:tcBorders>
              <w:bottom w:val="single" w:sz="4" w:space="0" w:color="auto"/>
            </w:tcBorders>
            <w:shd w:val="clear" w:color="auto" w:fill="FFFFFF" w:themeFill="background1"/>
          </w:tcPr>
          <w:p w14:paraId="5C507BD3" w14:textId="69A6FA40" w:rsidR="00A556BA" w:rsidRPr="00C6588B" w:rsidRDefault="00A556BA" w:rsidP="001A08D8">
            <w:r>
              <w:rPr>
                <w:rFonts w:hint="eastAsia"/>
              </w:rPr>
              <w:t>A</w:t>
            </w:r>
            <w:r>
              <w:t>-12</w:t>
            </w:r>
          </w:p>
        </w:tc>
        <w:tc>
          <w:tcPr>
            <w:tcW w:w="2811" w:type="dxa"/>
            <w:tcBorders>
              <w:bottom w:val="single" w:sz="4" w:space="0" w:color="auto"/>
            </w:tcBorders>
            <w:shd w:val="clear" w:color="auto" w:fill="auto"/>
          </w:tcPr>
          <w:p w14:paraId="16AB2C84" w14:textId="0C04E8DA" w:rsidR="00A556BA" w:rsidRPr="00C6588B" w:rsidRDefault="00A556BA" w:rsidP="001A08D8">
            <w:pPr>
              <w:jc w:val="center"/>
            </w:pPr>
            <w:r w:rsidRPr="00433E99">
              <w:t xml:space="preserve">Todor </w:t>
            </w:r>
            <w:proofErr w:type="spellStart"/>
            <w:r w:rsidRPr="00433E99">
              <w:t>Karaivanov</w:t>
            </w:r>
            <w:proofErr w:type="spellEnd"/>
            <w:r w:rsidRPr="00433E99">
              <w:t xml:space="preserve"> (SFEOS)</w:t>
            </w:r>
          </w:p>
        </w:tc>
        <w:tc>
          <w:tcPr>
            <w:tcW w:w="990" w:type="dxa"/>
            <w:tcBorders>
              <w:bottom w:val="single" w:sz="4" w:space="0" w:color="auto"/>
            </w:tcBorders>
            <w:shd w:val="clear" w:color="auto" w:fill="auto"/>
          </w:tcPr>
          <w:p w14:paraId="3FD775C8" w14:textId="25A10436" w:rsidR="00A556BA" w:rsidRPr="00C6588B" w:rsidRDefault="000A49E4" w:rsidP="001A08D8">
            <w:pPr>
              <w:jc w:val="center"/>
            </w:pPr>
            <w:r>
              <w:t>0</w:t>
            </w:r>
          </w:p>
        </w:tc>
      </w:tr>
      <w:tr w:rsidR="00A556BA" w14:paraId="286F57D5" w14:textId="77777777" w:rsidTr="000A49E4">
        <w:trPr>
          <w:gridAfter w:val="1"/>
          <w:wAfter w:w="8" w:type="dxa"/>
          <w:trHeight w:val="227"/>
        </w:trPr>
        <w:tc>
          <w:tcPr>
            <w:tcW w:w="4740" w:type="dxa"/>
            <w:tcBorders>
              <w:bottom w:val="single" w:sz="4" w:space="0" w:color="auto"/>
            </w:tcBorders>
            <w:shd w:val="clear" w:color="auto" w:fill="FFFFFF" w:themeFill="background1"/>
          </w:tcPr>
          <w:p w14:paraId="0BCBE53F" w14:textId="027AC0A6" w:rsidR="00A556BA" w:rsidRDefault="00A556BA" w:rsidP="001A08D8">
            <w:r>
              <w:rPr>
                <w:rFonts w:hint="eastAsia"/>
              </w:rPr>
              <w:t>A</w:t>
            </w:r>
            <w:r>
              <w:t>-13</w:t>
            </w:r>
          </w:p>
        </w:tc>
        <w:tc>
          <w:tcPr>
            <w:tcW w:w="2811" w:type="dxa"/>
            <w:tcBorders>
              <w:bottom w:val="single" w:sz="4" w:space="0" w:color="auto"/>
            </w:tcBorders>
            <w:shd w:val="clear" w:color="auto" w:fill="auto"/>
          </w:tcPr>
          <w:p w14:paraId="282652AB" w14:textId="5F25816C" w:rsidR="00A556BA" w:rsidRPr="001A3F28" w:rsidRDefault="00A556BA" w:rsidP="001A08D8">
            <w:pPr>
              <w:jc w:val="center"/>
            </w:pPr>
            <w:r w:rsidRPr="00433E99">
              <w:t>BenGates1985</w:t>
            </w:r>
          </w:p>
        </w:tc>
        <w:tc>
          <w:tcPr>
            <w:tcW w:w="990" w:type="dxa"/>
            <w:tcBorders>
              <w:bottom w:val="single" w:sz="4" w:space="0" w:color="auto"/>
            </w:tcBorders>
            <w:shd w:val="clear" w:color="auto" w:fill="auto"/>
          </w:tcPr>
          <w:p w14:paraId="613E271C" w14:textId="3CE2F476" w:rsidR="00A556BA" w:rsidRDefault="00A556BA" w:rsidP="001A08D8">
            <w:pPr>
              <w:jc w:val="center"/>
            </w:pPr>
            <w:r>
              <w:rPr>
                <w:rFonts w:hint="eastAsia"/>
              </w:rPr>
              <w:t>1</w:t>
            </w:r>
          </w:p>
        </w:tc>
      </w:tr>
      <w:tr w:rsidR="00A556BA" w14:paraId="41ED98CE" w14:textId="77777777" w:rsidTr="000A49E4">
        <w:trPr>
          <w:gridAfter w:val="1"/>
          <w:wAfter w:w="8" w:type="dxa"/>
          <w:trHeight w:val="227"/>
        </w:trPr>
        <w:tc>
          <w:tcPr>
            <w:tcW w:w="4740" w:type="dxa"/>
            <w:tcBorders>
              <w:bottom w:val="single" w:sz="4" w:space="0" w:color="auto"/>
            </w:tcBorders>
            <w:shd w:val="clear" w:color="auto" w:fill="FFFFFF" w:themeFill="background1"/>
          </w:tcPr>
          <w:p w14:paraId="5593B250" w14:textId="27976B17" w:rsidR="00A556BA" w:rsidRDefault="00A556BA" w:rsidP="001A08D8">
            <w:r>
              <w:rPr>
                <w:rFonts w:hint="eastAsia"/>
              </w:rPr>
              <w:t>A</w:t>
            </w:r>
            <w:r>
              <w:t>-19</w:t>
            </w:r>
          </w:p>
        </w:tc>
        <w:tc>
          <w:tcPr>
            <w:tcW w:w="2811" w:type="dxa"/>
            <w:tcBorders>
              <w:bottom w:val="single" w:sz="4" w:space="0" w:color="auto"/>
            </w:tcBorders>
            <w:shd w:val="clear" w:color="auto" w:fill="auto"/>
          </w:tcPr>
          <w:p w14:paraId="1E2C9882" w14:textId="0F1E9ADE" w:rsidR="00A556BA" w:rsidRPr="00A61899" w:rsidRDefault="00A556BA" w:rsidP="001A08D8">
            <w:pPr>
              <w:jc w:val="center"/>
            </w:pPr>
            <w:proofErr w:type="spellStart"/>
            <w:r w:rsidRPr="007A6EB5">
              <w:t>EOSAustralia</w:t>
            </w:r>
            <w:proofErr w:type="spellEnd"/>
          </w:p>
        </w:tc>
        <w:tc>
          <w:tcPr>
            <w:tcW w:w="990" w:type="dxa"/>
            <w:tcBorders>
              <w:bottom w:val="single" w:sz="4" w:space="0" w:color="auto"/>
            </w:tcBorders>
            <w:shd w:val="clear" w:color="auto" w:fill="auto"/>
          </w:tcPr>
          <w:p w14:paraId="2FE366DA" w14:textId="2A30E097" w:rsidR="00A556BA" w:rsidRDefault="00A556BA" w:rsidP="001A08D8">
            <w:pPr>
              <w:jc w:val="center"/>
            </w:pPr>
            <w:r>
              <w:rPr>
                <w:rFonts w:hint="eastAsia"/>
              </w:rPr>
              <w:t>1</w:t>
            </w:r>
          </w:p>
        </w:tc>
      </w:tr>
      <w:tr w:rsidR="00A556BA" w14:paraId="784EC57C" w14:textId="77777777" w:rsidTr="000A49E4">
        <w:trPr>
          <w:gridAfter w:val="1"/>
          <w:wAfter w:w="8" w:type="dxa"/>
          <w:trHeight w:val="227"/>
        </w:trPr>
        <w:tc>
          <w:tcPr>
            <w:tcW w:w="4740" w:type="dxa"/>
            <w:tcBorders>
              <w:bottom w:val="single" w:sz="4" w:space="0" w:color="auto"/>
            </w:tcBorders>
            <w:shd w:val="clear" w:color="auto" w:fill="FFFFFF" w:themeFill="background1"/>
          </w:tcPr>
          <w:p w14:paraId="2F80C3E2" w14:textId="1142AC33" w:rsidR="00A556BA" w:rsidRDefault="00A556BA" w:rsidP="001A08D8">
            <w:r>
              <w:rPr>
                <w:rFonts w:hint="eastAsia"/>
              </w:rPr>
              <w:t>A</w:t>
            </w:r>
            <w:r>
              <w:t>-20</w:t>
            </w:r>
          </w:p>
        </w:tc>
        <w:tc>
          <w:tcPr>
            <w:tcW w:w="2811" w:type="dxa"/>
            <w:tcBorders>
              <w:bottom w:val="single" w:sz="4" w:space="0" w:color="auto"/>
            </w:tcBorders>
            <w:shd w:val="clear" w:color="auto" w:fill="auto"/>
          </w:tcPr>
          <w:p w14:paraId="79E77084" w14:textId="14009791" w:rsidR="00A556BA" w:rsidRPr="00A61899" w:rsidRDefault="00A556BA" w:rsidP="001A08D8">
            <w:pPr>
              <w:jc w:val="center"/>
            </w:pPr>
            <w:proofErr w:type="spellStart"/>
            <w:r w:rsidRPr="007A6EB5">
              <w:t>EOSAustralia</w:t>
            </w:r>
            <w:proofErr w:type="spellEnd"/>
          </w:p>
        </w:tc>
        <w:tc>
          <w:tcPr>
            <w:tcW w:w="990" w:type="dxa"/>
            <w:tcBorders>
              <w:bottom w:val="single" w:sz="4" w:space="0" w:color="auto"/>
            </w:tcBorders>
            <w:shd w:val="clear" w:color="auto" w:fill="auto"/>
          </w:tcPr>
          <w:p w14:paraId="3ED479BB" w14:textId="606F3715" w:rsidR="00A556BA" w:rsidRDefault="000A49E4" w:rsidP="001A08D8">
            <w:pPr>
              <w:jc w:val="center"/>
            </w:pPr>
            <w:r>
              <w:t>0</w:t>
            </w:r>
          </w:p>
        </w:tc>
      </w:tr>
      <w:tr w:rsidR="00A556BA" w14:paraId="4E321F66" w14:textId="77777777" w:rsidTr="000A49E4">
        <w:trPr>
          <w:gridAfter w:val="1"/>
          <w:wAfter w:w="8" w:type="dxa"/>
          <w:trHeight w:val="227"/>
        </w:trPr>
        <w:tc>
          <w:tcPr>
            <w:tcW w:w="4740" w:type="dxa"/>
            <w:tcBorders>
              <w:bottom w:val="single" w:sz="4" w:space="0" w:color="auto"/>
            </w:tcBorders>
            <w:shd w:val="clear" w:color="auto" w:fill="FFFFFF" w:themeFill="background1"/>
          </w:tcPr>
          <w:p w14:paraId="3877EEE7" w14:textId="2A2F08B9" w:rsidR="00A556BA" w:rsidRDefault="00A556BA" w:rsidP="001A08D8">
            <w:r>
              <w:rPr>
                <w:rFonts w:hint="eastAsia"/>
              </w:rPr>
              <w:t>A</w:t>
            </w:r>
            <w:r>
              <w:t>-21</w:t>
            </w:r>
          </w:p>
        </w:tc>
        <w:tc>
          <w:tcPr>
            <w:tcW w:w="2811" w:type="dxa"/>
            <w:tcBorders>
              <w:bottom w:val="single" w:sz="4" w:space="0" w:color="auto"/>
            </w:tcBorders>
            <w:shd w:val="clear" w:color="auto" w:fill="auto"/>
          </w:tcPr>
          <w:p w14:paraId="6C14D70D" w14:textId="4BCA0BAE" w:rsidR="00A556BA" w:rsidRPr="00A61899" w:rsidRDefault="00A556BA" w:rsidP="001A08D8">
            <w:pPr>
              <w:jc w:val="center"/>
            </w:pPr>
            <w:proofErr w:type="spellStart"/>
            <w:r w:rsidRPr="007A6EB5">
              <w:t>EOSAustralia</w:t>
            </w:r>
            <w:proofErr w:type="spellEnd"/>
          </w:p>
        </w:tc>
        <w:tc>
          <w:tcPr>
            <w:tcW w:w="990" w:type="dxa"/>
            <w:tcBorders>
              <w:bottom w:val="single" w:sz="4" w:space="0" w:color="auto"/>
            </w:tcBorders>
            <w:shd w:val="clear" w:color="auto" w:fill="auto"/>
          </w:tcPr>
          <w:p w14:paraId="768B0455" w14:textId="212EFD36" w:rsidR="00A556BA" w:rsidRDefault="00A556BA" w:rsidP="001A08D8">
            <w:pPr>
              <w:jc w:val="center"/>
            </w:pPr>
            <w:r>
              <w:rPr>
                <w:rFonts w:hint="eastAsia"/>
              </w:rPr>
              <w:t>1</w:t>
            </w:r>
          </w:p>
        </w:tc>
      </w:tr>
      <w:tr w:rsidR="00A556BA" w14:paraId="2A9A6E65" w14:textId="77777777" w:rsidTr="000A49E4">
        <w:trPr>
          <w:gridAfter w:val="1"/>
          <w:wAfter w:w="8" w:type="dxa"/>
          <w:trHeight w:val="227"/>
        </w:trPr>
        <w:tc>
          <w:tcPr>
            <w:tcW w:w="4740" w:type="dxa"/>
            <w:tcBorders>
              <w:bottom w:val="single" w:sz="4" w:space="0" w:color="auto"/>
            </w:tcBorders>
            <w:shd w:val="clear" w:color="auto" w:fill="FFFFFF" w:themeFill="background1"/>
          </w:tcPr>
          <w:p w14:paraId="4CA8195A" w14:textId="0BA1350C" w:rsidR="00A556BA" w:rsidRDefault="00A556BA" w:rsidP="001A08D8">
            <w:r>
              <w:rPr>
                <w:rFonts w:hint="eastAsia"/>
              </w:rPr>
              <w:t>A</w:t>
            </w:r>
            <w:r>
              <w:t>-22</w:t>
            </w:r>
          </w:p>
        </w:tc>
        <w:tc>
          <w:tcPr>
            <w:tcW w:w="2811" w:type="dxa"/>
            <w:tcBorders>
              <w:bottom w:val="single" w:sz="4" w:space="0" w:color="auto"/>
            </w:tcBorders>
            <w:shd w:val="clear" w:color="auto" w:fill="auto"/>
          </w:tcPr>
          <w:p w14:paraId="67E16E4E" w14:textId="469CE7D0" w:rsidR="00A556BA" w:rsidRPr="00A61899" w:rsidRDefault="00A556BA" w:rsidP="001A08D8">
            <w:pPr>
              <w:jc w:val="center"/>
            </w:pPr>
            <w:proofErr w:type="spellStart"/>
            <w:r w:rsidRPr="007A6EB5">
              <w:t>EOSAustralia</w:t>
            </w:r>
            <w:proofErr w:type="spellEnd"/>
          </w:p>
        </w:tc>
        <w:tc>
          <w:tcPr>
            <w:tcW w:w="990" w:type="dxa"/>
            <w:tcBorders>
              <w:bottom w:val="single" w:sz="4" w:space="0" w:color="auto"/>
            </w:tcBorders>
            <w:shd w:val="clear" w:color="auto" w:fill="auto"/>
          </w:tcPr>
          <w:p w14:paraId="4E5193A8" w14:textId="218388E3" w:rsidR="00A556BA" w:rsidRDefault="00A556BA" w:rsidP="001A08D8">
            <w:pPr>
              <w:jc w:val="center"/>
            </w:pPr>
            <w:r>
              <w:rPr>
                <w:rFonts w:hint="eastAsia"/>
              </w:rPr>
              <w:t>1</w:t>
            </w:r>
          </w:p>
        </w:tc>
      </w:tr>
      <w:tr w:rsidR="00A556BA" w14:paraId="49757DC9" w14:textId="77777777" w:rsidTr="000A49E4">
        <w:trPr>
          <w:gridAfter w:val="1"/>
          <w:wAfter w:w="8" w:type="dxa"/>
          <w:trHeight w:val="227"/>
        </w:trPr>
        <w:tc>
          <w:tcPr>
            <w:tcW w:w="4740" w:type="dxa"/>
            <w:tcBorders>
              <w:bottom w:val="single" w:sz="4" w:space="0" w:color="auto"/>
            </w:tcBorders>
            <w:shd w:val="clear" w:color="auto" w:fill="FFFFFF" w:themeFill="background1"/>
          </w:tcPr>
          <w:p w14:paraId="0F860AFB" w14:textId="5256C04D" w:rsidR="00A556BA" w:rsidRDefault="00A556BA" w:rsidP="001A08D8">
            <w:r>
              <w:rPr>
                <w:rFonts w:hint="eastAsia"/>
              </w:rPr>
              <w:t>A</w:t>
            </w:r>
            <w:r>
              <w:t>-23</w:t>
            </w:r>
          </w:p>
        </w:tc>
        <w:tc>
          <w:tcPr>
            <w:tcW w:w="2811" w:type="dxa"/>
            <w:tcBorders>
              <w:bottom w:val="single" w:sz="4" w:space="0" w:color="auto"/>
            </w:tcBorders>
            <w:shd w:val="clear" w:color="auto" w:fill="auto"/>
          </w:tcPr>
          <w:p w14:paraId="245FF74F" w14:textId="06991194" w:rsidR="00A556BA" w:rsidRPr="00A61899" w:rsidRDefault="00A556BA" w:rsidP="001A08D8">
            <w:pPr>
              <w:jc w:val="center"/>
            </w:pPr>
            <w:proofErr w:type="spellStart"/>
            <w:r w:rsidRPr="007A6EB5">
              <w:t>EOSAustralia</w:t>
            </w:r>
            <w:proofErr w:type="spellEnd"/>
          </w:p>
        </w:tc>
        <w:tc>
          <w:tcPr>
            <w:tcW w:w="990" w:type="dxa"/>
            <w:tcBorders>
              <w:bottom w:val="single" w:sz="4" w:space="0" w:color="auto"/>
            </w:tcBorders>
            <w:shd w:val="clear" w:color="auto" w:fill="auto"/>
          </w:tcPr>
          <w:p w14:paraId="109F470D" w14:textId="3347B172" w:rsidR="00A556BA" w:rsidRDefault="000A49E4" w:rsidP="001A08D8">
            <w:pPr>
              <w:jc w:val="center"/>
            </w:pPr>
            <w:r>
              <w:t>0</w:t>
            </w:r>
          </w:p>
        </w:tc>
      </w:tr>
      <w:tr w:rsidR="00A556BA" w14:paraId="70DC9A31" w14:textId="77777777" w:rsidTr="000A49E4">
        <w:trPr>
          <w:gridAfter w:val="1"/>
          <w:wAfter w:w="8" w:type="dxa"/>
          <w:trHeight w:val="227"/>
        </w:trPr>
        <w:tc>
          <w:tcPr>
            <w:tcW w:w="4740" w:type="dxa"/>
            <w:tcBorders>
              <w:bottom w:val="single" w:sz="4" w:space="0" w:color="auto"/>
            </w:tcBorders>
            <w:shd w:val="clear" w:color="auto" w:fill="FFFFFF" w:themeFill="background1"/>
          </w:tcPr>
          <w:p w14:paraId="2DF497FF" w14:textId="5117B267" w:rsidR="00A556BA" w:rsidRDefault="00A556BA" w:rsidP="001A08D8">
            <w:r>
              <w:rPr>
                <w:rFonts w:hint="eastAsia"/>
              </w:rPr>
              <w:t>A</w:t>
            </w:r>
            <w:r>
              <w:t>-24</w:t>
            </w:r>
          </w:p>
        </w:tc>
        <w:tc>
          <w:tcPr>
            <w:tcW w:w="2811" w:type="dxa"/>
            <w:tcBorders>
              <w:bottom w:val="single" w:sz="4" w:space="0" w:color="auto"/>
            </w:tcBorders>
            <w:shd w:val="clear" w:color="auto" w:fill="auto"/>
          </w:tcPr>
          <w:p w14:paraId="1B77CE55" w14:textId="1D74B0F4" w:rsidR="00A556BA" w:rsidRPr="00433E99" w:rsidRDefault="00A556BA" w:rsidP="001A08D8">
            <w:pPr>
              <w:jc w:val="center"/>
            </w:pPr>
            <w:r w:rsidRPr="007A6EB5">
              <w:t>Celu (</w:t>
            </w:r>
            <w:proofErr w:type="spellStart"/>
            <w:r w:rsidRPr="007A6EB5">
              <w:t>Blockgenic</w:t>
            </w:r>
            <w:proofErr w:type="spellEnd"/>
            <w:r w:rsidRPr="007A6EB5">
              <w:t>)</w:t>
            </w:r>
          </w:p>
        </w:tc>
        <w:tc>
          <w:tcPr>
            <w:tcW w:w="990" w:type="dxa"/>
            <w:tcBorders>
              <w:bottom w:val="single" w:sz="4" w:space="0" w:color="auto"/>
            </w:tcBorders>
            <w:shd w:val="clear" w:color="auto" w:fill="auto"/>
          </w:tcPr>
          <w:p w14:paraId="5E334B4C" w14:textId="3B39CBAE" w:rsidR="00A556BA" w:rsidRDefault="000A49E4" w:rsidP="001A08D8">
            <w:pPr>
              <w:jc w:val="center"/>
            </w:pPr>
            <w:r>
              <w:t>0</w:t>
            </w:r>
          </w:p>
        </w:tc>
      </w:tr>
      <w:tr w:rsidR="00A556BA" w14:paraId="131B6649" w14:textId="77777777" w:rsidTr="000A49E4">
        <w:trPr>
          <w:gridAfter w:val="1"/>
          <w:wAfter w:w="8" w:type="dxa"/>
          <w:trHeight w:val="227"/>
        </w:trPr>
        <w:tc>
          <w:tcPr>
            <w:tcW w:w="4740" w:type="dxa"/>
            <w:tcBorders>
              <w:bottom w:val="single" w:sz="4" w:space="0" w:color="auto"/>
            </w:tcBorders>
            <w:shd w:val="clear" w:color="auto" w:fill="FFFFFF" w:themeFill="background1"/>
          </w:tcPr>
          <w:p w14:paraId="7EDF53E9" w14:textId="67855C0E" w:rsidR="00A556BA" w:rsidRDefault="00A556BA" w:rsidP="001A08D8">
            <w:r>
              <w:rPr>
                <w:rFonts w:hint="eastAsia"/>
              </w:rPr>
              <w:t>A</w:t>
            </w:r>
            <w:r>
              <w:t>-25</w:t>
            </w:r>
          </w:p>
        </w:tc>
        <w:tc>
          <w:tcPr>
            <w:tcW w:w="2811" w:type="dxa"/>
            <w:tcBorders>
              <w:bottom w:val="single" w:sz="4" w:space="0" w:color="auto"/>
            </w:tcBorders>
            <w:shd w:val="clear" w:color="auto" w:fill="auto"/>
          </w:tcPr>
          <w:p w14:paraId="58A313CB" w14:textId="086D98CC" w:rsidR="00A556BA" w:rsidRPr="00433E99" w:rsidRDefault="00A556BA" w:rsidP="001A08D8">
            <w:pPr>
              <w:jc w:val="center"/>
            </w:pPr>
            <w:r w:rsidRPr="007A6EB5">
              <w:t>Celu (</w:t>
            </w:r>
            <w:proofErr w:type="spellStart"/>
            <w:r w:rsidRPr="007A6EB5">
              <w:t>Blockgenic</w:t>
            </w:r>
            <w:proofErr w:type="spellEnd"/>
            <w:r w:rsidRPr="007A6EB5">
              <w:t>)</w:t>
            </w:r>
          </w:p>
        </w:tc>
        <w:tc>
          <w:tcPr>
            <w:tcW w:w="990" w:type="dxa"/>
            <w:tcBorders>
              <w:bottom w:val="single" w:sz="4" w:space="0" w:color="auto"/>
            </w:tcBorders>
            <w:shd w:val="clear" w:color="auto" w:fill="auto"/>
          </w:tcPr>
          <w:p w14:paraId="033B4038" w14:textId="376866BA" w:rsidR="00A556BA" w:rsidRDefault="000A49E4" w:rsidP="001A08D8">
            <w:pPr>
              <w:jc w:val="center"/>
            </w:pPr>
            <w:r>
              <w:t>0</w:t>
            </w:r>
          </w:p>
        </w:tc>
      </w:tr>
      <w:tr w:rsidR="00403A62" w14:paraId="260BB2FD" w14:textId="77777777" w:rsidTr="00B171CF">
        <w:trPr>
          <w:gridAfter w:val="1"/>
          <w:wAfter w:w="8" w:type="dxa"/>
          <w:trHeight w:val="1268"/>
        </w:trPr>
        <w:tc>
          <w:tcPr>
            <w:tcW w:w="8541" w:type="dxa"/>
            <w:gridSpan w:val="3"/>
            <w:tcBorders>
              <w:top w:val="single" w:sz="4" w:space="0" w:color="auto"/>
            </w:tcBorders>
            <w:shd w:val="clear" w:color="auto" w:fill="FFFFFF" w:themeFill="background1"/>
            <w:vAlign w:val="center"/>
          </w:tcPr>
          <w:p w14:paraId="088D0BD6" w14:textId="322A41BC" w:rsidR="00403A62" w:rsidRDefault="00403A62" w:rsidP="001A08D8">
            <w:pPr>
              <w:jc w:val="center"/>
            </w:pPr>
          </w:p>
        </w:tc>
      </w:tr>
      <w:tr w:rsidR="00A556BA" w14:paraId="7CE9A7AA" w14:textId="77777777" w:rsidTr="000A49E4">
        <w:trPr>
          <w:gridAfter w:val="1"/>
          <w:wAfter w:w="8" w:type="dxa"/>
          <w:trHeight w:val="227"/>
        </w:trPr>
        <w:tc>
          <w:tcPr>
            <w:tcW w:w="4740" w:type="dxa"/>
            <w:tcBorders>
              <w:top w:val="single" w:sz="4" w:space="0" w:color="auto"/>
            </w:tcBorders>
            <w:shd w:val="clear" w:color="auto" w:fill="92CDDC" w:themeFill="accent5" w:themeFillTint="99"/>
            <w:vAlign w:val="center"/>
          </w:tcPr>
          <w:p w14:paraId="18AC01B4" w14:textId="31519F1C" w:rsidR="00A556BA" w:rsidRDefault="00A556BA" w:rsidP="001A08D8">
            <w:r w:rsidRPr="00754645">
              <w:rPr>
                <w:b/>
                <w:sz w:val="22"/>
                <w:szCs w:val="22"/>
              </w:rPr>
              <w:t>BP Agreement</w:t>
            </w:r>
          </w:p>
        </w:tc>
        <w:tc>
          <w:tcPr>
            <w:tcW w:w="2811" w:type="dxa"/>
            <w:tcBorders>
              <w:top w:val="single" w:sz="4" w:space="0" w:color="auto"/>
            </w:tcBorders>
            <w:shd w:val="clear" w:color="auto" w:fill="92CDDC" w:themeFill="accent5" w:themeFillTint="99"/>
            <w:vAlign w:val="center"/>
          </w:tcPr>
          <w:p w14:paraId="19CA152F" w14:textId="1E62D4A5" w:rsidR="00A556BA" w:rsidRPr="00433E99" w:rsidRDefault="00A556BA" w:rsidP="001A08D8">
            <w:pPr>
              <w:jc w:val="center"/>
            </w:pPr>
          </w:p>
        </w:tc>
        <w:tc>
          <w:tcPr>
            <w:tcW w:w="990" w:type="dxa"/>
            <w:tcBorders>
              <w:top w:val="single" w:sz="4" w:space="0" w:color="auto"/>
            </w:tcBorders>
            <w:shd w:val="clear" w:color="auto" w:fill="92CDDC" w:themeFill="accent5" w:themeFillTint="99"/>
            <w:vAlign w:val="center"/>
          </w:tcPr>
          <w:p w14:paraId="789B67CA" w14:textId="093B8B37" w:rsidR="00A556BA" w:rsidRDefault="00A556BA" w:rsidP="001A08D8">
            <w:pPr>
              <w:jc w:val="center"/>
            </w:pPr>
          </w:p>
        </w:tc>
      </w:tr>
      <w:tr w:rsidR="00A556BA" w14:paraId="2C41F23B" w14:textId="77777777" w:rsidTr="000A49E4">
        <w:trPr>
          <w:gridAfter w:val="1"/>
          <w:wAfter w:w="8" w:type="dxa"/>
          <w:trHeight w:val="227"/>
        </w:trPr>
        <w:tc>
          <w:tcPr>
            <w:tcW w:w="4740" w:type="dxa"/>
            <w:shd w:val="clear" w:color="auto" w:fill="F2F2F2" w:themeFill="background1" w:themeFillShade="F2"/>
          </w:tcPr>
          <w:p w14:paraId="4A94613F" w14:textId="1249313E" w:rsidR="00A556BA" w:rsidRDefault="00A556BA" w:rsidP="001A08D8">
            <w:r w:rsidRPr="00512D55">
              <w:t>1</w:t>
            </w:r>
          </w:p>
        </w:tc>
        <w:tc>
          <w:tcPr>
            <w:tcW w:w="2811" w:type="dxa"/>
          </w:tcPr>
          <w:p w14:paraId="39638B9F" w14:textId="3F9447CC" w:rsidR="00A556BA" w:rsidRPr="00433E99" w:rsidRDefault="00A556BA" w:rsidP="001A08D8">
            <w:pPr>
              <w:jc w:val="center"/>
            </w:pPr>
          </w:p>
        </w:tc>
        <w:tc>
          <w:tcPr>
            <w:tcW w:w="990" w:type="dxa"/>
          </w:tcPr>
          <w:p w14:paraId="3AF03585" w14:textId="083CC5B8" w:rsidR="00A556BA" w:rsidRDefault="00A556BA" w:rsidP="001A08D8">
            <w:pPr>
              <w:jc w:val="center"/>
            </w:pPr>
          </w:p>
        </w:tc>
      </w:tr>
      <w:tr w:rsidR="00A556BA" w14:paraId="5A3EA5B2" w14:textId="77777777" w:rsidTr="000A49E4">
        <w:trPr>
          <w:gridAfter w:val="1"/>
          <w:wAfter w:w="8" w:type="dxa"/>
          <w:trHeight w:val="227"/>
        </w:trPr>
        <w:tc>
          <w:tcPr>
            <w:tcW w:w="4740" w:type="dxa"/>
            <w:shd w:val="clear" w:color="auto" w:fill="F2F2F2" w:themeFill="background1" w:themeFillShade="F2"/>
          </w:tcPr>
          <w:p w14:paraId="28060FA9" w14:textId="2A3FE6B7" w:rsidR="00A556BA" w:rsidRDefault="00A556BA" w:rsidP="001A08D8">
            <w:r w:rsidRPr="00512D55">
              <w:t>2</w:t>
            </w:r>
          </w:p>
        </w:tc>
        <w:tc>
          <w:tcPr>
            <w:tcW w:w="2811" w:type="dxa"/>
          </w:tcPr>
          <w:p w14:paraId="0B939419" w14:textId="72E96D6F" w:rsidR="00A556BA" w:rsidRPr="00433E99" w:rsidRDefault="00A556BA" w:rsidP="001A08D8">
            <w:pPr>
              <w:jc w:val="center"/>
            </w:pPr>
          </w:p>
        </w:tc>
        <w:tc>
          <w:tcPr>
            <w:tcW w:w="990" w:type="dxa"/>
          </w:tcPr>
          <w:p w14:paraId="37A5446C" w14:textId="061E14F6" w:rsidR="00A556BA" w:rsidRDefault="00A556BA" w:rsidP="001A08D8">
            <w:pPr>
              <w:jc w:val="center"/>
            </w:pPr>
          </w:p>
        </w:tc>
      </w:tr>
      <w:tr w:rsidR="00A556BA" w14:paraId="38B07AD2" w14:textId="77777777" w:rsidTr="000A49E4">
        <w:trPr>
          <w:gridAfter w:val="1"/>
          <w:wAfter w:w="8" w:type="dxa"/>
          <w:trHeight w:val="227"/>
        </w:trPr>
        <w:tc>
          <w:tcPr>
            <w:tcW w:w="4740" w:type="dxa"/>
            <w:shd w:val="clear" w:color="auto" w:fill="F2F2F2" w:themeFill="background1" w:themeFillShade="F2"/>
          </w:tcPr>
          <w:p w14:paraId="2EEC354E" w14:textId="64775236" w:rsidR="00A556BA" w:rsidRDefault="00A556BA" w:rsidP="001A08D8">
            <w:r w:rsidRPr="00512D55">
              <w:t>3</w:t>
            </w:r>
          </w:p>
        </w:tc>
        <w:tc>
          <w:tcPr>
            <w:tcW w:w="2811" w:type="dxa"/>
          </w:tcPr>
          <w:p w14:paraId="36C5B632" w14:textId="1B5D6C6E" w:rsidR="00A556BA" w:rsidRPr="00433E99" w:rsidRDefault="00A556BA" w:rsidP="001A08D8">
            <w:pPr>
              <w:jc w:val="center"/>
            </w:pPr>
          </w:p>
        </w:tc>
        <w:tc>
          <w:tcPr>
            <w:tcW w:w="990" w:type="dxa"/>
          </w:tcPr>
          <w:p w14:paraId="59EB733B" w14:textId="6AFA75FB" w:rsidR="00A556BA" w:rsidRDefault="00A556BA" w:rsidP="001A08D8">
            <w:pPr>
              <w:jc w:val="center"/>
            </w:pPr>
          </w:p>
        </w:tc>
      </w:tr>
      <w:tr w:rsidR="00A556BA" w14:paraId="42117C12" w14:textId="77777777" w:rsidTr="000A49E4">
        <w:trPr>
          <w:gridAfter w:val="1"/>
          <w:wAfter w:w="8" w:type="dxa"/>
          <w:trHeight w:val="227"/>
        </w:trPr>
        <w:tc>
          <w:tcPr>
            <w:tcW w:w="4740" w:type="dxa"/>
            <w:shd w:val="clear" w:color="auto" w:fill="FFFFFF" w:themeFill="background1"/>
          </w:tcPr>
          <w:p w14:paraId="0E2ED77D" w14:textId="3785049F" w:rsidR="00A556BA" w:rsidRDefault="00080293" w:rsidP="001A08D8">
            <w:r>
              <w:rPr>
                <w:rFonts w:hint="eastAsia"/>
              </w:rPr>
              <w:t>B</w:t>
            </w:r>
            <w:r>
              <w:t>-24</w:t>
            </w:r>
          </w:p>
        </w:tc>
        <w:tc>
          <w:tcPr>
            <w:tcW w:w="2811" w:type="dxa"/>
            <w:shd w:val="clear" w:color="auto" w:fill="FFFFFF" w:themeFill="background1"/>
          </w:tcPr>
          <w:p w14:paraId="360D83BE" w14:textId="69650B3C" w:rsidR="00A556BA" w:rsidRPr="00433E99" w:rsidRDefault="00080293" w:rsidP="001A08D8">
            <w:pPr>
              <w:jc w:val="center"/>
            </w:pPr>
            <w:r w:rsidRPr="00080293">
              <w:t xml:space="preserve">Rick </w:t>
            </w:r>
            <w:proofErr w:type="gramStart"/>
            <w:r w:rsidRPr="00080293">
              <w:t>Schlesinger(</w:t>
            </w:r>
            <w:proofErr w:type="gramEnd"/>
            <w:r w:rsidRPr="00080293">
              <w:t>EOS New York)</w:t>
            </w:r>
          </w:p>
        </w:tc>
        <w:tc>
          <w:tcPr>
            <w:tcW w:w="990" w:type="dxa"/>
          </w:tcPr>
          <w:p w14:paraId="3F83E5BE" w14:textId="65F30735" w:rsidR="00A556BA" w:rsidRDefault="000A49E4" w:rsidP="001A08D8">
            <w:pPr>
              <w:jc w:val="center"/>
            </w:pPr>
            <w:r>
              <w:t>0</w:t>
            </w:r>
          </w:p>
        </w:tc>
      </w:tr>
      <w:tr w:rsidR="00A556BA" w14:paraId="708F72C0" w14:textId="77777777" w:rsidTr="000A49E4">
        <w:trPr>
          <w:gridAfter w:val="1"/>
          <w:wAfter w:w="8" w:type="dxa"/>
          <w:trHeight w:val="227"/>
        </w:trPr>
        <w:tc>
          <w:tcPr>
            <w:tcW w:w="4740" w:type="dxa"/>
            <w:shd w:val="clear" w:color="auto" w:fill="F2F2F2" w:themeFill="background1" w:themeFillShade="F2"/>
          </w:tcPr>
          <w:p w14:paraId="4C03DDDF" w14:textId="37FAE3AC" w:rsidR="00A556BA" w:rsidRDefault="00A556BA" w:rsidP="001A08D8">
            <w:r w:rsidRPr="00512D55">
              <w:t>4</w:t>
            </w:r>
          </w:p>
        </w:tc>
        <w:tc>
          <w:tcPr>
            <w:tcW w:w="2811" w:type="dxa"/>
          </w:tcPr>
          <w:p w14:paraId="4B63A29B" w14:textId="715BF673" w:rsidR="00A556BA" w:rsidRPr="00433E99" w:rsidRDefault="00A556BA" w:rsidP="001A08D8">
            <w:pPr>
              <w:jc w:val="center"/>
            </w:pPr>
          </w:p>
        </w:tc>
        <w:tc>
          <w:tcPr>
            <w:tcW w:w="990" w:type="dxa"/>
          </w:tcPr>
          <w:p w14:paraId="4861F20B" w14:textId="2B35A5A7" w:rsidR="00A556BA" w:rsidRDefault="00A556BA" w:rsidP="001A08D8">
            <w:pPr>
              <w:jc w:val="center"/>
            </w:pPr>
          </w:p>
        </w:tc>
      </w:tr>
      <w:tr w:rsidR="00A556BA" w14:paraId="7B5FC207" w14:textId="77777777" w:rsidTr="000A49E4">
        <w:trPr>
          <w:gridAfter w:val="1"/>
          <w:wAfter w:w="8" w:type="dxa"/>
          <w:trHeight w:val="227"/>
        </w:trPr>
        <w:tc>
          <w:tcPr>
            <w:tcW w:w="4740" w:type="dxa"/>
            <w:shd w:val="clear" w:color="auto" w:fill="FFFFFF" w:themeFill="background1"/>
          </w:tcPr>
          <w:p w14:paraId="6F5E8EB2" w14:textId="1EDF11F4" w:rsidR="00A556BA" w:rsidRDefault="00A556BA" w:rsidP="001A08D8">
            <w:r>
              <w:rPr>
                <w:rFonts w:hint="eastAsia"/>
              </w:rPr>
              <w:t>B</w:t>
            </w:r>
            <w:r>
              <w:t>-1</w:t>
            </w:r>
          </w:p>
        </w:tc>
        <w:tc>
          <w:tcPr>
            <w:tcW w:w="2811" w:type="dxa"/>
            <w:shd w:val="clear" w:color="auto" w:fill="FFFFFF" w:themeFill="background1"/>
          </w:tcPr>
          <w:p w14:paraId="19954797" w14:textId="1498FD5A" w:rsidR="00A556BA" w:rsidRPr="007A6EB5" w:rsidRDefault="00A556BA" w:rsidP="001A08D8">
            <w:pPr>
              <w:jc w:val="center"/>
            </w:pPr>
            <w:r w:rsidRPr="00A556BA">
              <w:t>Josh Kauffman (EOS Canada)</w:t>
            </w:r>
          </w:p>
        </w:tc>
        <w:tc>
          <w:tcPr>
            <w:tcW w:w="990" w:type="dxa"/>
          </w:tcPr>
          <w:p w14:paraId="0EE82853" w14:textId="4C3C16C6" w:rsidR="00A556BA" w:rsidRDefault="00A556BA" w:rsidP="001A08D8">
            <w:pPr>
              <w:jc w:val="center"/>
            </w:pPr>
            <w:r>
              <w:rPr>
                <w:rFonts w:hint="eastAsia"/>
              </w:rPr>
              <w:t>4</w:t>
            </w:r>
          </w:p>
        </w:tc>
      </w:tr>
      <w:tr w:rsidR="00A556BA" w14:paraId="4A75A391" w14:textId="77777777" w:rsidTr="000A49E4">
        <w:trPr>
          <w:gridAfter w:val="1"/>
          <w:wAfter w:w="8" w:type="dxa"/>
          <w:trHeight w:val="227"/>
        </w:trPr>
        <w:tc>
          <w:tcPr>
            <w:tcW w:w="4740" w:type="dxa"/>
            <w:shd w:val="clear" w:color="auto" w:fill="F2F2F2" w:themeFill="background1" w:themeFillShade="F2"/>
          </w:tcPr>
          <w:p w14:paraId="779AC98B" w14:textId="3D8327B0" w:rsidR="00A556BA" w:rsidRDefault="00A556BA" w:rsidP="001A08D8">
            <w:r w:rsidRPr="00512D55">
              <w:t>5</w:t>
            </w:r>
          </w:p>
        </w:tc>
        <w:tc>
          <w:tcPr>
            <w:tcW w:w="2811" w:type="dxa"/>
          </w:tcPr>
          <w:p w14:paraId="0832C0C0" w14:textId="1DDDF945" w:rsidR="00A556BA" w:rsidRPr="007A6EB5" w:rsidRDefault="00A556BA" w:rsidP="001A08D8">
            <w:pPr>
              <w:jc w:val="center"/>
            </w:pPr>
          </w:p>
        </w:tc>
        <w:tc>
          <w:tcPr>
            <w:tcW w:w="990" w:type="dxa"/>
          </w:tcPr>
          <w:p w14:paraId="1E1944EB" w14:textId="420DA1C3" w:rsidR="00A556BA" w:rsidRDefault="00A556BA" w:rsidP="001A08D8">
            <w:pPr>
              <w:jc w:val="center"/>
            </w:pPr>
          </w:p>
        </w:tc>
      </w:tr>
      <w:tr w:rsidR="00A556BA" w14:paraId="452F4DAB" w14:textId="77777777" w:rsidTr="000A49E4">
        <w:trPr>
          <w:gridAfter w:val="1"/>
          <w:wAfter w:w="8" w:type="dxa"/>
          <w:trHeight w:val="227"/>
        </w:trPr>
        <w:tc>
          <w:tcPr>
            <w:tcW w:w="4740" w:type="dxa"/>
            <w:shd w:val="clear" w:color="auto" w:fill="FFFFFF" w:themeFill="background1"/>
          </w:tcPr>
          <w:p w14:paraId="22C92935" w14:textId="0B0EC485" w:rsidR="00A556BA" w:rsidRDefault="002A481A" w:rsidP="001A08D8">
            <w:r>
              <w:rPr>
                <w:rFonts w:hint="eastAsia"/>
              </w:rPr>
              <w:t>B</w:t>
            </w:r>
            <w:r>
              <w:t>-2</w:t>
            </w:r>
          </w:p>
        </w:tc>
        <w:tc>
          <w:tcPr>
            <w:tcW w:w="2811" w:type="dxa"/>
            <w:shd w:val="clear" w:color="auto" w:fill="FFFFFF" w:themeFill="background1"/>
          </w:tcPr>
          <w:p w14:paraId="1A3E8862" w14:textId="34126E62" w:rsidR="00A556BA" w:rsidRPr="007A6EB5" w:rsidRDefault="002A481A" w:rsidP="001A08D8">
            <w:pPr>
              <w:jc w:val="center"/>
            </w:pPr>
            <w:r w:rsidRPr="002A481A">
              <w:t>Josh Kauffman (EOS Canada)</w:t>
            </w:r>
          </w:p>
        </w:tc>
        <w:tc>
          <w:tcPr>
            <w:tcW w:w="990" w:type="dxa"/>
          </w:tcPr>
          <w:p w14:paraId="6C02DEEE" w14:textId="4221800A" w:rsidR="00A556BA" w:rsidRDefault="002A481A" w:rsidP="001A08D8">
            <w:pPr>
              <w:jc w:val="center"/>
            </w:pPr>
            <w:r>
              <w:rPr>
                <w:rFonts w:hint="eastAsia"/>
              </w:rPr>
              <w:t>5</w:t>
            </w:r>
          </w:p>
        </w:tc>
      </w:tr>
      <w:tr w:rsidR="00A556BA" w14:paraId="3B1F47CC" w14:textId="77777777" w:rsidTr="000A49E4">
        <w:trPr>
          <w:gridAfter w:val="1"/>
          <w:wAfter w:w="8" w:type="dxa"/>
          <w:trHeight w:val="227"/>
        </w:trPr>
        <w:tc>
          <w:tcPr>
            <w:tcW w:w="4740" w:type="dxa"/>
            <w:shd w:val="clear" w:color="auto" w:fill="F2F2F2" w:themeFill="background1" w:themeFillShade="F2"/>
          </w:tcPr>
          <w:p w14:paraId="295EF23B" w14:textId="03B63731" w:rsidR="00A556BA" w:rsidRDefault="00A556BA" w:rsidP="001A08D8">
            <w:r w:rsidRPr="00512D55">
              <w:t>6</w:t>
            </w:r>
          </w:p>
        </w:tc>
        <w:tc>
          <w:tcPr>
            <w:tcW w:w="2811" w:type="dxa"/>
          </w:tcPr>
          <w:p w14:paraId="3A7F8B8A" w14:textId="3E7C7950" w:rsidR="00A556BA" w:rsidRPr="007A6EB5" w:rsidRDefault="00A556BA" w:rsidP="001A08D8">
            <w:pPr>
              <w:jc w:val="center"/>
            </w:pPr>
          </w:p>
        </w:tc>
        <w:tc>
          <w:tcPr>
            <w:tcW w:w="990" w:type="dxa"/>
          </w:tcPr>
          <w:p w14:paraId="4A18F942" w14:textId="48DE0B1B" w:rsidR="00A556BA" w:rsidRDefault="00A556BA" w:rsidP="001A08D8">
            <w:pPr>
              <w:jc w:val="center"/>
            </w:pPr>
          </w:p>
        </w:tc>
      </w:tr>
      <w:tr w:rsidR="00A556BA" w14:paraId="7E73DA89" w14:textId="77777777" w:rsidTr="000A49E4">
        <w:trPr>
          <w:gridAfter w:val="1"/>
          <w:wAfter w:w="8" w:type="dxa"/>
          <w:trHeight w:val="227"/>
        </w:trPr>
        <w:tc>
          <w:tcPr>
            <w:tcW w:w="4740" w:type="dxa"/>
            <w:shd w:val="clear" w:color="auto" w:fill="FFFFFF" w:themeFill="background1"/>
          </w:tcPr>
          <w:p w14:paraId="387220CA" w14:textId="3CEA826E" w:rsidR="00A556BA" w:rsidRDefault="002A481A" w:rsidP="001A08D8">
            <w:r>
              <w:rPr>
                <w:rFonts w:hint="eastAsia"/>
              </w:rPr>
              <w:lastRenderedPageBreak/>
              <w:t>B</w:t>
            </w:r>
            <w:r>
              <w:t>-3</w:t>
            </w:r>
          </w:p>
        </w:tc>
        <w:tc>
          <w:tcPr>
            <w:tcW w:w="2811" w:type="dxa"/>
            <w:shd w:val="clear" w:color="auto" w:fill="FFFFFF" w:themeFill="background1"/>
          </w:tcPr>
          <w:p w14:paraId="0D60C991" w14:textId="1A4B8170" w:rsidR="00A556BA" w:rsidRPr="007A6EB5" w:rsidRDefault="00EE3E96" w:rsidP="001A08D8">
            <w:pPr>
              <w:jc w:val="center"/>
            </w:pPr>
            <w:r w:rsidRPr="00EE3E96">
              <w:t>Josh Kauffman (EOS Canada)</w:t>
            </w:r>
          </w:p>
        </w:tc>
        <w:tc>
          <w:tcPr>
            <w:tcW w:w="990" w:type="dxa"/>
          </w:tcPr>
          <w:p w14:paraId="55216D88" w14:textId="5DB152DE" w:rsidR="00A556BA" w:rsidRDefault="00EE3E96" w:rsidP="001A08D8">
            <w:pPr>
              <w:jc w:val="center"/>
            </w:pPr>
            <w:r>
              <w:rPr>
                <w:rFonts w:hint="eastAsia"/>
              </w:rPr>
              <w:t>5</w:t>
            </w:r>
          </w:p>
        </w:tc>
      </w:tr>
      <w:tr w:rsidR="00A556BA" w14:paraId="54FF08DD" w14:textId="77777777" w:rsidTr="000A49E4">
        <w:trPr>
          <w:gridAfter w:val="1"/>
          <w:wAfter w:w="8" w:type="dxa"/>
          <w:trHeight w:val="227"/>
        </w:trPr>
        <w:tc>
          <w:tcPr>
            <w:tcW w:w="4740" w:type="dxa"/>
            <w:shd w:val="clear" w:color="auto" w:fill="F2F2F2" w:themeFill="background1" w:themeFillShade="F2"/>
          </w:tcPr>
          <w:p w14:paraId="739DE1B0" w14:textId="66A78CB4" w:rsidR="00A556BA" w:rsidRDefault="00A556BA" w:rsidP="001A08D8">
            <w:r w:rsidRPr="00512D55">
              <w:t>7</w:t>
            </w:r>
          </w:p>
        </w:tc>
        <w:tc>
          <w:tcPr>
            <w:tcW w:w="2811" w:type="dxa"/>
          </w:tcPr>
          <w:p w14:paraId="0AE81C78" w14:textId="528055A3" w:rsidR="00A556BA" w:rsidRPr="007A6EB5" w:rsidRDefault="00A556BA" w:rsidP="001A08D8">
            <w:pPr>
              <w:jc w:val="center"/>
            </w:pPr>
          </w:p>
        </w:tc>
        <w:tc>
          <w:tcPr>
            <w:tcW w:w="990" w:type="dxa"/>
          </w:tcPr>
          <w:p w14:paraId="0598E111" w14:textId="77777777" w:rsidR="00A556BA" w:rsidRDefault="00A556BA" w:rsidP="001A08D8">
            <w:pPr>
              <w:jc w:val="center"/>
            </w:pPr>
          </w:p>
        </w:tc>
      </w:tr>
      <w:tr w:rsidR="00A556BA" w14:paraId="55A10FF1" w14:textId="77777777" w:rsidTr="000A49E4">
        <w:trPr>
          <w:gridAfter w:val="1"/>
          <w:wAfter w:w="8" w:type="dxa"/>
          <w:trHeight w:val="227"/>
        </w:trPr>
        <w:tc>
          <w:tcPr>
            <w:tcW w:w="4740" w:type="dxa"/>
            <w:shd w:val="clear" w:color="auto" w:fill="FFFFFF" w:themeFill="background1"/>
          </w:tcPr>
          <w:p w14:paraId="13162288" w14:textId="18E07877" w:rsidR="00A556BA" w:rsidRDefault="00EE3E96" w:rsidP="001A08D8">
            <w:r>
              <w:rPr>
                <w:rFonts w:hint="eastAsia"/>
              </w:rPr>
              <w:t>B</w:t>
            </w:r>
            <w:r>
              <w:t>-4</w:t>
            </w:r>
          </w:p>
        </w:tc>
        <w:tc>
          <w:tcPr>
            <w:tcW w:w="2811" w:type="dxa"/>
            <w:shd w:val="clear" w:color="auto" w:fill="FFFFFF" w:themeFill="background1"/>
          </w:tcPr>
          <w:p w14:paraId="5337684A" w14:textId="325B8262" w:rsidR="00A556BA" w:rsidRPr="007A6EB5" w:rsidRDefault="00EE3E96" w:rsidP="001A08D8">
            <w:pPr>
              <w:jc w:val="center"/>
            </w:pPr>
            <w:r w:rsidRPr="00EE3E96">
              <w:t>Josh Kauffman (EOS Canada)</w:t>
            </w:r>
          </w:p>
        </w:tc>
        <w:tc>
          <w:tcPr>
            <w:tcW w:w="990" w:type="dxa"/>
          </w:tcPr>
          <w:p w14:paraId="0FA8B128" w14:textId="7BA5BBDF" w:rsidR="00A556BA" w:rsidRDefault="00EE3E96" w:rsidP="001A08D8">
            <w:pPr>
              <w:jc w:val="center"/>
            </w:pPr>
            <w:r>
              <w:rPr>
                <w:rFonts w:hint="eastAsia"/>
              </w:rPr>
              <w:t>1</w:t>
            </w:r>
          </w:p>
        </w:tc>
      </w:tr>
      <w:tr w:rsidR="000A49E4" w14:paraId="4BAAE67D" w14:textId="7A51DB51" w:rsidTr="000A49E4">
        <w:trPr>
          <w:trHeight w:val="404"/>
        </w:trPr>
        <w:tc>
          <w:tcPr>
            <w:tcW w:w="8549" w:type="dxa"/>
            <w:gridSpan w:val="4"/>
            <w:shd w:val="clear" w:color="auto" w:fill="F2F2F2" w:themeFill="background1" w:themeFillShade="F2"/>
          </w:tcPr>
          <w:p w14:paraId="7D0BE05A" w14:textId="22410224" w:rsidR="000A49E4" w:rsidRPr="00754645" w:rsidRDefault="000A49E4" w:rsidP="00754645">
            <w:pPr>
              <w:jc w:val="left"/>
              <w:rPr>
                <w:b/>
                <w:sz w:val="22"/>
                <w:szCs w:val="22"/>
              </w:rPr>
            </w:pPr>
            <w:r w:rsidRPr="00512D55">
              <w:t>8</w:t>
            </w:r>
          </w:p>
        </w:tc>
      </w:tr>
      <w:tr w:rsidR="00A556BA" w14:paraId="1311019B" w14:textId="77777777" w:rsidTr="000A49E4">
        <w:trPr>
          <w:gridAfter w:val="1"/>
          <w:wAfter w:w="8" w:type="dxa"/>
          <w:trHeight w:val="296"/>
        </w:trPr>
        <w:tc>
          <w:tcPr>
            <w:tcW w:w="4740" w:type="dxa"/>
            <w:shd w:val="clear" w:color="auto" w:fill="FFFFFF" w:themeFill="background1"/>
          </w:tcPr>
          <w:p w14:paraId="728F4F29" w14:textId="21907D3D" w:rsidR="00A556BA" w:rsidRPr="00EE3E96" w:rsidRDefault="00EE3E96" w:rsidP="00754645">
            <w:pPr>
              <w:jc w:val="left"/>
            </w:pPr>
            <w:r w:rsidRPr="00EE3E96">
              <w:rPr>
                <w:rFonts w:hint="eastAsia"/>
              </w:rPr>
              <w:t>B</w:t>
            </w:r>
            <w:r w:rsidRPr="00EE3E96">
              <w:t>-12</w:t>
            </w:r>
          </w:p>
        </w:tc>
        <w:tc>
          <w:tcPr>
            <w:tcW w:w="2811" w:type="dxa"/>
            <w:shd w:val="clear" w:color="auto" w:fill="FFFFFF" w:themeFill="background1"/>
          </w:tcPr>
          <w:p w14:paraId="7EDCCCEE" w14:textId="22A752CC" w:rsidR="00A556BA" w:rsidRPr="00EE3E96" w:rsidRDefault="00EE3E96" w:rsidP="00754645">
            <w:pPr>
              <w:jc w:val="left"/>
            </w:pPr>
            <w:r w:rsidRPr="00EE3E96">
              <w:t xml:space="preserve">Sharif </w:t>
            </w:r>
            <w:proofErr w:type="spellStart"/>
            <w:r w:rsidRPr="00EE3E96">
              <w:t>Bouktila</w:t>
            </w:r>
            <w:proofErr w:type="spellEnd"/>
            <w:r w:rsidRPr="00EE3E96">
              <w:t xml:space="preserve"> (EOSDUBLIN)</w:t>
            </w:r>
          </w:p>
        </w:tc>
        <w:tc>
          <w:tcPr>
            <w:tcW w:w="990" w:type="dxa"/>
          </w:tcPr>
          <w:p w14:paraId="77AEBC2C" w14:textId="170B6DC4" w:rsidR="00A556BA" w:rsidRPr="00754645" w:rsidRDefault="000A49E4" w:rsidP="000A49E4">
            <w:pPr>
              <w:jc w:val="center"/>
              <w:rPr>
                <w:b/>
                <w:sz w:val="22"/>
                <w:szCs w:val="22"/>
              </w:rPr>
            </w:pPr>
            <w:r w:rsidRPr="000A49E4">
              <w:t>0</w:t>
            </w:r>
          </w:p>
        </w:tc>
      </w:tr>
      <w:tr w:rsidR="00A556BA" w14:paraId="4AE4CBF6" w14:textId="26E836BE" w:rsidTr="000A49E4">
        <w:trPr>
          <w:gridAfter w:val="1"/>
          <w:wAfter w:w="8" w:type="dxa"/>
          <w:trHeight w:val="227"/>
        </w:trPr>
        <w:tc>
          <w:tcPr>
            <w:tcW w:w="4740" w:type="dxa"/>
            <w:shd w:val="clear" w:color="auto" w:fill="F2F2F2" w:themeFill="background1" w:themeFillShade="F2"/>
          </w:tcPr>
          <w:p w14:paraId="4AE4CBF3" w14:textId="0353318B" w:rsidR="00A556BA" w:rsidRPr="00512D55" w:rsidRDefault="00A556BA" w:rsidP="001A08D8">
            <w:r w:rsidRPr="00512D55">
              <w:t>9</w:t>
            </w:r>
          </w:p>
        </w:tc>
        <w:tc>
          <w:tcPr>
            <w:tcW w:w="2811" w:type="dxa"/>
          </w:tcPr>
          <w:p w14:paraId="4AE4CBF4" w14:textId="7F3D6162" w:rsidR="00A556BA" w:rsidRPr="00512D55" w:rsidRDefault="00A556BA" w:rsidP="001A08D8">
            <w:pPr>
              <w:jc w:val="center"/>
            </w:pPr>
          </w:p>
        </w:tc>
        <w:tc>
          <w:tcPr>
            <w:tcW w:w="990" w:type="dxa"/>
          </w:tcPr>
          <w:p w14:paraId="03B1BEC1" w14:textId="06E7A1F8" w:rsidR="00A556BA" w:rsidRPr="00512D55" w:rsidRDefault="00A556BA" w:rsidP="001A08D8">
            <w:pPr>
              <w:jc w:val="center"/>
            </w:pPr>
          </w:p>
        </w:tc>
      </w:tr>
      <w:tr w:rsidR="00A556BA" w14:paraId="587466CE" w14:textId="77777777" w:rsidTr="000A49E4">
        <w:trPr>
          <w:gridAfter w:val="1"/>
          <w:wAfter w:w="8" w:type="dxa"/>
          <w:trHeight w:val="227"/>
        </w:trPr>
        <w:tc>
          <w:tcPr>
            <w:tcW w:w="4740" w:type="dxa"/>
            <w:shd w:val="clear" w:color="auto" w:fill="FFFFFF" w:themeFill="background1"/>
          </w:tcPr>
          <w:p w14:paraId="4DE3DED2" w14:textId="1492ACC4" w:rsidR="00A556BA" w:rsidRPr="00512D55" w:rsidRDefault="00EE3E96" w:rsidP="001A08D8">
            <w:r>
              <w:rPr>
                <w:rFonts w:hint="eastAsia"/>
              </w:rPr>
              <w:t>B</w:t>
            </w:r>
            <w:r>
              <w:t>-5</w:t>
            </w:r>
          </w:p>
        </w:tc>
        <w:tc>
          <w:tcPr>
            <w:tcW w:w="2811" w:type="dxa"/>
            <w:shd w:val="clear" w:color="auto" w:fill="FFFFFF" w:themeFill="background1"/>
          </w:tcPr>
          <w:p w14:paraId="39E80265" w14:textId="4B8FCEC2" w:rsidR="00A556BA" w:rsidRPr="00512D55" w:rsidRDefault="00EE3E96" w:rsidP="001A08D8">
            <w:pPr>
              <w:jc w:val="center"/>
            </w:pPr>
            <w:r w:rsidRPr="00EE3E96">
              <w:t>Josh Kauffman (EOS Canada)</w:t>
            </w:r>
          </w:p>
        </w:tc>
        <w:tc>
          <w:tcPr>
            <w:tcW w:w="990" w:type="dxa"/>
          </w:tcPr>
          <w:p w14:paraId="14B0A9F2" w14:textId="66FBCAA1" w:rsidR="00A556BA" w:rsidRPr="00512D55" w:rsidRDefault="00EE3E96" w:rsidP="001A08D8">
            <w:pPr>
              <w:jc w:val="center"/>
            </w:pPr>
            <w:r>
              <w:rPr>
                <w:rFonts w:hint="eastAsia"/>
              </w:rPr>
              <w:t>4</w:t>
            </w:r>
          </w:p>
        </w:tc>
      </w:tr>
      <w:tr w:rsidR="00EE3E96" w14:paraId="125B9BD2" w14:textId="77777777" w:rsidTr="000A49E4">
        <w:trPr>
          <w:gridAfter w:val="1"/>
          <w:wAfter w:w="8" w:type="dxa"/>
          <w:trHeight w:val="227"/>
        </w:trPr>
        <w:tc>
          <w:tcPr>
            <w:tcW w:w="4740" w:type="dxa"/>
            <w:shd w:val="clear" w:color="auto" w:fill="FFFFFF" w:themeFill="background1"/>
          </w:tcPr>
          <w:p w14:paraId="22343B2D" w14:textId="24E84E5F" w:rsidR="00EE3E96" w:rsidRDefault="00EE3E96" w:rsidP="001A08D8">
            <w:r>
              <w:rPr>
                <w:rFonts w:hint="eastAsia"/>
              </w:rPr>
              <w:t>B</w:t>
            </w:r>
            <w:r>
              <w:t>-13</w:t>
            </w:r>
          </w:p>
        </w:tc>
        <w:tc>
          <w:tcPr>
            <w:tcW w:w="2811" w:type="dxa"/>
            <w:shd w:val="clear" w:color="auto" w:fill="FFFFFF" w:themeFill="background1"/>
          </w:tcPr>
          <w:p w14:paraId="48CEF115" w14:textId="2DBE6197" w:rsidR="00EE3E96" w:rsidRPr="00EE3E96"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Pr>
          <w:p w14:paraId="46039443" w14:textId="7BB2B538" w:rsidR="00EE3E96" w:rsidRDefault="00EE3E96" w:rsidP="001A08D8">
            <w:pPr>
              <w:jc w:val="center"/>
            </w:pPr>
            <w:r>
              <w:rPr>
                <w:rFonts w:hint="eastAsia"/>
              </w:rPr>
              <w:t>1</w:t>
            </w:r>
          </w:p>
        </w:tc>
      </w:tr>
      <w:tr w:rsidR="00080293" w14:paraId="11F54480" w14:textId="77777777" w:rsidTr="000A49E4">
        <w:trPr>
          <w:gridAfter w:val="1"/>
          <w:wAfter w:w="8" w:type="dxa"/>
          <w:trHeight w:val="227"/>
        </w:trPr>
        <w:tc>
          <w:tcPr>
            <w:tcW w:w="4740" w:type="dxa"/>
            <w:shd w:val="clear" w:color="auto" w:fill="FFFFFF" w:themeFill="background1"/>
          </w:tcPr>
          <w:p w14:paraId="49B9BB52" w14:textId="694715E3" w:rsidR="00080293" w:rsidRDefault="00080293" w:rsidP="001A08D8">
            <w:r>
              <w:rPr>
                <w:rFonts w:hint="eastAsia"/>
              </w:rPr>
              <w:t>B</w:t>
            </w:r>
            <w:r>
              <w:t>-25</w:t>
            </w:r>
          </w:p>
        </w:tc>
        <w:tc>
          <w:tcPr>
            <w:tcW w:w="2811" w:type="dxa"/>
            <w:shd w:val="clear" w:color="auto" w:fill="FFFFFF" w:themeFill="background1"/>
          </w:tcPr>
          <w:p w14:paraId="755408E2" w14:textId="71F6DC9E" w:rsidR="00080293" w:rsidRPr="00EE3E96" w:rsidRDefault="00080293" w:rsidP="001A08D8">
            <w:pPr>
              <w:jc w:val="center"/>
            </w:pPr>
            <w:r w:rsidRPr="00080293">
              <w:t xml:space="preserve">Rick </w:t>
            </w:r>
            <w:proofErr w:type="gramStart"/>
            <w:r w:rsidRPr="00080293">
              <w:t>Schlesinger(</w:t>
            </w:r>
            <w:proofErr w:type="gramEnd"/>
            <w:r w:rsidRPr="00080293">
              <w:t>EOS New York)</w:t>
            </w:r>
          </w:p>
        </w:tc>
        <w:tc>
          <w:tcPr>
            <w:tcW w:w="990" w:type="dxa"/>
          </w:tcPr>
          <w:p w14:paraId="33E5CCF9" w14:textId="52260144" w:rsidR="00080293" w:rsidRDefault="000A49E4" w:rsidP="001A08D8">
            <w:pPr>
              <w:jc w:val="center"/>
            </w:pPr>
            <w:r w:rsidRPr="000A49E4">
              <w:t>0</w:t>
            </w:r>
          </w:p>
        </w:tc>
      </w:tr>
      <w:tr w:rsidR="00080293" w14:paraId="6FEAF914" w14:textId="77777777" w:rsidTr="000A49E4">
        <w:trPr>
          <w:gridAfter w:val="1"/>
          <w:wAfter w:w="8" w:type="dxa"/>
          <w:trHeight w:val="227"/>
        </w:trPr>
        <w:tc>
          <w:tcPr>
            <w:tcW w:w="4740" w:type="dxa"/>
            <w:shd w:val="clear" w:color="auto" w:fill="FFFFFF" w:themeFill="background1"/>
          </w:tcPr>
          <w:p w14:paraId="5A8D9232" w14:textId="6264F630" w:rsidR="00080293" w:rsidRDefault="00080293" w:rsidP="001A08D8">
            <w:r>
              <w:rPr>
                <w:rFonts w:hint="eastAsia"/>
              </w:rPr>
              <w:t>B</w:t>
            </w:r>
            <w:r>
              <w:t>-28</w:t>
            </w:r>
          </w:p>
        </w:tc>
        <w:tc>
          <w:tcPr>
            <w:tcW w:w="2811" w:type="dxa"/>
            <w:shd w:val="clear" w:color="auto" w:fill="FFFFFF" w:themeFill="background1"/>
          </w:tcPr>
          <w:p w14:paraId="042E7D22" w14:textId="333388F7" w:rsidR="00080293" w:rsidRPr="00080293" w:rsidRDefault="00080293" w:rsidP="001A08D8">
            <w:pPr>
              <w:jc w:val="center"/>
            </w:pPr>
            <w:r w:rsidRPr="00080293">
              <w:t>Rick Schlesinger (EOS New York)</w:t>
            </w:r>
          </w:p>
        </w:tc>
        <w:tc>
          <w:tcPr>
            <w:tcW w:w="990" w:type="dxa"/>
          </w:tcPr>
          <w:p w14:paraId="06832339" w14:textId="4B4C88B9" w:rsidR="00080293" w:rsidRDefault="000A49E4" w:rsidP="001A08D8">
            <w:pPr>
              <w:jc w:val="center"/>
            </w:pPr>
            <w:r w:rsidRPr="000A49E4">
              <w:t>0</w:t>
            </w:r>
          </w:p>
        </w:tc>
      </w:tr>
      <w:tr w:rsidR="00A556BA" w14:paraId="4AE4CBFA" w14:textId="35D3A811" w:rsidTr="000A49E4">
        <w:trPr>
          <w:gridAfter w:val="1"/>
          <w:wAfter w:w="8" w:type="dxa"/>
          <w:trHeight w:val="227"/>
        </w:trPr>
        <w:tc>
          <w:tcPr>
            <w:tcW w:w="4740" w:type="dxa"/>
            <w:shd w:val="clear" w:color="auto" w:fill="F2F2F2" w:themeFill="background1" w:themeFillShade="F2"/>
          </w:tcPr>
          <w:p w14:paraId="4AE4CBF7" w14:textId="08783429" w:rsidR="00A556BA" w:rsidRPr="00512D55" w:rsidRDefault="00A556BA" w:rsidP="001A08D8">
            <w:r w:rsidRPr="00512D55">
              <w:t>10</w:t>
            </w:r>
          </w:p>
        </w:tc>
        <w:tc>
          <w:tcPr>
            <w:tcW w:w="2811" w:type="dxa"/>
          </w:tcPr>
          <w:p w14:paraId="4AE4CBF8" w14:textId="6B9B72D9" w:rsidR="00A556BA" w:rsidRPr="00512D55" w:rsidRDefault="00A556BA" w:rsidP="001A08D8">
            <w:pPr>
              <w:jc w:val="center"/>
            </w:pPr>
          </w:p>
        </w:tc>
        <w:tc>
          <w:tcPr>
            <w:tcW w:w="990" w:type="dxa"/>
          </w:tcPr>
          <w:p w14:paraId="45A28F2A" w14:textId="28D417A2" w:rsidR="00A556BA" w:rsidRPr="00512D55" w:rsidRDefault="00A556BA" w:rsidP="001A08D8">
            <w:pPr>
              <w:jc w:val="center"/>
            </w:pPr>
          </w:p>
        </w:tc>
      </w:tr>
      <w:tr w:rsidR="00A556BA" w14:paraId="7ECDD21F" w14:textId="77777777" w:rsidTr="000A49E4">
        <w:trPr>
          <w:gridAfter w:val="1"/>
          <w:wAfter w:w="8" w:type="dxa"/>
          <w:trHeight w:val="227"/>
        </w:trPr>
        <w:tc>
          <w:tcPr>
            <w:tcW w:w="4740" w:type="dxa"/>
            <w:shd w:val="clear" w:color="auto" w:fill="FFFFFF" w:themeFill="background1"/>
          </w:tcPr>
          <w:p w14:paraId="6054E8B4" w14:textId="6BC115B0" w:rsidR="00A556BA" w:rsidRPr="00512D55" w:rsidRDefault="00EE3E96" w:rsidP="001A08D8">
            <w:r>
              <w:rPr>
                <w:rFonts w:hint="eastAsia"/>
              </w:rPr>
              <w:t>B</w:t>
            </w:r>
            <w:r>
              <w:t>-6</w:t>
            </w:r>
          </w:p>
        </w:tc>
        <w:tc>
          <w:tcPr>
            <w:tcW w:w="2811" w:type="dxa"/>
            <w:shd w:val="clear" w:color="auto" w:fill="FFFFFF" w:themeFill="background1"/>
          </w:tcPr>
          <w:p w14:paraId="34702173" w14:textId="41AD4B81" w:rsidR="00A556BA" w:rsidRPr="00512D55" w:rsidRDefault="00EE3E96" w:rsidP="001A08D8">
            <w:pPr>
              <w:jc w:val="center"/>
            </w:pPr>
            <w:r w:rsidRPr="00EE3E96">
              <w:t>Josh Kauffman (EOS Canada)</w:t>
            </w:r>
          </w:p>
        </w:tc>
        <w:tc>
          <w:tcPr>
            <w:tcW w:w="990" w:type="dxa"/>
          </w:tcPr>
          <w:p w14:paraId="4CC00D5F" w14:textId="30365A26" w:rsidR="00A556BA" w:rsidRPr="00512D55" w:rsidRDefault="00EE3E96" w:rsidP="001A08D8">
            <w:pPr>
              <w:jc w:val="center"/>
            </w:pPr>
            <w:r>
              <w:rPr>
                <w:rFonts w:hint="eastAsia"/>
              </w:rPr>
              <w:t>1</w:t>
            </w:r>
          </w:p>
        </w:tc>
      </w:tr>
      <w:tr w:rsidR="00EE3E96" w14:paraId="1CAA2574" w14:textId="77777777" w:rsidTr="000A49E4">
        <w:trPr>
          <w:gridAfter w:val="1"/>
          <w:wAfter w:w="8" w:type="dxa"/>
          <w:trHeight w:val="227"/>
        </w:trPr>
        <w:tc>
          <w:tcPr>
            <w:tcW w:w="4740" w:type="dxa"/>
            <w:shd w:val="clear" w:color="auto" w:fill="FFFFFF" w:themeFill="background1"/>
          </w:tcPr>
          <w:p w14:paraId="17EF8BBC" w14:textId="49868715" w:rsidR="00EE3E96" w:rsidRDefault="00EE3E96" w:rsidP="001A08D8">
            <w:r>
              <w:rPr>
                <w:rFonts w:hint="eastAsia"/>
              </w:rPr>
              <w:t>B</w:t>
            </w:r>
            <w:r>
              <w:t>-14</w:t>
            </w:r>
          </w:p>
        </w:tc>
        <w:tc>
          <w:tcPr>
            <w:tcW w:w="2811" w:type="dxa"/>
            <w:shd w:val="clear" w:color="auto" w:fill="FFFFFF" w:themeFill="background1"/>
          </w:tcPr>
          <w:p w14:paraId="5BD06D15" w14:textId="34F390E3" w:rsidR="00EE3E96" w:rsidRPr="00EE3E96"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Pr>
          <w:p w14:paraId="65F5AAE6" w14:textId="7F0A2289" w:rsidR="00EE3E96" w:rsidRDefault="00EE3E96" w:rsidP="001A08D8">
            <w:pPr>
              <w:jc w:val="center"/>
            </w:pPr>
            <w:r>
              <w:rPr>
                <w:rFonts w:hint="eastAsia"/>
              </w:rPr>
              <w:t>1</w:t>
            </w:r>
          </w:p>
        </w:tc>
      </w:tr>
      <w:tr w:rsidR="00A556BA" w14:paraId="4AE4CBFE" w14:textId="218CB8AF" w:rsidTr="000A49E4">
        <w:trPr>
          <w:gridAfter w:val="1"/>
          <w:wAfter w:w="8" w:type="dxa"/>
          <w:trHeight w:val="227"/>
        </w:trPr>
        <w:tc>
          <w:tcPr>
            <w:tcW w:w="4740" w:type="dxa"/>
            <w:shd w:val="clear" w:color="auto" w:fill="F2F2F2" w:themeFill="background1" w:themeFillShade="F2"/>
          </w:tcPr>
          <w:p w14:paraId="4AE4CBFB" w14:textId="6BCE70F1" w:rsidR="00A556BA" w:rsidRPr="00512D55" w:rsidRDefault="00A556BA" w:rsidP="001A08D8">
            <w:r w:rsidRPr="00512D55">
              <w:t>11</w:t>
            </w:r>
          </w:p>
        </w:tc>
        <w:tc>
          <w:tcPr>
            <w:tcW w:w="2811" w:type="dxa"/>
          </w:tcPr>
          <w:p w14:paraId="4AE4CBFC" w14:textId="228EF622" w:rsidR="00A556BA" w:rsidRPr="00512D55" w:rsidRDefault="00A556BA" w:rsidP="001A08D8">
            <w:pPr>
              <w:jc w:val="center"/>
            </w:pPr>
          </w:p>
        </w:tc>
        <w:tc>
          <w:tcPr>
            <w:tcW w:w="990" w:type="dxa"/>
          </w:tcPr>
          <w:p w14:paraId="53E95EDF" w14:textId="06D488C1" w:rsidR="00A556BA" w:rsidRPr="00512D55" w:rsidRDefault="00A556BA" w:rsidP="001A08D8">
            <w:pPr>
              <w:jc w:val="center"/>
            </w:pPr>
          </w:p>
        </w:tc>
      </w:tr>
      <w:tr w:rsidR="00A556BA" w14:paraId="4AE4CC02" w14:textId="4280436B" w:rsidTr="000A49E4">
        <w:trPr>
          <w:gridAfter w:val="1"/>
          <w:wAfter w:w="8" w:type="dxa"/>
          <w:trHeight w:val="227"/>
        </w:trPr>
        <w:tc>
          <w:tcPr>
            <w:tcW w:w="4740" w:type="dxa"/>
            <w:shd w:val="clear" w:color="auto" w:fill="F2F2F2" w:themeFill="background1" w:themeFillShade="F2"/>
          </w:tcPr>
          <w:p w14:paraId="4AE4CBFF" w14:textId="6379FDD8" w:rsidR="00A556BA" w:rsidRPr="00512D55" w:rsidRDefault="00A556BA" w:rsidP="001A08D8">
            <w:r w:rsidRPr="00512D55">
              <w:t>12</w:t>
            </w:r>
          </w:p>
        </w:tc>
        <w:tc>
          <w:tcPr>
            <w:tcW w:w="2811" w:type="dxa"/>
          </w:tcPr>
          <w:p w14:paraId="4AE4CC00" w14:textId="15E65A4F" w:rsidR="00A556BA" w:rsidRPr="00512D55" w:rsidRDefault="00A556BA" w:rsidP="001A08D8">
            <w:pPr>
              <w:jc w:val="center"/>
            </w:pPr>
          </w:p>
        </w:tc>
        <w:tc>
          <w:tcPr>
            <w:tcW w:w="990" w:type="dxa"/>
          </w:tcPr>
          <w:p w14:paraId="50B13C9B" w14:textId="4F4E9CE8" w:rsidR="00A556BA" w:rsidRDefault="00A556BA" w:rsidP="001A08D8">
            <w:pPr>
              <w:jc w:val="center"/>
            </w:pPr>
          </w:p>
        </w:tc>
      </w:tr>
      <w:tr w:rsidR="00A556BA" w14:paraId="1DA5CF67" w14:textId="77777777" w:rsidTr="000A49E4">
        <w:trPr>
          <w:gridAfter w:val="1"/>
          <w:wAfter w:w="8" w:type="dxa"/>
          <w:trHeight w:val="227"/>
        </w:trPr>
        <w:tc>
          <w:tcPr>
            <w:tcW w:w="4740" w:type="dxa"/>
            <w:shd w:val="clear" w:color="auto" w:fill="FFFFFF" w:themeFill="background1"/>
          </w:tcPr>
          <w:p w14:paraId="43641077" w14:textId="0EA7D357" w:rsidR="00A556BA" w:rsidRPr="00512D55" w:rsidRDefault="00EE3E96" w:rsidP="001A08D8">
            <w:r>
              <w:rPr>
                <w:rFonts w:hint="eastAsia"/>
              </w:rPr>
              <w:t>B</w:t>
            </w:r>
            <w:r>
              <w:t>-15</w:t>
            </w:r>
          </w:p>
        </w:tc>
        <w:tc>
          <w:tcPr>
            <w:tcW w:w="2811" w:type="dxa"/>
            <w:shd w:val="clear" w:color="auto" w:fill="FFFFFF" w:themeFill="background1"/>
          </w:tcPr>
          <w:p w14:paraId="70D871E1" w14:textId="253AEA10" w:rsidR="00A556BA" w:rsidRPr="00512D55"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Pr>
          <w:p w14:paraId="3A95BDF9" w14:textId="01022B87" w:rsidR="00A556BA" w:rsidRDefault="000A49E4" w:rsidP="001A08D8">
            <w:pPr>
              <w:jc w:val="center"/>
            </w:pPr>
            <w:r w:rsidRPr="000A49E4">
              <w:t>0</w:t>
            </w:r>
          </w:p>
        </w:tc>
      </w:tr>
      <w:tr w:rsidR="00080293" w14:paraId="4CACECB5" w14:textId="77777777" w:rsidTr="000A49E4">
        <w:trPr>
          <w:gridAfter w:val="1"/>
          <w:wAfter w:w="8" w:type="dxa"/>
          <w:trHeight w:val="227"/>
        </w:trPr>
        <w:tc>
          <w:tcPr>
            <w:tcW w:w="4740" w:type="dxa"/>
            <w:shd w:val="clear" w:color="auto" w:fill="FFFFFF" w:themeFill="background1"/>
          </w:tcPr>
          <w:p w14:paraId="6F5E8D90" w14:textId="3512F0E6" w:rsidR="00080293" w:rsidRDefault="00080293" w:rsidP="001A08D8">
            <w:r>
              <w:rPr>
                <w:rFonts w:hint="eastAsia"/>
              </w:rPr>
              <w:t>B</w:t>
            </w:r>
            <w:r>
              <w:t>-26</w:t>
            </w:r>
          </w:p>
        </w:tc>
        <w:tc>
          <w:tcPr>
            <w:tcW w:w="2811" w:type="dxa"/>
            <w:shd w:val="clear" w:color="auto" w:fill="FFFFFF" w:themeFill="background1"/>
          </w:tcPr>
          <w:p w14:paraId="1969B983" w14:textId="4D5AF6EA" w:rsidR="00080293" w:rsidRPr="00EE3E96" w:rsidRDefault="00080293" w:rsidP="001A08D8">
            <w:pPr>
              <w:jc w:val="center"/>
            </w:pPr>
            <w:r w:rsidRPr="00080293">
              <w:t xml:space="preserve">Rick </w:t>
            </w:r>
            <w:proofErr w:type="gramStart"/>
            <w:r w:rsidRPr="00080293">
              <w:t>Schlesinger(</w:t>
            </w:r>
            <w:proofErr w:type="gramEnd"/>
            <w:r w:rsidRPr="00080293">
              <w:t>EOS New York)</w:t>
            </w:r>
          </w:p>
        </w:tc>
        <w:tc>
          <w:tcPr>
            <w:tcW w:w="990" w:type="dxa"/>
          </w:tcPr>
          <w:p w14:paraId="07FE9529" w14:textId="6E4FA88D" w:rsidR="00080293" w:rsidRDefault="000A49E4" w:rsidP="001A08D8">
            <w:pPr>
              <w:jc w:val="center"/>
            </w:pPr>
            <w:r w:rsidRPr="000A49E4">
              <w:t>0</w:t>
            </w:r>
          </w:p>
        </w:tc>
      </w:tr>
      <w:tr w:rsidR="00A556BA" w14:paraId="4AE4CC06" w14:textId="7DD68093" w:rsidTr="000A49E4">
        <w:trPr>
          <w:gridAfter w:val="1"/>
          <w:wAfter w:w="8" w:type="dxa"/>
          <w:trHeight w:val="227"/>
        </w:trPr>
        <w:tc>
          <w:tcPr>
            <w:tcW w:w="4740" w:type="dxa"/>
            <w:shd w:val="clear" w:color="auto" w:fill="F2F2F2" w:themeFill="background1" w:themeFillShade="F2"/>
          </w:tcPr>
          <w:p w14:paraId="4AE4CC03" w14:textId="1E3B8750" w:rsidR="00A556BA" w:rsidRPr="00512D55" w:rsidRDefault="00A556BA" w:rsidP="001A08D8">
            <w:r w:rsidRPr="00512D55">
              <w:t>13</w:t>
            </w:r>
          </w:p>
        </w:tc>
        <w:tc>
          <w:tcPr>
            <w:tcW w:w="2811" w:type="dxa"/>
          </w:tcPr>
          <w:p w14:paraId="4AE4CC04" w14:textId="01859202" w:rsidR="00A556BA" w:rsidRPr="00512D55" w:rsidRDefault="00A556BA" w:rsidP="001A08D8">
            <w:pPr>
              <w:jc w:val="center"/>
            </w:pPr>
          </w:p>
        </w:tc>
        <w:tc>
          <w:tcPr>
            <w:tcW w:w="990" w:type="dxa"/>
          </w:tcPr>
          <w:p w14:paraId="184E0437" w14:textId="7FE7FA98" w:rsidR="00A556BA" w:rsidRDefault="00A556BA" w:rsidP="001A08D8">
            <w:pPr>
              <w:jc w:val="center"/>
            </w:pPr>
          </w:p>
        </w:tc>
      </w:tr>
      <w:tr w:rsidR="00A556BA" w14:paraId="0E30AE03" w14:textId="77777777" w:rsidTr="000A49E4">
        <w:trPr>
          <w:gridAfter w:val="1"/>
          <w:wAfter w:w="8" w:type="dxa"/>
          <w:trHeight w:val="227"/>
        </w:trPr>
        <w:tc>
          <w:tcPr>
            <w:tcW w:w="4740" w:type="dxa"/>
            <w:shd w:val="clear" w:color="auto" w:fill="FFFFFF" w:themeFill="background1"/>
          </w:tcPr>
          <w:p w14:paraId="6390846D" w14:textId="0F15A797" w:rsidR="00A556BA" w:rsidRPr="00512D55" w:rsidRDefault="00EE3E96" w:rsidP="001A08D8">
            <w:r>
              <w:rPr>
                <w:rFonts w:hint="eastAsia"/>
              </w:rPr>
              <w:t>B</w:t>
            </w:r>
            <w:r>
              <w:t>-16</w:t>
            </w:r>
          </w:p>
        </w:tc>
        <w:tc>
          <w:tcPr>
            <w:tcW w:w="2811" w:type="dxa"/>
            <w:shd w:val="clear" w:color="auto" w:fill="FFFFFF" w:themeFill="background1"/>
          </w:tcPr>
          <w:p w14:paraId="3A35351F" w14:textId="5DF20773" w:rsidR="00A556BA" w:rsidRPr="00512D55"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Pr>
          <w:p w14:paraId="2643B2D7" w14:textId="2914B67F" w:rsidR="00A556BA" w:rsidRDefault="00EE3E96" w:rsidP="001A08D8">
            <w:pPr>
              <w:jc w:val="center"/>
            </w:pPr>
            <w:r>
              <w:rPr>
                <w:rFonts w:hint="eastAsia"/>
              </w:rPr>
              <w:t>1</w:t>
            </w:r>
          </w:p>
        </w:tc>
      </w:tr>
      <w:tr w:rsidR="00080293" w14:paraId="48805852" w14:textId="77777777" w:rsidTr="000A49E4">
        <w:trPr>
          <w:gridAfter w:val="1"/>
          <w:wAfter w:w="8" w:type="dxa"/>
          <w:trHeight w:val="227"/>
        </w:trPr>
        <w:tc>
          <w:tcPr>
            <w:tcW w:w="4740" w:type="dxa"/>
            <w:shd w:val="clear" w:color="auto" w:fill="FFFFFF" w:themeFill="background1"/>
          </w:tcPr>
          <w:p w14:paraId="0EE983C5" w14:textId="63D91882" w:rsidR="00080293" w:rsidRDefault="00080293" w:rsidP="001A08D8">
            <w:r>
              <w:rPr>
                <w:rFonts w:hint="eastAsia"/>
              </w:rPr>
              <w:t>B</w:t>
            </w:r>
            <w:r>
              <w:t>-29</w:t>
            </w:r>
          </w:p>
        </w:tc>
        <w:tc>
          <w:tcPr>
            <w:tcW w:w="2811" w:type="dxa"/>
            <w:shd w:val="clear" w:color="auto" w:fill="FFFFFF" w:themeFill="background1"/>
          </w:tcPr>
          <w:p w14:paraId="2F70C7F4" w14:textId="4F18DF4C" w:rsidR="00080293" w:rsidRPr="00EE3E96" w:rsidRDefault="00080293" w:rsidP="001A08D8">
            <w:pPr>
              <w:jc w:val="center"/>
            </w:pPr>
            <w:r w:rsidRPr="00080293">
              <w:t>Josh Kauffman (EOS Canada)</w:t>
            </w:r>
          </w:p>
        </w:tc>
        <w:tc>
          <w:tcPr>
            <w:tcW w:w="990" w:type="dxa"/>
          </w:tcPr>
          <w:p w14:paraId="14B395A3" w14:textId="30ACC007" w:rsidR="00080293" w:rsidRDefault="000A49E4" w:rsidP="001A08D8">
            <w:pPr>
              <w:jc w:val="center"/>
            </w:pPr>
            <w:r w:rsidRPr="000A49E4">
              <w:t>0</w:t>
            </w:r>
          </w:p>
        </w:tc>
      </w:tr>
      <w:tr w:rsidR="00A556BA" w14:paraId="4AE4CC0A" w14:textId="7E94E03C" w:rsidTr="000A49E4">
        <w:trPr>
          <w:gridAfter w:val="1"/>
          <w:wAfter w:w="8" w:type="dxa"/>
          <w:trHeight w:val="227"/>
        </w:trPr>
        <w:tc>
          <w:tcPr>
            <w:tcW w:w="4740" w:type="dxa"/>
            <w:shd w:val="clear" w:color="auto" w:fill="F2F2F2" w:themeFill="background1" w:themeFillShade="F2"/>
          </w:tcPr>
          <w:p w14:paraId="4AE4CC07" w14:textId="0913E71B" w:rsidR="00A556BA" w:rsidRPr="00512D55" w:rsidRDefault="00A556BA" w:rsidP="001A08D8">
            <w:r w:rsidRPr="00512D55">
              <w:t>14</w:t>
            </w:r>
          </w:p>
        </w:tc>
        <w:tc>
          <w:tcPr>
            <w:tcW w:w="2811" w:type="dxa"/>
          </w:tcPr>
          <w:p w14:paraId="4AE4CC08" w14:textId="7B26A22C" w:rsidR="00A556BA" w:rsidRPr="00512D55" w:rsidRDefault="00A556BA" w:rsidP="001A08D8">
            <w:pPr>
              <w:jc w:val="center"/>
            </w:pPr>
          </w:p>
        </w:tc>
        <w:tc>
          <w:tcPr>
            <w:tcW w:w="990" w:type="dxa"/>
          </w:tcPr>
          <w:p w14:paraId="20EAE8AD" w14:textId="1857CB80" w:rsidR="00A556BA" w:rsidRDefault="00A556BA" w:rsidP="001A08D8">
            <w:pPr>
              <w:jc w:val="center"/>
            </w:pPr>
          </w:p>
        </w:tc>
      </w:tr>
      <w:tr w:rsidR="00A556BA" w14:paraId="462C79EE" w14:textId="77777777" w:rsidTr="000A49E4">
        <w:trPr>
          <w:gridAfter w:val="1"/>
          <w:wAfter w:w="8" w:type="dxa"/>
          <w:trHeight w:val="227"/>
        </w:trPr>
        <w:tc>
          <w:tcPr>
            <w:tcW w:w="4740" w:type="dxa"/>
            <w:tcBorders>
              <w:bottom w:val="single" w:sz="4" w:space="0" w:color="auto"/>
            </w:tcBorders>
            <w:shd w:val="clear" w:color="auto" w:fill="FFFFFF" w:themeFill="background1"/>
          </w:tcPr>
          <w:p w14:paraId="28228282" w14:textId="399FD465" w:rsidR="00A556BA" w:rsidRPr="00512D55" w:rsidRDefault="00EE3E96" w:rsidP="00EE3E96">
            <w:r>
              <w:rPr>
                <w:rFonts w:hint="eastAsia"/>
              </w:rPr>
              <w:t>B</w:t>
            </w:r>
            <w:r>
              <w:t>-8</w:t>
            </w:r>
          </w:p>
        </w:tc>
        <w:tc>
          <w:tcPr>
            <w:tcW w:w="2811" w:type="dxa"/>
            <w:tcBorders>
              <w:bottom w:val="single" w:sz="4" w:space="0" w:color="auto"/>
            </w:tcBorders>
            <w:shd w:val="clear" w:color="auto" w:fill="FFFFFF" w:themeFill="background1"/>
          </w:tcPr>
          <w:p w14:paraId="4EF57956" w14:textId="68D04E3B" w:rsidR="00A556BA" w:rsidRPr="00512D55" w:rsidRDefault="00EE3E96" w:rsidP="001A08D8">
            <w:pPr>
              <w:jc w:val="center"/>
            </w:pPr>
            <w:r w:rsidRPr="00EE3E96">
              <w:t>Mao (EOSREAL)</w:t>
            </w:r>
          </w:p>
        </w:tc>
        <w:tc>
          <w:tcPr>
            <w:tcW w:w="990" w:type="dxa"/>
            <w:tcBorders>
              <w:bottom w:val="single" w:sz="4" w:space="0" w:color="auto"/>
            </w:tcBorders>
          </w:tcPr>
          <w:p w14:paraId="3A3CB65A" w14:textId="108A9CC4" w:rsidR="00A556BA" w:rsidRDefault="000A49E4" w:rsidP="001A08D8">
            <w:pPr>
              <w:jc w:val="center"/>
            </w:pPr>
            <w:r w:rsidRPr="000A49E4">
              <w:t>0</w:t>
            </w:r>
          </w:p>
        </w:tc>
      </w:tr>
      <w:tr w:rsidR="00EE3E96" w14:paraId="511359EA" w14:textId="77777777" w:rsidTr="000A49E4">
        <w:trPr>
          <w:gridAfter w:val="1"/>
          <w:wAfter w:w="8" w:type="dxa"/>
          <w:trHeight w:val="227"/>
        </w:trPr>
        <w:tc>
          <w:tcPr>
            <w:tcW w:w="4740" w:type="dxa"/>
            <w:tcBorders>
              <w:bottom w:val="single" w:sz="4" w:space="0" w:color="auto"/>
            </w:tcBorders>
            <w:shd w:val="clear" w:color="auto" w:fill="FFFFFF" w:themeFill="background1"/>
          </w:tcPr>
          <w:p w14:paraId="3900A970" w14:textId="3BF364A5" w:rsidR="00EE3E96" w:rsidRDefault="00EE3E96" w:rsidP="00EE3E96">
            <w:r>
              <w:rPr>
                <w:rFonts w:hint="eastAsia"/>
              </w:rPr>
              <w:t>B</w:t>
            </w:r>
            <w:r>
              <w:t>-17</w:t>
            </w:r>
          </w:p>
        </w:tc>
        <w:tc>
          <w:tcPr>
            <w:tcW w:w="2811" w:type="dxa"/>
            <w:tcBorders>
              <w:bottom w:val="single" w:sz="4" w:space="0" w:color="auto"/>
            </w:tcBorders>
            <w:shd w:val="clear" w:color="auto" w:fill="FFFFFF" w:themeFill="background1"/>
          </w:tcPr>
          <w:p w14:paraId="6970FFF5" w14:textId="246FE84A" w:rsidR="00EE3E96" w:rsidRPr="00EE3E96"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Borders>
              <w:bottom w:val="single" w:sz="4" w:space="0" w:color="auto"/>
            </w:tcBorders>
          </w:tcPr>
          <w:p w14:paraId="2F1844C7" w14:textId="49DBCE6A" w:rsidR="00EE3E96" w:rsidRDefault="000A49E4" w:rsidP="001A08D8">
            <w:pPr>
              <w:jc w:val="center"/>
            </w:pPr>
            <w:r w:rsidRPr="000A49E4">
              <w:t>0</w:t>
            </w:r>
          </w:p>
        </w:tc>
      </w:tr>
      <w:tr w:rsidR="00A556BA" w14:paraId="4AE4CC0E" w14:textId="76892D6F" w:rsidTr="000A49E4">
        <w:trPr>
          <w:gridAfter w:val="1"/>
          <w:wAfter w:w="8" w:type="dxa"/>
          <w:trHeight w:val="227"/>
        </w:trPr>
        <w:tc>
          <w:tcPr>
            <w:tcW w:w="4740" w:type="dxa"/>
            <w:tcBorders>
              <w:bottom w:val="single" w:sz="4" w:space="0" w:color="auto"/>
            </w:tcBorders>
            <w:shd w:val="clear" w:color="auto" w:fill="F2F2F2" w:themeFill="background1" w:themeFillShade="F2"/>
          </w:tcPr>
          <w:p w14:paraId="4AE4CC0B" w14:textId="17C3C36B" w:rsidR="00A556BA" w:rsidRPr="00512D55" w:rsidRDefault="00A556BA" w:rsidP="001A08D8">
            <w:r w:rsidRPr="00512D55">
              <w:t>15</w:t>
            </w:r>
          </w:p>
        </w:tc>
        <w:tc>
          <w:tcPr>
            <w:tcW w:w="2811" w:type="dxa"/>
            <w:tcBorders>
              <w:bottom w:val="single" w:sz="4" w:space="0" w:color="auto"/>
            </w:tcBorders>
          </w:tcPr>
          <w:p w14:paraId="4AE4CC0C" w14:textId="068A7379" w:rsidR="00A556BA" w:rsidRPr="00512D55" w:rsidRDefault="00A556BA" w:rsidP="001A08D8">
            <w:pPr>
              <w:jc w:val="center"/>
            </w:pPr>
          </w:p>
        </w:tc>
        <w:tc>
          <w:tcPr>
            <w:tcW w:w="990" w:type="dxa"/>
            <w:tcBorders>
              <w:bottom w:val="single" w:sz="4" w:space="0" w:color="auto"/>
            </w:tcBorders>
          </w:tcPr>
          <w:p w14:paraId="14DB6E4B" w14:textId="6CEE2190" w:rsidR="00A556BA" w:rsidRDefault="00A556BA" w:rsidP="001A08D8">
            <w:pPr>
              <w:jc w:val="center"/>
            </w:pPr>
          </w:p>
        </w:tc>
      </w:tr>
      <w:tr w:rsidR="00A556BA" w14:paraId="2574A61C" w14:textId="77777777" w:rsidTr="000A49E4">
        <w:trPr>
          <w:gridAfter w:val="1"/>
          <w:wAfter w:w="8" w:type="dxa"/>
          <w:trHeight w:val="227"/>
        </w:trPr>
        <w:tc>
          <w:tcPr>
            <w:tcW w:w="4740" w:type="dxa"/>
            <w:tcBorders>
              <w:bottom w:val="single" w:sz="4" w:space="0" w:color="auto"/>
            </w:tcBorders>
            <w:shd w:val="clear" w:color="auto" w:fill="FFFFFF" w:themeFill="background1"/>
          </w:tcPr>
          <w:p w14:paraId="585F241D" w14:textId="4B803B31" w:rsidR="00A556BA" w:rsidRPr="00512D55" w:rsidRDefault="00EE3E96" w:rsidP="001A08D8">
            <w:r>
              <w:rPr>
                <w:rFonts w:hint="eastAsia"/>
              </w:rPr>
              <w:t>B</w:t>
            </w:r>
            <w:r>
              <w:t>-7</w:t>
            </w:r>
          </w:p>
        </w:tc>
        <w:tc>
          <w:tcPr>
            <w:tcW w:w="2811" w:type="dxa"/>
            <w:tcBorders>
              <w:bottom w:val="single" w:sz="4" w:space="0" w:color="auto"/>
            </w:tcBorders>
            <w:shd w:val="clear" w:color="auto" w:fill="FFFFFF" w:themeFill="background1"/>
          </w:tcPr>
          <w:p w14:paraId="54F94519" w14:textId="6BE4A28F" w:rsidR="00A556BA" w:rsidRPr="00512D55" w:rsidRDefault="00EE3E96" w:rsidP="001A08D8">
            <w:pPr>
              <w:jc w:val="center"/>
            </w:pPr>
            <w:r w:rsidRPr="00EE3E96">
              <w:t>Josh Kauffman (EOS Canada)</w:t>
            </w:r>
          </w:p>
        </w:tc>
        <w:tc>
          <w:tcPr>
            <w:tcW w:w="990" w:type="dxa"/>
            <w:tcBorders>
              <w:bottom w:val="single" w:sz="4" w:space="0" w:color="auto"/>
            </w:tcBorders>
            <w:shd w:val="clear" w:color="auto" w:fill="FFFFFF" w:themeFill="background1"/>
          </w:tcPr>
          <w:p w14:paraId="79DCC4BE" w14:textId="3D3D284F" w:rsidR="00A556BA" w:rsidRPr="00512D55" w:rsidRDefault="00EE3E96" w:rsidP="001A08D8">
            <w:pPr>
              <w:jc w:val="center"/>
            </w:pPr>
            <w:r>
              <w:rPr>
                <w:rFonts w:hint="eastAsia"/>
              </w:rPr>
              <w:t>5</w:t>
            </w:r>
          </w:p>
        </w:tc>
      </w:tr>
      <w:tr w:rsidR="00EE3E96" w14:paraId="6F474868" w14:textId="77777777" w:rsidTr="000A49E4">
        <w:trPr>
          <w:gridAfter w:val="1"/>
          <w:wAfter w:w="8" w:type="dxa"/>
          <w:trHeight w:val="227"/>
        </w:trPr>
        <w:tc>
          <w:tcPr>
            <w:tcW w:w="4740" w:type="dxa"/>
            <w:tcBorders>
              <w:bottom w:val="single" w:sz="4" w:space="0" w:color="auto"/>
            </w:tcBorders>
            <w:shd w:val="clear" w:color="auto" w:fill="FFFFFF" w:themeFill="background1"/>
          </w:tcPr>
          <w:p w14:paraId="7DD0F893" w14:textId="137724A2" w:rsidR="00EE3E96" w:rsidRDefault="00EE3E96" w:rsidP="001A08D8">
            <w:r>
              <w:rPr>
                <w:rFonts w:hint="eastAsia"/>
              </w:rPr>
              <w:t>B</w:t>
            </w:r>
            <w:r>
              <w:t>-18</w:t>
            </w:r>
          </w:p>
        </w:tc>
        <w:tc>
          <w:tcPr>
            <w:tcW w:w="2811" w:type="dxa"/>
            <w:tcBorders>
              <w:bottom w:val="single" w:sz="4" w:space="0" w:color="auto"/>
            </w:tcBorders>
            <w:shd w:val="clear" w:color="auto" w:fill="FFFFFF" w:themeFill="background1"/>
          </w:tcPr>
          <w:p w14:paraId="54DD14AA" w14:textId="2061A1FD" w:rsidR="00EE3E96" w:rsidRPr="00EE3E96"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Borders>
              <w:bottom w:val="single" w:sz="4" w:space="0" w:color="auto"/>
            </w:tcBorders>
            <w:shd w:val="clear" w:color="auto" w:fill="FFFFFF" w:themeFill="background1"/>
          </w:tcPr>
          <w:p w14:paraId="406EA1F0" w14:textId="24075F32" w:rsidR="00EE3E96" w:rsidRDefault="000A49E4" w:rsidP="001A08D8">
            <w:pPr>
              <w:jc w:val="center"/>
            </w:pPr>
            <w:r w:rsidRPr="000A49E4">
              <w:t>0</w:t>
            </w:r>
          </w:p>
        </w:tc>
      </w:tr>
      <w:tr w:rsidR="00080293" w14:paraId="03E1A7F2" w14:textId="77777777" w:rsidTr="000A49E4">
        <w:trPr>
          <w:gridAfter w:val="1"/>
          <w:wAfter w:w="8" w:type="dxa"/>
          <w:trHeight w:val="227"/>
        </w:trPr>
        <w:tc>
          <w:tcPr>
            <w:tcW w:w="4740" w:type="dxa"/>
            <w:tcBorders>
              <w:bottom w:val="single" w:sz="4" w:space="0" w:color="auto"/>
            </w:tcBorders>
            <w:shd w:val="clear" w:color="auto" w:fill="FFFFFF" w:themeFill="background1"/>
          </w:tcPr>
          <w:p w14:paraId="72496DE8" w14:textId="6E1ACD7C" w:rsidR="00080293" w:rsidRDefault="00080293" w:rsidP="001A08D8">
            <w:r>
              <w:rPr>
                <w:rFonts w:hint="eastAsia"/>
              </w:rPr>
              <w:t>B</w:t>
            </w:r>
            <w:r>
              <w:t>-21</w:t>
            </w:r>
          </w:p>
        </w:tc>
        <w:tc>
          <w:tcPr>
            <w:tcW w:w="2811" w:type="dxa"/>
            <w:tcBorders>
              <w:bottom w:val="single" w:sz="4" w:space="0" w:color="auto"/>
            </w:tcBorders>
            <w:shd w:val="clear" w:color="auto" w:fill="FFFFFF" w:themeFill="background1"/>
          </w:tcPr>
          <w:p w14:paraId="060A63DB" w14:textId="7A39ACF4" w:rsidR="00080293" w:rsidRPr="00EE3E96" w:rsidRDefault="00080293" w:rsidP="001A08D8">
            <w:pPr>
              <w:jc w:val="center"/>
            </w:pPr>
            <w:proofErr w:type="spellStart"/>
            <w:r w:rsidRPr="00080293">
              <w:t>JamesSutherland</w:t>
            </w:r>
            <w:proofErr w:type="spellEnd"/>
          </w:p>
        </w:tc>
        <w:tc>
          <w:tcPr>
            <w:tcW w:w="990" w:type="dxa"/>
            <w:tcBorders>
              <w:bottom w:val="single" w:sz="4" w:space="0" w:color="auto"/>
            </w:tcBorders>
            <w:shd w:val="clear" w:color="auto" w:fill="FFFFFF" w:themeFill="background1"/>
          </w:tcPr>
          <w:p w14:paraId="57A584BA" w14:textId="38A15752" w:rsidR="00080293" w:rsidRDefault="00080293" w:rsidP="001A08D8">
            <w:pPr>
              <w:jc w:val="center"/>
            </w:pPr>
            <w:r>
              <w:rPr>
                <w:rFonts w:hint="eastAsia"/>
              </w:rPr>
              <w:t>1</w:t>
            </w:r>
            <w:r>
              <w:t>5</w:t>
            </w:r>
          </w:p>
        </w:tc>
      </w:tr>
      <w:tr w:rsidR="00080293" w14:paraId="00405D77" w14:textId="77777777" w:rsidTr="000A49E4">
        <w:trPr>
          <w:gridAfter w:val="1"/>
          <w:wAfter w:w="8" w:type="dxa"/>
          <w:trHeight w:val="227"/>
        </w:trPr>
        <w:tc>
          <w:tcPr>
            <w:tcW w:w="4740" w:type="dxa"/>
            <w:tcBorders>
              <w:bottom w:val="single" w:sz="4" w:space="0" w:color="auto"/>
            </w:tcBorders>
            <w:shd w:val="clear" w:color="auto" w:fill="FFFFFF" w:themeFill="background1"/>
          </w:tcPr>
          <w:p w14:paraId="6B1F8CE8" w14:textId="35C2C54C" w:rsidR="00080293" w:rsidRDefault="00080293" w:rsidP="001A08D8">
            <w:r>
              <w:rPr>
                <w:rFonts w:hint="eastAsia"/>
              </w:rPr>
              <w:t>B</w:t>
            </w:r>
            <w:r>
              <w:t>-22</w:t>
            </w:r>
          </w:p>
        </w:tc>
        <w:tc>
          <w:tcPr>
            <w:tcW w:w="2811" w:type="dxa"/>
            <w:tcBorders>
              <w:bottom w:val="single" w:sz="4" w:space="0" w:color="auto"/>
            </w:tcBorders>
            <w:shd w:val="clear" w:color="auto" w:fill="FFFFFF" w:themeFill="background1"/>
          </w:tcPr>
          <w:p w14:paraId="346DA235" w14:textId="585D254C" w:rsidR="00080293" w:rsidRPr="00080293" w:rsidRDefault="00080293" w:rsidP="001A08D8">
            <w:pPr>
              <w:jc w:val="center"/>
            </w:pPr>
            <w:proofErr w:type="spellStart"/>
            <w:r w:rsidRPr="00080293">
              <w:t>murali</w:t>
            </w:r>
            <w:proofErr w:type="spellEnd"/>
          </w:p>
        </w:tc>
        <w:tc>
          <w:tcPr>
            <w:tcW w:w="990" w:type="dxa"/>
            <w:tcBorders>
              <w:bottom w:val="single" w:sz="4" w:space="0" w:color="auto"/>
            </w:tcBorders>
            <w:shd w:val="clear" w:color="auto" w:fill="FFFFFF" w:themeFill="background1"/>
          </w:tcPr>
          <w:p w14:paraId="6CF4A3E4" w14:textId="7831A802" w:rsidR="00080293" w:rsidRDefault="000A49E4" w:rsidP="001A08D8">
            <w:pPr>
              <w:jc w:val="center"/>
            </w:pPr>
            <w:r w:rsidRPr="000A49E4">
              <w:t>0</w:t>
            </w:r>
          </w:p>
        </w:tc>
      </w:tr>
      <w:tr w:rsidR="00080293" w14:paraId="32E6C35A" w14:textId="77777777" w:rsidTr="000A49E4">
        <w:trPr>
          <w:gridAfter w:val="1"/>
          <w:wAfter w:w="8" w:type="dxa"/>
          <w:trHeight w:val="227"/>
        </w:trPr>
        <w:tc>
          <w:tcPr>
            <w:tcW w:w="4740" w:type="dxa"/>
            <w:tcBorders>
              <w:bottom w:val="single" w:sz="4" w:space="0" w:color="auto"/>
            </w:tcBorders>
            <w:shd w:val="clear" w:color="auto" w:fill="FFFFFF" w:themeFill="background1"/>
          </w:tcPr>
          <w:p w14:paraId="0D5A4823" w14:textId="01ECC11F" w:rsidR="00080293" w:rsidRDefault="00080293" w:rsidP="001A08D8">
            <w:r>
              <w:rPr>
                <w:rFonts w:hint="eastAsia"/>
              </w:rPr>
              <w:t>B</w:t>
            </w:r>
            <w:r>
              <w:t>-27</w:t>
            </w:r>
          </w:p>
        </w:tc>
        <w:tc>
          <w:tcPr>
            <w:tcW w:w="2811" w:type="dxa"/>
            <w:tcBorders>
              <w:bottom w:val="single" w:sz="4" w:space="0" w:color="auto"/>
            </w:tcBorders>
            <w:shd w:val="clear" w:color="auto" w:fill="FFFFFF" w:themeFill="background1"/>
          </w:tcPr>
          <w:p w14:paraId="5B8E1EFC" w14:textId="6363258C" w:rsidR="00080293" w:rsidRPr="00080293" w:rsidRDefault="00080293" w:rsidP="001A08D8">
            <w:pPr>
              <w:jc w:val="center"/>
            </w:pPr>
            <w:proofErr w:type="spellStart"/>
            <w:r w:rsidRPr="00080293">
              <w:t>exploringeos</w:t>
            </w:r>
            <w:proofErr w:type="spellEnd"/>
          </w:p>
        </w:tc>
        <w:tc>
          <w:tcPr>
            <w:tcW w:w="990" w:type="dxa"/>
            <w:tcBorders>
              <w:bottom w:val="single" w:sz="4" w:space="0" w:color="auto"/>
            </w:tcBorders>
            <w:shd w:val="clear" w:color="auto" w:fill="FFFFFF" w:themeFill="background1"/>
          </w:tcPr>
          <w:p w14:paraId="76479331" w14:textId="2D2ED1C1" w:rsidR="00080293" w:rsidRDefault="000A49E4" w:rsidP="001A08D8">
            <w:pPr>
              <w:jc w:val="center"/>
            </w:pPr>
            <w:r w:rsidRPr="000A49E4">
              <w:t>0</w:t>
            </w:r>
          </w:p>
        </w:tc>
      </w:tr>
      <w:tr w:rsidR="00A556BA" w14:paraId="4AE4CC12" w14:textId="27DA51DD" w:rsidTr="000A49E4">
        <w:trPr>
          <w:gridAfter w:val="1"/>
          <w:wAfter w:w="8" w:type="dxa"/>
          <w:trHeight w:val="227"/>
        </w:trPr>
        <w:tc>
          <w:tcPr>
            <w:tcW w:w="4740" w:type="dxa"/>
            <w:tcBorders>
              <w:bottom w:val="single" w:sz="4" w:space="0" w:color="auto"/>
            </w:tcBorders>
            <w:shd w:val="clear" w:color="auto" w:fill="F2F2F2" w:themeFill="background1" w:themeFillShade="F2"/>
          </w:tcPr>
          <w:p w14:paraId="4AE4CC0F" w14:textId="6717783E" w:rsidR="00A556BA" w:rsidRPr="00512D55" w:rsidRDefault="00A556BA" w:rsidP="001A08D8">
            <w:r>
              <w:t>Newly-Added</w:t>
            </w:r>
          </w:p>
        </w:tc>
        <w:tc>
          <w:tcPr>
            <w:tcW w:w="2811" w:type="dxa"/>
            <w:tcBorders>
              <w:bottom w:val="single" w:sz="4" w:space="0" w:color="auto"/>
            </w:tcBorders>
            <w:shd w:val="clear" w:color="auto" w:fill="auto"/>
          </w:tcPr>
          <w:p w14:paraId="4AE4CC10" w14:textId="0A6065A7" w:rsidR="00A556BA" w:rsidRPr="00512D55" w:rsidRDefault="00A556BA" w:rsidP="001A08D8">
            <w:pPr>
              <w:jc w:val="center"/>
            </w:pPr>
          </w:p>
        </w:tc>
        <w:tc>
          <w:tcPr>
            <w:tcW w:w="990" w:type="dxa"/>
            <w:tcBorders>
              <w:bottom w:val="single" w:sz="4" w:space="0" w:color="auto"/>
            </w:tcBorders>
            <w:shd w:val="clear" w:color="auto" w:fill="auto"/>
          </w:tcPr>
          <w:p w14:paraId="786250AD" w14:textId="2F45231A" w:rsidR="00A556BA" w:rsidRPr="00512D55" w:rsidRDefault="00A556BA" w:rsidP="001A08D8">
            <w:pPr>
              <w:jc w:val="center"/>
            </w:pPr>
          </w:p>
        </w:tc>
      </w:tr>
      <w:tr w:rsidR="00A556BA" w14:paraId="7A261D77" w14:textId="77777777" w:rsidTr="000A49E4">
        <w:trPr>
          <w:gridAfter w:val="1"/>
          <w:wAfter w:w="8" w:type="dxa"/>
          <w:trHeight w:val="227"/>
        </w:trPr>
        <w:tc>
          <w:tcPr>
            <w:tcW w:w="4740" w:type="dxa"/>
            <w:tcBorders>
              <w:top w:val="single" w:sz="4" w:space="0" w:color="auto"/>
            </w:tcBorders>
            <w:shd w:val="clear" w:color="auto" w:fill="FFFFFF" w:themeFill="background1"/>
            <w:vAlign w:val="center"/>
          </w:tcPr>
          <w:p w14:paraId="64D824FE" w14:textId="597563FB" w:rsidR="00A556BA" w:rsidRPr="00512D55" w:rsidRDefault="00EE3E96" w:rsidP="001A08D8">
            <w:r>
              <w:rPr>
                <w:rFonts w:hint="eastAsia"/>
              </w:rPr>
              <w:t>B</w:t>
            </w:r>
            <w:r>
              <w:t>-9</w:t>
            </w:r>
          </w:p>
        </w:tc>
        <w:tc>
          <w:tcPr>
            <w:tcW w:w="2811" w:type="dxa"/>
            <w:tcBorders>
              <w:top w:val="single" w:sz="4" w:space="0" w:color="auto"/>
            </w:tcBorders>
            <w:shd w:val="clear" w:color="auto" w:fill="FFFFFF" w:themeFill="background1"/>
          </w:tcPr>
          <w:p w14:paraId="53101796" w14:textId="456EBCAD" w:rsidR="00A556BA" w:rsidRPr="00512D55" w:rsidRDefault="00EE3E96" w:rsidP="001A08D8">
            <w:pPr>
              <w:jc w:val="center"/>
            </w:pPr>
            <w:r w:rsidRPr="00EE3E96">
              <w:t xml:space="preserve">Todor </w:t>
            </w:r>
            <w:proofErr w:type="spellStart"/>
            <w:r w:rsidRPr="00EE3E96">
              <w:t>Karaivanov</w:t>
            </w:r>
            <w:proofErr w:type="spellEnd"/>
            <w:r w:rsidRPr="00EE3E96">
              <w:t xml:space="preserve"> (SFEOS)</w:t>
            </w:r>
          </w:p>
        </w:tc>
        <w:tc>
          <w:tcPr>
            <w:tcW w:w="990" w:type="dxa"/>
            <w:tcBorders>
              <w:top w:val="single" w:sz="4" w:space="0" w:color="auto"/>
            </w:tcBorders>
            <w:shd w:val="clear" w:color="auto" w:fill="FFFFFF" w:themeFill="background1"/>
          </w:tcPr>
          <w:p w14:paraId="2B65C43D" w14:textId="4449215F" w:rsidR="00A556BA" w:rsidRDefault="00EE3E96" w:rsidP="001A08D8">
            <w:pPr>
              <w:jc w:val="center"/>
            </w:pPr>
            <w:r>
              <w:rPr>
                <w:rFonts w:hint="eastAsia"/>
              </w:rPr>
              <w:t>2</w:t>
            </w:r>
          </w:p>
        </w:tc>
      </w:tr>
      <w:tr w:rsidR="00A556BA" w14:paraId="4AE4CC16" w14:textId="750227BB" w:rsidTr="000A49E4">
        <w:trPr>
          <w:gridAfter w:val="1"/>
          <w:wAfter w:w="8" w:type="dxa"/>
          <w:trHeight w:val="227"/>
        </w:trPr>
        <w:tc>
          <w:tcPr>
            <w:tcW w:w="4740" w:type="dxa"/>
            <w:tcBorders>
              <w:top w:val="single" w:sz="4" w:space="0" w:color="auto"/>
            </w:tcBorders>
            <w:shd w:val="clear" w:color="auto" w:fill="FFFFFF" w:themeFill="background1"/>
            <w:vAlign w:val="center"/>
          </w:tcPr>
          <w:p w14:paraId="4AE4CC13" w14:textId="07A644B6" w:rsidR="00A556BA" w:rsidRPr="00512D55" w:rsidRDefault="00EE3E96" w:rsidP="001A08D8">
            <w:r>
              <w:rPr>
                <w:rFonts w:hint="eastAsia"/>
              </w:rPr>
              <w:t>B</w:t>
            </w:r>
            <w:r>
              <w:t>-10</w:t>
            </w:r>
          </w:p>
        </w:tc>
        <w:tc>
          <w:tcPr>
            <w:tcW w:w="2811" w:type="dxa"/>
          </w:tcPr>
          <w:p w14:paraId="4AE4CC14" w14:textId="70B12405" w:rsidR="00A556BA" w:rsidRPr="00512D55" w:rsidRDefault="00EE3E96" w:rsidP="001A08D8">
            <w:pPr>
              <w:jc w:val="center"/>
            </w:pPr>
            <w:r w:rsidRPr="00EE3E96">
              <w:t>Mao (EOSREAL)</w:t>
            </w:r>
          </w:p>
        </w:tc>
        <w:tc>
          <w:tcPr>
            <w:tcW w:w="990" w:type="dxa"/>
            <w:tcBorders>
              <w:bottom w:val="single" w:sz="4" w:space="0" w:color="auto"/>
            </w:tcBorders>
            <w:shd w:val="clear" w:color="auto" w:fill="auto"/>
          </w:tcPr>
          <w:p w14:paraId="16CB4A26" w14:textId="56BFC4F5" w:rsidR="00A556BA" w:rsidRDefault="00EE3E96" w:rsidP="001A08D8">
            <w:pPr>
              <w:jc w:val="center"/>
            </w:pPr>
            <w:r>
              <w:rPr>
                <w:rFonts w:hint="eastAsia"/>
              </w:rPr>
              <w:t>1</w:t>
            </w:r>
          </w:p>
        </w:tc>
      </w:tr>
      <w:tr w:rsidR="00EE3E96" w14:paraId="0077B775" w14:textId="77777777" w:rsidTr="000A49E4">
        <w:trPr>
          <w:gridAfter w:val="1"/>
          <w:wAfter w:w="8" w:type="dxa"/>
          <w:trHeight w:val="227"/>
        </w:trPr>
        <w:tc>
          <w:tcPr>
            <w:tcW w:w="4740" w:type="dxa"/>
            <w:tcBorders>
              <w:top w:val="single" w:sz="4" w:space="0" w:color="auto"/>
            </w:tcBorders>
            <w:shd w:val="clear" w:color="auto" w:fill="FFFFFF" w:themeFill="background1"/>
            <w:vAlign w:val="center"/>
          </w:tcPr>
          <w:p w14:paraId="6EADF104" w14:textId="60B99F68" w:rsidR="00EE3E96" w:rsidRDefault="00EE3E96" w:rsidP="001A08D8">
            <w:r>
              <w:rPr>
                <w:rFonts w:hint="eastAsia"/>
              </w:rPr>
              <w:t>B</w:t>
            </w:r>
            <w:r>
              <w:t>-11</w:t>
            </w:r>
          </w:p>
        </w:tc>
        <w:tc>
          <w:tcPr>
            <w:tcW w:w="2811" w:type="dxa"/>
          </w:tcPr>
          <w:p w14:paraId="2204102E" w14:textId="5D0EF613" w:rsidR="00EE3E96" w:rsidRPr="00EE3E96" w:rsidRDefault="00EE3E96" w:rsidP="001A08D8">
            <w:pPr>
              <w:jc w:val="center"/>
            </w:pPr>
            <w:r w:rsidRPr="00EE3E96">
              <w:t>Mao (EOSREAL)</w:t>
            </w:r>
          </w:p>
        </w:tc>
        <w:tc>
          <w:tcPr>
            <w:tcW w:w="990" w:type="dxa"/>
            <w:tcBorders>
              <w:bottom w:val="single" w:sz="4" w:space="0" w:color="auto"/>
            </w:tcBorders>
            <w:shd w:val="clear" w:color="auto" w:fill="auto"/>
          </w:tcPr>
          <w:p w14:paraId="10ED7394" w14:textId="2203189C" w:rsidR="00EE3E96" w:rsidRDefault="00EE3E96" w:rsidP="001A08D8">
            <w:pPr>
              <w:jc w:val="center"/>
            </w:pPr>
            <w:r>
              <w:rPr>
                <w:rFonts w:hint="eastAsia"/>
              </w:rPr>
              <w:t>1</w:t>
            </w:r>
          </w:p>
        </w:tc>
      </w:tr>
      <w:tr w:rsidR="00EE3E96" w14:paraId="307D11E2" w14:textId="77777777" w:rsidTr="000A49E4">
        <w:trPr>
          <w:gridAfter w:val="1"/>
          <w:wAfter w:w="8" w:type="dxa"/>
          <w:trHeight w:val="227"/>
        </w:trPr>
        <w:tc>
          <w:tcPr>
            <w:tcW w:w="4740" w:type="dxa"/>
            <w:tcBorders>
              <w:top w:val="single" w:sz="4" w:space="0" w:color="auto"/>
            </w:tcBorders>
            <w:shd w:val="clear" w:color="auto" w:fill="FFFFFF" w:themeFill="background1"/>
            <w:vAlign w:val="center"/>
          </w:tcPr>
          <w:p w14:paraId="733E0362" w14:textId="6A6E9639" w:rsidR="00EE3E96" w:rsidRDefault="00EE3E96" w:rsidP="001A08D8">
            <w:r>
              <w:rPr>
                <w:rFonts w:hint="eastAsia"/>
              </w:rPr>
              <w:t>B</w:t>
            </w:r>
            <w:r>
              <w:t>-19</w:t>
            </w:r>
          </w:p>
        </w:tc>
        <w:tc>
          <w:tcPr>
            <w:tcW w:w="2811" w:type="dxa"/>
          </w:tcPr>
          <w:p w14:paraId="2D14C8AE" w14:textId="130F1AB4" w:rsidR="00EE3E96" w:rsidRPr="00EE3E96"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Borders>
              <w:bottom w:val="single" w:sz="4" w:space="0" w:color="auto"/>
            </w:tcBorders>
            <w:shd w:val="clear" w:color="auto" w:fill="auto"/>
          </w:tcPr>
          <w:p w14:paraId="11637B47" w14:textId="458033D9" w:rsidR="00EE3E96" w:rsidRDefault="00EE3E96" w:rsidP="001A08D8">
            <w:pPr>
              <w:jc w:val="center"/>
            </w:pPr>
            <w:r>
              <w:rPr>
                <w:rFonts w:hint="eastAsia"/>
              </w:rPr>
              <w:t>1</w:t>
            </w:r>
          </w:p>
        </w:tc>
      </w:tr>
      <w:tr w:rsidR="00EE3E96" w14:paraId="2D1E5A16" w14:textId="77777777" w:rsidTr="000A49E4">
        <w:trPr>
          <w:gridAfter w:val="1"/>
          <w:wAfter w:w="8" w:type="dxa"/>
          <w:trHeight w:val="227"/>
        </w:trPr>
        <w:tc>
          <w:tcPr>
            <w:tcW w:w="4740" w:type="dxa"/>
            <w:tcBorders>
              <w:top w:val="single" w:sz="4" w:space="0" w:color="auto"/>
            </w:tcBorders>
            <w:shd w:val="clear" w:color="auto" w:fill="FFFFFF" w:themeFill="background1"/>
            <w:vAlign w:val="center"/>
          </w:tcPr>
          <w:p w14:paraId="45046342" w14:textId="080EDFBD" w:rsidR="00EE3E96" w:rsidRDefault="00EE3E96" w:rsidP="001A08D8">
            <w:r>
              <w:rPr>
                <w:rFonts w:hint="eastAsia"/>
              </w:rPr>
              <w:t>B</w:t>
            </w:r>
            <w:r>
              <w:t>-20</w:t>
            </w:r>
          </w:p>
        </w:tc>
        <w:tc>
          <w:tcPr>
            <w:tcW w:w="2811" w:type="dxa"/>
          </w:tcPr>
          <w:p w14:paraId="5460BE55" w14:textId="3E1B6B25" w:rsidR="00EE3E96" w:rsidRPr="00EE3E96" w:rsidRDefault="00EE3E96" w:rsidP="001A08D8">
            <w:pPr>
              <w:jc w:val="center"/>
            </w:pPr>
            <w:r w:rsidRPr="00EE3E96">
              <w:t xml:space="preserve">Sharif </w:t>
            </w:r>
            <w:proofErr w:type="spellStart"/>
            <w:r w:rsidRPr="00EE3E96">
              <w:t>Bouktila</w:t>
            </w:r>
            <w:proofErr w:type="spellEnd"/>
            <w:r w:rsidRPr="00EE3E96">
              <w:t xml:space="preserve"> (EOSDUBLIN)</w:t>
            </w:r>
          </w:p>
        </w:tc>
        <w:tc>
          <w:tcPr>
            <w:tcW w:w="990" w:type="dxa"/>
            <w:tcBorders>
              <w:bottom w:val="single" w:sz="4" w:space="0" w:color="auto"/>
            </w:tcBorders>
            <w:shd w:val="clear" w:color="auto" w:fill="auto"/>
          </w:tcPr>
          <w:p w14:paraId="1E72972D" w14:textId="4283F381" w:rsidR="00EE3E96" w:rsidRDefault="000A49E4" w:rsidP="001A08D8">
            <w:pPr>
              <w:jc w:val="center"/>
            </w:pPr>
            <w:r w:rsidRPr="000A49E4">
              <w:t>0</w:t>
            </w:r>
          </w:p>
        </w:tc>
      </w:tr>
      <w:tr w:rsidR="00080293" w14:paraId="5C5A5741" w14:textId="77777777" w:rsidTr="000A49E4">
        <w:trPr>
          <w:gridAfter w:val="1"/>
          <w:wAfter w:w="8" w:type="dxa"/>
          <w:trHeight w:val="227"/>
        </w:trPr>
        <w:tc>
          <w:tcPr>
            <w:tcW w:w="4740" w:type="dxa"/>
            <w:tcBorders>
              <w:top w:val="single" w:sz="4" w:space="0" w:color="auto"/>
            </w:tcBorders>
            <w:shd w:val="clear" w:color="auto" w:fill="FFFFFF" w:themeFill="background1"/>
            <w:vAlign w:val="center"/>
          </w:tcPr>
          <w:p w14:paraId="6667A86F" w14:textId="5B5E06F2" w:rsidR="00080293" w:rsidRDefault="00080293" w:rsidP="001A08D8">
            <w:r>
              <w:rPr>
                <w:rFonts w:hint="eastAsia"/>
              </w:rPr>
              <w:t>B</w:t>
            </w:r>
            <w:r>
              <w:t>-23</w:t>
            </w:r>
          </w:p>
        </w:tc>
        <w:tc>
          <w:tcPr>
            <w:tcW w:w="2811" w:type="dxa"/>
          </w:tcPr>
          <w:p w14:paraId="31B59E9D" w14:textId="3B66D0D0" w:rsidR="00080293" w:rsidRPr="00EE3E96" w:rsidRDefault="00080293" w:rsidP="001A08D8">
            <w:pPr>
              <w:jc w:val="center"/>
            </w:pPr>
            <w:proofErr w:type="spellStart"/>
            <w:r w:rsidRPr="00080293">
              <w:t>adrianbye</w:t>
            </w:r>
            <w:proofErr w:type="spellEnd"/>
          </w:p>
        </w:tc>
        <w:tc>
          <w:tcPr>
            <w:tcW w:w="990" w:type="dxa"/>
            <w:tcBorders>
              <w:bottom w:val="single" w:sz="4" w:space="0" w:color="auto"/>
            </w:tcBorders>
            <w:shd w:val="clear" w:color="auto" w:fill="auto"/>
          </w:tcPr>
          <w:p w14:paraId="1F92C348" w14:textId="5B217267" w:rsidR="00080293" w:rsidRDefault="000A49E4" w:rsidP="001A08D8">
            <w:pPr>
              <w:jc w:val="center"/>
            </w:pPr>
            <w:r w:rsidRPr="000A49E4">
              <w:t>0</w:t>
            </w:r>
          </w:p>
        </w:tc>
      </w:tr>
      <w:tr w:rsidR="00080293" w14:paraId="1771ECE0" w14:textId="77777777" w:rsidTr="000A49E4">
        <w:trPr>
          <w:gridAfter w:val="1"/>
          <w:wAfter w:w="8" w:type="dxa"/>
          <w:trHeight w:val="227"/>
        </w:trPr>
        <w:tc>
          <w:tcPr>
            <w:tcW w:w="4740" w:type="dxa"/>
            <w:tcBorders>
              <w:top w:val="single" w:sz="4" w:space="0" w:color="auto"/>
            </w:tcBorders>
            <w:shd w:val="clear" w:color="auto" w:fill="FFFFFF" w:themeFill="background1"/>
            <w:vAlign w:val="center"/>
          </w:tcPr>
          <w:p w14:paraId="405C4C30" w14:textId="7E2710CC" w:rsidR="00080293" w:rsidRDefault="00080293" w:rsidP="001A08D8">
            <w:r>
              <w:rPr>
                <w:rFonts w:hint="eastAsia"/>
              </w:rPr>
              <w:t>B</w:t>
            </w:r>
            <w:r>
              <w:t>-30</w:t>
            </w:r>
          </w:p>
        </w:tc>
        <w:tc>
          <w:tcPr>
            <w:tcW w:w="2811" w:type="dxa"/>
          </w:tcPr>
          <w:p w14:paraId="2FE3A87A" w14:textId="71748A3E" w:rsidR="00080293" w:rsidRPr="00080293" w:rsidRDefault="00080293" w:rsidP="001A08D8">
            <w:pPr>
              <w:jc w:val="center"/>
            </w:pPr>
            <w:r w:rsidRPr="00080293">
              <w:t>Rick Schlesinger (EOS New York)</w:t>
            </w:r>
          </w:p>
        </w:tc>
        <w:tc>
          <w:tcPr>
            <w:tcW w:w="990" w:type="dxa"/>
            <w:tcBorders>
              <w:bottom w:val="single" w:sz="4" w:space="0" w:color="auto"/>
            </w:tcBorders>
            <w:shd w:val="clear" w:color="auto" w:fill="auto"/>
          </w:tcPr>
          <w:p w14:paraId="4BC31E65" w14:textId="1EE86828" w:rsidR="00080293" w:rsidRDefault="00080293" w:rsidP="001A08D8">
            <w:pPr>
              <w:jc w:val="center"/>
            </w:pPr>
            <w:r>
              <w:rPr>
                <w:rFonts w:hint="eastAsia"/>
              </w:rPr>
              <w:t>1</w:t>
            </w:r>
          </w:p>
        </w:tc>
      </w:tr>
      <w:tr w:rsidR="00403A62" w14:paraId="408EABF0" w14:textId="77777777" w:rsidTr="00403A62">
        <w:trPr>
          <w:gridAfter w:val="1"/>
          <w:wAfter w:w="8" w:type="dxa"/>
          <w:trHeight w:val="1754"/>
        </w:trPr>
        <w:tc>
          <w:tcPr>
            <w:tcW w:w="8541" w:type="dxa"/>
            <w:gridSpan w:val="3"/>
            <w:tcBorders>
              <w:top w:val="single" w:sz="4" w:space="0" w:color="auto"/>
            </w:tcBorders>
            <w:shd w:val="clear" w:color="auto" w:fill="FFFFFF" w:themeFill="background1"/>
            <w:vAlign w:val="center"/>
          </w:tcPr>
          <w:p w14:paraId="49C5B3C7" w14:textId="77777777" w:rsidR="00403A62" w:rsidRPr="00512D55" w:rsidRDefault="00403A62" w:rsidP="001A08D8">
            <w:pPr>
              <w:jc w:val="center"/>
            </w:pPr>
          </w:p>
        </w:tc>
      </w:tr>
      <w:tr w:rsidR="00A556BA" w14:paraId="51B9328D" w14:textId="77777777" w:rsidTr="000A49E4">
        <w:trPr>
          <w:gridAfter w:val="1"/>
          <w:wAfter w:w="8" w:type="dxa"/>
          <w:trHeight w:val="227"/>
        </w:trPr>
        <w:tc>
          <w:tcPr>
            <w:tcW w:w="4740" w:type="dxa"/>
            <w:tcBorders>
              <w:top w:val="single" w:sz="4" w:space="0" w:color="auto"/>
            </w:tcBorders>
            <w:shd w:val="clear" w:color="auto" w:fill="92CDDC" w:themeFill="accent5" w:themeFillTint="99"/>
            <w:vAlign w:val="center"/>
          </w:tcPr>
          <w:p w14:paraId="5F7A9D97" w14:textId="08FBC807" w:rsidR="00A556BA" w:rsidRPr="00512D55" w:rsidRDefault="00A556BA" w:rsidP="001A08D8">
            <w:r w:rsidRPr="00754645">
              <w:rPr>
                <w:b/>
                <w:sz w:val="22"/>
                <w:szCs w:val="22"/>
              </w:rPr>
              <w:lastRenderedPageBreak/>
              <w:t>Constitution</w:t>
            </w:r>
          </w:p>
        </w:tc>
        <w:tc>
          <w:tcPr>
            <w:tcW w:w="2811" w:type="dxa"/>
            <w:tcBorders>
              <w:top w:val="single" w:sz="4" w:space="0" w:color="auto"/>
            </w:tcBorders>
            <w:shd w:val="clear" w:color="auto" w:fill="92CDDC" w:themeFill="accent5" w:themeFillTint="99"/>
          </w:tcPr>
          <w:p w14:paraId="7DFCA2A3" w14:textId="77777777" w:rsidR="00A556BA" w:rsidRPr="00512D55" w:rsidRDefault="00A556BA" w:rsidP="001A08D8">
            <w:pPr>
              <w:jc w:val="center"/>
            </w:pPr>
          </w:p>
        </w:tc>
        <w:tc>
          <w:tcPr>
            <w:tcW w:w="990" w:type="dxa"/>
            <w:tcBorders>
              <w:top w:val="single" w:sz="4" w:space="0" w:color="auto"/>
            </w:tcBorders>
            <w:shd w:val="clear" w:color="auto" w:fill="92CDDC" w:themeFill="accent5" w:themeFillTint="99"/>
          </w:tcPr>
          <w:p w14:paraId="5FF83FEC" w14:textId="77777777" w:rsidR="00A556BA" w:rsidRPr="00512D55" w:rsidRDefault="00A556BA" w:rsidP="001A08D8">
            <w:pPr>
              <w:jc w:val="center"/>
            </w:pPr>
          </w:p>
        </w:tc>
      </w:tr>
      <w:tr w:rsidR="00A556BA" w14:paraId="4AE4CC1A" w14:textId="6867ADB2" w:rsidTr="000A49E4">
        <w:trPr>
          <w:gridAfter w:val="1"/>
          <w:wAfter w:w="8" w:type="dxa"/>
          <w:trHeight w:val="227"/>
        </w:trPr>
        <w:tc>
          <w:tcPr>
            <w:tcW w:w="4740" w:type="dxa"/>
            <w:shd w:val="clear" w:color="auto" w:fill="F2F2F2" w:themeFill="background1" w:themeFillShade="F2"/>
          </w:tcPr>
          <w:p w14:paraId="4AE4CC17" w14:textId="24A1B9EF" w:rsidR="00A556BA" w:rsidRPr="00512D55" w:rsidRDefault="00A556BA" w:rsidP="001A08D8">
            <w:r w:rsidRPr="00512D55">
              <w:t>Article I - No Lying</w:t>
            </w:r>
          </w:p>
        </w:tc>
        <w:tc>
          <w:tcPr>
            <w:tcW w:w="2811" w:type="dxa"/>
          </w:tcPr>
          <w:p w14:paraId="4AE4CC18" w14:textId="734B2307" w:rsidR="00A556BA" w:rsidRPr="00512D55" w:rsidRDefault="00A556BA" w:rsidP="001A08D8">
            <w:pPr>
              <w:jc w:val="center"/>
            </w:pPr>
          </w:p>
        </w:tc>
        <w:tc>
          <w:tcPr>
            <w:tcW w:w="990" w:type="dxa"/>
          </w:tcPr>
          <w:p w14:paraId="6D0079FF" w14:textId="75770D6E" w:rsidR="00A556BA" w:rsidRPr="00512D55" w:rsidRDefault="00A556BA" w:rsidP="001A08D8">
            <w:pPr>
              <w:jc w:val="center"/>
            </w:pPr>
          </w:p>
        </w:tc>
      </w:tr>
      <w:tr w:rsidR="00A556BA" w14:paraId="43B4299E" w14:textId="77777777" w:rsidTr="000A49E4">
        <w:trPr>
          <w:gridAfter w:val="1"/>
          <w:wAfter w:w="8" w:type="dxa"/>
          <w:trHeight w:val="227"/>
        </w:trPr>
        <w:tc>
          <w:tcPr>
            <w:tcW w:w="4740" w:type="dxa"/>
            <w:shd w:val="clear" w:color="auto" w:fill="FFFFFF" w:themeFill="background1"/>
          </w:tcPr>
          <w:p w14:paraId="7F115BC9" w14:textId="598F8F48" w:rsidR="00A556BA" w:rsidRPr="00512D55" w:rsidRDefault="000C1410" w:rsidP="001A08D8">
            <w:r>
              <w:rPr>
                <w:rFonts w:hint="eastAsia"/>
              </w:rPr>
              <w:t>C</w:t>
            </w:r>
            <w:r>
              <w:t>-1</w:t>
            </w:r>
          </w:p>
        </w:tc>
        <w:tc>
          <w:tcPr>
            <w:tcW w:w="2811" w:type="dxa"/>
            <w:shd w:val="clear" w:color="auto" w:fill="FFFFFF" w:themeFill="background1"/>
          </w:tcPr>
          <w:p w14:paraId="57FB253B" w14:textId="0855BC6C" w:rsidR="00A556BA" w:rsidRPr="00512D55" w:rsidRDefault="000C1410" w:rsidP="001A08D8">
            <w:pPr>
              <w:jc w:val="center"/>
            </w:pPr>
            <w:r w:rsidRPr="000C1410">
              <w:t xml:space="preserve">Todor </w:t>
            </w:r>
            <w:proofErr w:type="spellStart"/>
            <w:r w:rsidRPr="000C1410">
              <w:t>Karaivanov</w:t>
            </w:r>
            <w:proofErr w:type="spellEnd"/>
            <w:r w:rsidRPr="000C1410">
              <w:t xml:space="preserve"> (SFEOS)</w:t>
            </w:r>
          </w:p>
        </w:tc>
        <w:tc>
          <w:tcPr>
            <w:tcW w:w="990" w:type="dxa"/>
          </w:tcPr>
          <w:p w14:paraId="58D021F9" w14:textId="5C2A3E98" w:rsidR="00A556BA" w:rsidRPr="00512D55" w:rsidRDefault="000C1410" w:rsidP="001A08D8">
            <w:pPr>
              <w:jc w:val="center"/>
            </w:pPr>
            <w:r>
              <w:rPr>
                <w:rFonts w:hint="eastAsia"/>
              </w:rPr>
              <w:t>3</w:t>
            </w:r>
          </w:p>
        </w:tc>
      </w:tr>
      <w:tr w:rsidR="00A556BA" w14:paraId="4AE4CC1E" w14:textId="11542C77" w:rsidTr="000A49E4">
        <w:trPr>
          <w:gridAfter w:val="1"/>
          <w:wAfter w:w="8" w:type="dxa"/>
          <w:trHeight w:val="227"/>
        </w:trPr>
        <w:tc>
          <w:tcPr>
            <w:tcW w:w="4740" w:type="dxa"/>
            <w:shd w:val="clear" w:color="auto" w:fill="F2F2F2" w:themeFill="background1" w:themeFillShade="F2"/>
          </w:tcPr>
          <w:p w14:paraId="4AE4CC1B" w14:textId="63579D2C" w:rsidR="00A556BA" w:rsidRPr="00512D55" w:rsidRDefault="00A556BA" w:rsidP="001A08D8">
            <w:r w:rsidRPr="00512D55">
              <w:t>Article II - Property Rights</w:t>
            </w:r>
          </w:p>
        </w:tc>
        <w:tc>
          <w:tcPr>
            <w:tcW w:w="2811" w:type="dxa"/>
          </w:tcPr>
          <w:p w14:paraId="4AE4CC1C" w14:textId="71F18E1C" w:rsidR="00A556BA" w:rsidRPr="00512D55" w:rsidRDefault="00A556BA" w:rsidP="001A08D8">
            <w:pPr>
              <w:jc w:val="center"/>
            </w:pPr>
          </w:p>
        </w:tc>
        <w:tc>
          <w:tcPr>
            <w:tcW w:w="990" w:type="dxa"/>
          </w:tcPr>
          <w:p w14:paraId="4BC6D836" w14:textId="1FEA1342" w:rsidR="00A556BA" w:rsidRPr="00512D55" w:rsidRDefault="00A556BA" w:rsidP="001A08D8">
            <w:pPr>
              <w:jc w:val="center"/>
            </w:pPr>
          </w:p>
        </w:tc>
      </w:tr>
      <w:tr w:rsidR="00A556BA" w14:paraId="68BDCB41" w14:textId="77777777" w:rsidTr="000A49E4">
        <w:trPr>
          <w:gridAfter w:val="1"/>
          <w:wAfter w:w="8" w:type="dxa"/>
          <w:trHeight w:val="227"/>
        </w:trPr>
        <w:tc>
          <w:tcPr>
            <w:tcW w:w="4740" w:type="dxa"/>
            <w:shd w:val="clear" w:color="auto" w:fill="FFFFFF" w:themeFill="background1"/>
          </w:tcPr>
          <w:p w14:paraId="5F320C2F" w14:textId="5AB2C024" w:rsidR="00A556BA" w:rsidRPr="00512D55" w:rsidRDefault="000C1410" w:rsidP="001A08D8">
            <w:r>
              <w:rPr>
                <w:rFonts w:hint="eastAsia"/>
              </w:rPr>
              <w:t>C</w:t>
            </w:r>
            <w:r>
              <w:t>-2</w:t>
            </w:r>
          </w:p>
        </w:tc>
        <w:tc>
          <w:tcPr>
            <w:tcW w:w="2811" w:type="dxa"/>
            <w:shd w:val="clear" w:color="auto" w:fill="FFFFFF" w:themeFill="background1"/>
          </w:tcPr>
          <w:p w14:paraId="1E0A4077" w14:textId="362DCCBC" w:rsidR="00A556BA" w:rsidRPr="00512D55" w:rsidRDefault="000C1410" w:rsidP="001A08D8">
            <w:pPr>
              <w:jc w:val="center"/>
            </w:pPr>
            <w:r w:rsidRPr="000C1410">
              <w:t xml:space="preserve">Todor </w:t>
            </w:r>
            <w:proofErr w:type="spellStart"/>
            <w:r w:rsidRPr="000C1410">
              <w:t>Karaivanov</w:t>
            </w:r>
            <w:proofErr w:type="spellEnd"/>
            <w:r w:rsidRPr="000C1410">
              <w:t xml:space="preserve"> (SFEOS)</w:t>
            </w:r>
          </w:p>
        </w:tc>
        <w:tc>
          <w:tcPr>
            <w:tcW w:w="990" w:type="dxa"/>
          </w:tcPr>
          <w:p w14:paraId="0A57E376" w14:textId="16141015" w:rsidR="00A556BA" w:rsidRPr="00512D55" w:rsidRDefault="000C1410" w:rsidP="001A08D8">
            <w:pPr>
              <w:jc w:val="center"/>
            </w:pPr>
            <w:r>
              <w:rPr>
                <w:rFonts w:hint="eastAsia"/>
              </w:rPr>
              <w:t>1</w:t>
            </w:r>
          </w:p>
        </w:tc>
      </w:tr>
      <w:tr w:rsidR="003A7B23" w14:paraId="52D13B38" w14:textId="77777777" w:rsidTr="000A49E4">
        <w:trPr>
          <w:gridAfter w:val="1"/>
          <w:wAfter w:w="8" w:type="dxa"/>
          <w:trHeight w:val="227"/>
        </w:trPr>
        <w:tc>
          <w:tcPr>
            <w:tcW w:w="4740" w:type="dxa"/>
            <w:shd w:val="clear" w:color="auto" w:fill="FFFFFF" w:themeFill="background1"/>
          </w:tcPr>
          <w:p w14:paraId="425324B0" w14:textId="2811EF48" w:rsidR="003A7B23" w:rsidRDefault="003A7B23" w:rsidP="001A08D8">
            <w:r>
              <w:rPr>
                <w:rFonts w:hint="eastAsia"/>
              </w:rPr>
              <w:t>C</w:t>
            </w:r>
            <w:r>
              <w:t>-5</w:t>
            </w:r>
          </w:p>
        </w:tc>
        <w:tc>
          <w:tcPr>
            <w:tcW w:w="2811" w:type="dxa"/>
            <w:shd w:val="clear" w:color="auto" w:fill="FFFFFF" w:themeFill="background1"/>
          </w:tcPr>
          <w:p w14:paraId="0AB33A86" w14:textId="59B9FF71" w:rsidR="003A7B23" w:rsidRPr="000C1410" w:rsidRDefault="003A7B23" w:rsidP="001A08D8">
            <w:pPr>
              <w:jc w:val="center"/>
            </w:pPr>
            <w:r w:rsidRPr="003A7B23">
              <w:t>Josh Kauffman (EOS Canada)</w:t>
            </w:r>
          </w:p>
        </w:tc>
        <w:tc>
          <w:tcPr>
            <w:tcW w:w="990" w:type="dxa"/>
          </w:tcPr>
          <w:p w14:paraId="18D8DE34" w14:textId="4F896C6A" w:rsidR="003A7B23" w:rsidRDefault="003A7B23" w:rsidP="001A08D8">
            <w:pPr>
              <w:jc w:val="center"/>
            </w:pPr>
            <w:r>
              <w:rPr>
                <w:rFonts w:hint="eastAsia"/>
              </w:rPr>
              <w:t>3</w:t>
            </w:r>
          </w:p>
        </w:tc>
      </w:tr>
      <w:tr w:rsidR="00F96608" w14:paraId="01E329AC" w14:textId="77777777" w:rsidTr="000A49E4">
        <w:trPr>
          <w:gridAfter w:val="1"/>
          <w:wAfter w:w="8" w:type="dxa"/>
          <w:trHeight w:val="227"/>
        </w:trPr>
        <w:tc>
          <w:tcPr>
            <w:tcW w:w="4740" w:type="dxa"/>
            <w:shd w:val="clear" w:color="auto" w:fill="FFFFFF" w:themeFill="background1"/>
          </w:tcPr>
          <w:p w14:paraId="0D1E199C" w14:textId="5523EB97" w:rsidR="00F96608" w:rsidRDefault="00911CAB" w:rsidP="001A08D8">
            <w:r>
              <w:rPr>
                <w:rFonts w:hint="eastAsia"/>
              </w:rPr>
              <w:t>C</w:t>
            </w:r>
            <w:r>
              <w:t>-32</w:t>
            </w:r>
          </w:p>
        </w:tc>
        <w:tc>
          <w:tcPr>
            <w:tcW w:w="2811" w:type="dxa"/>
            <w:shd w:val="clear" w:color="auto" w:fill="FFFFFF" w:themeFill="background1"/>
          </w:tcPr>
          <w:p w14:paraId="56C93582" w14:textId="4EBCC8D3" w:rsidR="00F96608" w:rsidRPr="003A7B23" w:rsidRDefault="00911CAB" w:rsidP="001A08D8">
            <w:pPr>
              <w:jc w:val="center"/>
            </w:pPr>
            <w:r w:rsidRPr="00911CAB">
              <w:t>Wajid Malik (</w:t>
            </w:r>
            <w:proofErr w:type="spellStart"/>
            <w:r w:rsidRPr="00911CAB">
              <w:t>Bitspace</w:t>
            </w:r>
            <w:proofErr w:type="spellEnd"/>
            <w:r w:rsidRPr="00911CAB">
              <w:t>)</w:t>
            </w:r>
          </w:p>
        </w:tc>
        <w:tc>
          <w:tcPr>
            <w:tcW w:w="990" w:type="dxa"/>
          </w:tcPr>
          <w:p w14:paraId="0016B324" w14:textId="30337E60" w:rsidR="00F96608" w:rsidRDefault="000A49E4" w:rsidP="001A08D8">
            <w:pPr>
              <w:jc w:val="center"/>
            </w:pPr>
            <w:r w:rsidRPr="000A49E4">
              <w:t>0</w:t>
            </w:r>
          </w:p>
        </w:tc>
      </w:tr>
      <w:tr w:rsidR="00A556BA" w14:paraId="4AE4CC22" w14:textId="707ED438" w:rsidTr="000A49E4">
        <w:trPr>
          <w:gridAfter w:val="1"/>
          <w:wAfter w:w="8" w:type="dxa"/>
          <w:trHeight w:val="227"/>
        </w:trPr>
        <w:tc>
          <w:tcPr>
            <w:tcW w:w="4740" w:type="dxa"/>
            <w:shd w:val="clear" w:color="auto" w:fill="F2F2F2" w:themeFill="background1" w:themeFillShade="F2"/>
          </w:tcPr>
          <w:p w14:paraId="4AE4CC1F" w14:textId="270EB2CF" w:rsidR="00A556BA" w:rsidRPr="00512D55" w:rsidRDefault="00A556BA" w:rsidP="001A08D8">
            <w:r w:rsidRPr="00512D55">
              <w:t>Article III - Arbitration</w:t>
            </w:r>
          </w:p>
        </w:tc>
        <w:tc>
          <w:tcPr>
            <w:tcW w:w="2811" w:type="dxa"/>
          </w:tcPr>
          <w:p w14:paraId="4AE4CC20" w14:textId="159BAE1E" w:rsidR="00A556BA" w:rsidRPr="00512D55" w:rsidRDefault="00A556BA" w:rsidP="001A08D8">
            <w:pPr>
              <w:jc w:val="center"/>
            </w:pPr>
          </w:p>
        </w:tc>
        <w:tc>
          <w:tcPr>
            <w:tcW w:w="990" w:type="dxa"/>
          </w:tcPr>
          <w:p w14:paraId="7F9011A6" w14:textId="3AD4ED2D" w:rsidR="00A556BA" w:rsidRPr="00512D55" w:rsidRDefault="00A556BA" w:rsidP="001A08D8">
            <w:pPr>
              <w:jc w:val="center"/>
            </w:pPr>
          </w:p>
        </w:tc>
      </w:tr>
      <w:tr w:rsidR="00A556BA" w14:paraId="2C122C15" w14:textId="77777777" w:rsidTr="000A49E4">
        <w:trPr>
          <w:gridAfter w:val="1"/>
          <w:wAfter w:w="8" w:type="dxa"/>
          <w:trHeight w:val="227"/>
        </w:trPr>
        <w:tc>
          <w:tcPr>
            <w:tcW w:w="4740" w:type="dxa"/>
            <w:shd w:val="clear" w:color="auto" w:fill="FFFFFF" w:themeFill="background1"/>
          </w:tcPr>
          <w:p w14:paraId="3EA6FE2C" w14:textId="7428A878" w:rsidR="00A556BA" w:rsidRPr="00512D55" w:rsidRDefault="003A7B23" w:rsidP="001A08D8">
            <w:r>
              <w:rPr>
                <w:rFonts w:hint="eastAsia"/>
              </w:rPr>
              <w:t>C</w:t>
            </w:r>
            <w:r>
              <w:t>-6</w:t>
            </w:r>
          </w:p>
        </w:tc>
        <w:tc>
          <w:tcPr>
            <w:tcW w:w="2811" w:type="dxa"/>
            <w:shd w:val="clear" w:color="auto" w:fill="FFFFFF" w:themeFill="background1"/>
          </w:tcPr>
          <w:p w14:paraId="2771A910" w14:textId="775B90FB" w:rsidR="00A556BA" w:rsidRPr="00512D55" w:rsidRDefault="003A7B23" w:rsidP="001A08D8">
            <w:pPr>
              <w:jc w:val="center"/>
            </w:pPr>
            <w:r w:rsidRPr="003A7B23">
              <w:t>Josh Kauffman (EOS Canada)</w:t>
            </w:r>
          </w:p>
        </w:tc>
        <w:tc>
          <w:tcPr>
            <w:tcW w:w="990" w:type="dxa"/>
          </w:tcPr>
          <w:p w14:paraId="4E6FA4CD" w14:textId="0C045A0A" w:rsidR="00A556BA" w:rsidRPr="00512D55" w:rsidRDefault="003A7B23" w:rsidP="001A08D8">
            <w:pPr>
              <w:jc w:val="center"/>
            </w:pPr>
            <w:r>
              <w:rPr>
                <w:rFonts w:hint="eastAsia"/>
              </w:rPr>
              <w:t>2</w:t>
            </w:r>
          </w:p>
        </w:tc>
      </w:tr>
      <w:tr w:rsidR="00A556BA" w14:paraId="4AE4CC26" w14:textId="48D26AB9" w:rsidTr="000A49E4">
        <w:trPr>
          <w:gridAfter w:val="1"/>
          <w:wAfter w:w="8" w:type="dxa"/>
          <w:trHeight w:val="227"/>
        </w:trPr>
        <w:tc>
          <w:tcPr>
            <w:tcW w:w="4740" w:type="dxa"/>
            <w:shd w:val="clear" w:color="auto" w:fill="F2F2F2" w:themeFill="background1" w:themeFillShade="F2"/>
          </w:tcPr>
          <w:p w14:paraId="4AE4CC23" w14:textId="49DC120E" w:rsidR="00A556BA" w:rsidRPr="00512D55" w:rsidRDefault="00A556BA" w:rsidP="001A08D8">
            <w:r w:rsidRPr="00512D55">
              <w:t>Article IV - Voter Independence</w:t>
            </w:r>
          </w:p>
        </w:tc>
        <w:tc>
          <w:tcPr>
            <w:tcW w:w="2811" w:type="dxa"/>
          </w:tcPr>
          <w:p w14:paraId="4AE4CC24" w14:textId="27FC593A" w:rsidR="00A556BA" w:rsidRPr="00512D55" w:rsidRDefault="00A556BA" w:rsidP="001A08D8">
            <w:pPr>
              <w:jc w:val="center"/>
            </w:pPr>
          </w:p>
        </w:tc>
        <w:tc>
          <w:tcPr>
            <w:tcW w:w="990" w:type="dxa"/>
          </w:tcPr>
          <w:p w14:paraId="01A6DD75" w14:textId="386C260C" w:rsidR="00A556BA" w:rsidRPr="00512D55" w:rsidRDefault="00A556BA" w:rsidP="001A08D8">
            <w:pPr>
              <w:jc w:val="center"/>
            </w:pPr>
          </w:p>
        </w:tc>
      </w:tr>
      <w:tr w:rsidR="00A556BA" w14:paraId="1CF7050D" w14:textId="77777777" w:rsidTr="000A49E4">
        <w:trPr>
          <w:gridAfter w:val="1"/>
          <w:wAfter w:w="8" w:type="dxa"/>
          <w:trHeight w:val="227"/>
        </w:trPr>
        <w:tc>
          <w:tcPr>
            <w:tcW w:w="4740" w:type="dxa"/>
            <w:shd w:val="clear" w:color="auto" w:fill="FFFFFF" w:themeFill="background1"/>
          </w:tcPr>
          <w:p w14:paraId="58F08D6C" w14:textId="77DD2C15" w:rsidR="00A556BA" w:rsidRPr="00512D55" w:rsidRDefault="003A7B23" w:rsidP="001A08D8">
            <w:r>
              <w:rPr>
                <w:rFonts w:hint="eastAsia"/>
              </w:rPr>
              <w:t>C</w:t>
            </w:r>
            <w:r>
              <w:t>-7</w:t>
            </w:r>
          </w:p>
        </w:tc>
        <w:tc>
          <w:tcPr>
            <w:tcW w:w="2811" w:type="dxa"/>
            <w:shd w:val="clear" w:color="auto" w:fill="FFFFFF" w:themeFill="background1"/>
          </w:tcPr>
          <w:p w14:paraId="1F6E4CDE" w14:textId="54694A3E" w:rsidR="00A556BA" w:rsidRPr="00512D55" w:rsidRDefault="003A7B23" w:rsidP="001A08D8">
            <w:pPr>
              <w:jc w:val="center"/>
            </w:pPr>
            <w:r w:rsidRPr="003A7B23">
              <w:t>Josh Kauffman (EOS Canada)</w:t>
            </w:r>
          </w:p>
        </w:tc>
        <w:tc>
          <w:tcPr>
            <w:tcW w:w="990" w:type="dxa"/>
          </w:tcPr>
          <w:p w14:paraId="658791F3" w14:textId="66520F80" w:rsidR="00A556BA" w:rsidRPr="00512D55" w:rsidRDefault="003A7B23" w:rsidP="001A08D8">
            <w:pPr>
              <w:jc w:val="center"/>
            </w:pPr>
            <w:r>
              <w:rPr>
                <w:rFonts w:hint="eastAsia"/>
              </w:rPr>
              <w:t>2</w:t>
            </w:r>
          </w:p>
        </w:tc>
      </w:tr>
      <w:tr w:rsidR="003A7B23" w14:paraId="6E3AA605" w14:textId="77777777" w:rsidTr="000A49E4">
        <w:trPr>
          <w:gridAfter w:val="1"/>
          <w:wAfter w:w="8" w:type="dxa"/>
          <w:trHeight w:val="227"/>
        </w:trPr>
        <w:tc>
          <w:tcPr>
            <w:tcW w:w="4740" w:type="dxa"/>
            <w:shd w:val="clear" w:color="auto" w:fill="FFFFFF" w:themeFill="background1"/>
          </w:tcPr>
          <w:p w14:paraId="04A46E84" w14:textId="03FA23A9" w:rsidR="003A7B23" w:rsidRDefault="003A7B23" w:rsidP="001A08D8">
            <w:r>
              <w:rPr>
                <w:rFonts w:hint="eastAsia"/>
              </w:rPr>
              <w:t>C</w:t>
            </w:r>
            <w:r>
              <w:t>-8</w:t>
            </w:r>
          </w:p>
        </w:tc>
        <w:tc>
          <w:tcPr>
            <w:tcW w:w="2811" w:type="dxa"/>
            <w:shd w:val="clear" w:color="auto" w:fill="FFFFFF" w:themeFill="background1"/>
          </w:tcPr>
          <w:p w14:paraId="33307194" w14:textId="08A30751" w:rsidR="003A7B23" w:rsidRPr="003A7B23" w:rsidRDefault="003A7B23" w:rsidP="001A08D8">
            <w:pPr>
              <w:jc w:val="center"/>
            </w:pPr>
            <w:r w:rsidRPr="003A7B23">
              <w:t xml:space="preserve">Adam </w:t>
            </w:r>
            <w:proofErr w:type="spellStart"/>
            <w:r w:rsidRPr="003A7B23">
              <w:t>Zientarski</w:t>
            </w:r>
            <w:proofErr w:type="spellEnd"/>
            <w:r w:rsidRPr="003A7B23">
              <w:t xml:space="preserve"> (EOS Detroit)</w:t>
            </w:r>
          </w:p>
        </w:tc>
        <w:tc>
          <w:tcPr>
            <w:tcW w:w="990" w:type="dxa"/>
          </w:tcPr>
          <w:p w14:paraId="64821A5F" w14:textId="2E36B34F" w:rsidR="003A7B23" w:rsidRDefault="003A7B23" w:rsidP="001A08D8">
            <w:pPr>
              <w:jc w:val="center"/>
            </w:pPr>
            <w:r>
              <w:rPr>
                <w:rFonts w:hint="eastAsia"/>
              </w:rPr>
              <w:t>2</w:t>
            </w:r>
          </w:p>
        </w:tc>
      </w:tr>
      <w:tr w:rsidR="00FB68C1" w14:paraId="12A19E3E" w14:textId="77777777" w:rsidTr="000A49E4">
        <w:trPr>
          <w:gridAfter w:val="1"/>
          <w:wAfter w:w="8" w:type="dxa"/>
          <w:trHeight w:val="227"/>
        </w:trPr>
        <w:tc>
          <w:tcPr>
            <w:tcW w:w="4740" w:type="dxa"/>
            <w:shd w:val="clear" w:color="auto" w:fill="FFFFFF" w:themeFill="background1"/>
          </w:tcPr>
          <w:p w14:paraId="44AA5025" w14:textId="3B8CE31C" w:rsidR="00FB68C1" w:rsidRDefault="00FB68C1" w:rsidP="001A08D8">
            <w:r>
              <w:rPr>
                <w:rFonts w:hint="eastAsia"/>
              </w:rPr>
              <w:t>C</w:t>
            </w:r>
            <w:r>
              <w:t>-15</w:t>
            </w:r>
          </w:p>
        </w:tc>
        <w:tc>
          <w:tcPr>
            <w:tcW w:w="2811" w:type="dxa"/>
            <w:shd w:val="clear" w:color="auto" w:fill="FFFFFF" w:themeFill="background1"/>
          </w:tcPr>
          <w:p w14:paraId="54D164F2" w14:textId="587E54CC" w:rsidR="00FB68C1" w:rsidRPr="003A7B23" w:rsidRDefault="00FB68C1" w:rsidP="001A08D8">
            <w:pPr>
              <w:jc w:val="center"/>
            </w:pPr>
            <w:r w:rsidRPr="00FB68C1">
              <w:t>Mao (EOSREAL)</w:t>
            </w:r>
          </w:p>
        </w:tc>
        <w:tc>
          <w:tcPr>
            <w:tcW w:w="990" w:type="dxa"/>
          </w:tcPr>
          <w:p w14:paraId="001A7906" w14:textId="0187F366" w:rsidR="00FB68C1" w:rsidRDefault="00FB68C1" w:rsidP="001A08D8">
            <w:pPr>
              <w:jc w:val="center"/>
            </w:pPr>
            <w:r>
              <w:rPr>
                <w:rFonts w:hint="eastAsia"/>
              </w:rPr>
              <w:t>1</w:t>
            </w:r>
          </w:p>
        </w:tc>
      </w:tr>
      <w:tr w:rsidR="00A556BA" w14:paraId="4AE4CC2A" w14:textId="3000CC2C" w:rsidTr="000A49E4">
        <w:trPr>
          <w:gridAfter w:val="1"/>
          <w:wAfter w:w="8" w:type="dxa"/>
          <w:trHeight w:val="227"/>
        </w:trPr>
        <w:tc>
          <w:tcPr>
            <w:tcW w:w="4740" w:type="dxa"/>
            <w:shd w:val="clear" w:color="auto" w:fill="F2F2F2" w:themeFill="background1" w:themeFillShade="F2"/>
          </w:tcPr>
          <w:p w14:paraId="4AE4CC27" w14:textId="0A6AFB1F" w:rsidR="00A556BA" w:rsidRPr="00512D55" w:rsidRDefault="00A556BA" w:rsidP="001A08D8">
            <w:r w:rsidRPr="00512D55">
              <w:t>Article V - No Owner or Fiduciary</w:t>
            </w:r>
          </w:p>
        </w:tc>
        <w:tc>
          <w:tcPr>
            <w:tcW w:w="2811" w:type="dxa"/>
          </w:tcPr>
          <w:p w14:paraId="4AE4CC28" w14:textId="5F9B8F99" w:rsidR="00A556BA" w:rsidRPr="00512D55" w:rsidRDefault="00A556BA" w:rsidP="001A08D8">
            <w:pPr>
              <w:jc w:val="center"/>
            </w:pPr>
          </w:p>
        </w:tc>
        <w:tc>
          <w:tcPr>
            <w:tcW w:w="990" w:type="dxa"/>
          </w:tcPr>
          <w:p w14:paraId="24C4D5A4" w14:textId="3ADD8747" w:rsidR="00A556BA" w:rsidRPr="00512D55" w:rsidRDefault="00A556BA" w:rsidP="001A08D8">
            <w:pPr>
              <w:jc w:val="center"/>
            </w:pPr>
          </w:p>
        </w:tc>
      </w:tr>
      <w:tr w:rsidR="00A556BA" w14:paraId="507C84D1" w14:textId="77777777" w:rsidTr="000A49E4">
        <w:trPr>
          <w:gridAfter w:val="1"/>
          <w:wAfter w:w="8" w:type="dxa"/>
          <w:trHeight w:val="227"/>
        </w:trPr>
        <w:tc>
          <w:tcPr>
            <w:tcW w:w="4740" w:type="dxa"/>
            <w:shd w:val="clear" w:color="auto" w:fill="FFFFFF" w:themeFill="background1"/>
          </w:tcPr>
          <w:p w14:paraId="06D2027F" w14:textId="792D5A5E" w:rsidR="00A556BA" w:rsidRPr="00512D55" w:rsidRDefault="00FB68C1" w:rsidP="001A08D8">
            <w:r>
              <w:rPr>
                <w:rFonts w:hint="eastAsia"/>
              </w:rPr>
              <w:t>C</w:t>
            </w:r>
            <w:r>
              <w:t>-9</w:t>
            </w:r>
          </w:p>
        </w:tc>
        <w:tc>
          <w:tcPr>
            <w:tcW w:w="2811" w:type="dxa"/>
            <w:shd w:val="clear" w:color="auto" w:fill="FFFFFF" w:themeFill="background1"/>
          </w:tcPr>
          <w:p w14:paraId="41B67AA2" w14:textId="79A4087A" w:rsidR="00A556BA" w:rsidRPr="00512D55" w:rsidRDefault="00FB68C1" w:rsidP="001A08D8">
            <w:pPr>
              <w:jc w:val="center"/>
            </w:pPr>
            <w:r w:rsidRPr="00FB68C1">
              <w:t>Josh Kauffman (EOS Canada)</w:t>
            </w:r>
          </w:p>
        </w:tc>
        <w:tc>
          <w:tcPr>
            <w:tcW w:w="990" w:type="dxa"/>
          </w:tcPr>
          <w:p w14:paraId="108B710C" w14:textId="24E634A5" w:rsidR="00A556BA" w:rsidRDefault="00FB68C1" w:rsidP="001A08D8">
            <w:pPr>
              <w:jc w:val="center"/>
            </w:pPr>
            <w:r>
              <w:rPr>
                <w:rFonts w:hint="eastAsia"/>
              </w:rPr>
              <w:t>3</w:t>
            </w:r>
          </w:p>
        </w:tc>
      </w:tr>
      <w:tr w:rsidR="00A556BA" w14:paraId="4AE4CC2E" w14:textId="1D4AA67A" w:rsidTr="000A49E4">
        <w:trPr>
          <w:gridAfter w:val="1"/>
          <w:wAfter w:w="8" w:type="dxa"/>
          <w:trHeight w:val="227"/>
        </w:trPr>
        <w:tc>
          <w:tcPr>
            <w:tcW w:w="4740" w:type="dxa"/>
            <w:shd w:val="clear" w:color="auto" w:fill="F2F2F2" w:themeFill="background1" w:themeFillShade="F2"/>
          </w:tcPr>
          <w:p w14:paraId="4AE4CC2B" w14:textId="72136C7C" w:rsidR="00A556BA" w:rsidRPr="00512D55" w:rsidRDefault="00A556BA" w:rsidP="001A08D8">
            <w:r w:rsidRPr="00512D55">
              <w:t>Article VI - 10% Ownership Cap</w:t>
            </w:r>
          </w:p>
        </w:tc>
        <w:tc>
          <w:tcPr>
            <w:tcW w:w="2811" w:type="dxa"/>
          </w:tcPr>
          <w:p w14:paraId="4AE4CC2C" w14:textId="1F3499C6" w:rsidR="00A556BA" w:rsidRPr="00512D55" w:rsidRDefault="00A556BA" w:rsidP="001A08D8">
            <w:pPr>
              <w:jc w:val="center"/>
            </w:pPr>
          </w:p>
        </w:tc>
        <w:tc>
          <w:tcPr>
            <w:tcW w:w="990" w:type="dxa"/>
          </w:tcPr>
          <w:p w14:paraId="26BBF57F" w14:textId="6544E5E6" w:rsidR="00A556BA" w:rsidRDefault="00A556BA" w:rsidP="001A08D8">
            <w:pPr>
              <w:jc w:val="center"/>
            </w:pPr>
          </w:p>
        </w:tc>
      </w:tr>
      <w:tr w:rsidR="00A556BA" w14:paraId="35107E31" w14:textId="77777777" w:rsidTr="000A49E4">
        <w:trPr>
          <w:gridAfter w:val="1"/>
          <w:wAfter w:w="8" w:type="dxa"/>
          <w:trHeight w:val="227"/>
        </w:trPr>
        <w:tc>
          <w:tcPr>
            <w:tcW w:w="4740" w:type="dxa"/>
            <w:shd w:val="clear" w:color="auto" w:fill="FFFFFF" w:themeFill="background1"/>
          </w:tcPr>
          <w:p w14:paraId="43335EED" w14:textId="3CF8ED27" w:rsidR="00A556BA" w:rsidRDefault="00FB68C1" w:rsidP="001A08D8">
            <w:r>
              <w:rPr>
                <w:rFonts w:hint="eastAsia"/>
              </w:rPr>
              <w:t>C</w:t>
            </w:r>
            <w:r>
              <w:t>-9</w:t>
            </w:r>
          </w:p>
        </w:tc>
        <w:tc>
          <w:tcPr>
            <w:tcW w:w="2811" w:type="dxa"/>
            <w:shd w:val="clear" w:color="auto" w:fill="FFFFFF" w:themeFill="background1"/>
          </w:tcPr>
          <w:p w14:paraId="24CD8822" w14:textId="6A7E532D" w:rsidR="00A556BA" w:rsidRDefault="00FB68C1" w:rsidP="001A08D8">
            <w:pPr>
              <w:jc w:val="center"/>
            </w:pPr>
            <w:r w:rsidRPr="00FB68C1">
              <w:t>Josh Kauffman (EOS Canada)</w:t>
            </w:r>
          </w:p>
        </w:tc>
        <w:tc>
          <w:tcPr>
            <w:tcW w:w="990" w:type="dxa"/>
          </w:tcPr>
          <w:p w14:paraId="7BEC589D" w14:textId="0B49E7BA" w:rsidR="00A556BA" w:rsidRDefault="00FB68C1" w:rsidP="001A08D8">
            <w:pPr>
              <w:jc w:val="center"/>
            </w:pPr>
            <w:r>
              <w:rPr>
                <w:rFonts w:hint="eastAsia"/>
              </w:rPr>
              <w:t>3</w:t>
            </w:r>
          </w:p>
        </w:tc>
      </w:tr>
      <w:tr w:rsidR="00F96608" w14:paraId="6D4FF1D8" w14:textId="77777777" w:rsidTr="000A49E4">
        <w:trPr>
          <w:gridAfter w:val="1"/>
          <w:wAfter w:w="8" w:type="dxa"/>
          <w:trHeight w:val="227"/>
        </w:trPr>
        <w:tc>
          <w:tcPr>
            <w:tcW w:w="4740" w:type="dxa"/>
            <w:shd w:val="clear" w:color="auto" w:fill="FFFFFF" w:themeFill="background1"/>
          </w:tcPr>
          <w:p w14:paraId="644AFE35" w14:textId="1AE54899" w:rsidR="00F96608" w:rsidRDefault="00F96608" w:rsidP="001A08D8">
            <w:r>
              <w:rPr>
                <w:rFonts w:hint="eastAsia"/>
              </w:rPr>
              <w:t>C</w:t>
            </w:r>
            <w:r>
              <w:t>-30</w:t>
            </w:r>
          </w:p>
        </w:tc>
        <w:tc>
          <w:tcPr>
            <w:tcW w:w="2811" w:type="dxa"/>
            <w:shd w:val="clear" w:color="auto" w:fill="FFFFFF" w:themeFill="background1"/>
          </w:tcPr>
          <w:p w14:paraId="2C071B49" w14:textId="2BD8F542" w:rsidR="00F96608" w:rsidRPr="00FB68C1" w:rsidRDefault="00F96608" w:rsidP="001A08D8">
            <w:pPr>
              <w:jc w:val="center"/>
            </w:pPr>
            <w:proofErr w:type="spellStart"/>
            <w:r w:rsidRPr="00F96608">
              <w:t>murali</w:t>
            </w:r>
            <w:proofErr w:type="spellEnd"/>
          </w:p>
        </w:tc>
        <w:tc>
          <w:tcPr>
            <w:tcW w:w="990" w:type="dxa"/>
          </w:tcPr>
          <w:p w14:paraId="27AE85CE" w14:textId="3808445D" w:rsidR="00F96608" w:rsidRDefault="000A49E4" w:rsidP="001A08D8">
            <w:pPr>
              <w:jc w:val="center"/>
            </w:pPr>
            <w:r w:rsidRPr="000A49E4">
              <w:t>0</w:t>
            </w:r>
          </w:p>
        </w:tc>
      </w:tr>
      <w:tr w:rsidR="00A556BA" w14:paraId="75F85CA0" w14:textId="77777777" w:rsidTr="000A49E4">
        <w:trPr>
          <w:gridAfter w:val="1"/>
          <w:wAfter w:w="8" w:type="dxa"/>
          <w:trHeight w:val="227"/>
        </w:trPr>
        <w:tc>
          <w:tcPr>
            <w:tcW w:w="4740" w:type="dxa"/>
            <w:shd w:val="clear" w:color="auto" w:fill="F2F2F2" w:themeFill="background1" w:themeFillShade="F2"/>
          </w:tcPr>
          <w:p w14:paraId="52909093" w14:textId="1F816ED4" w:rsidR="00A556BA" w:rsidRDefault="00A556BA" w:rsidP="001A08D8">
            <w:r w:rsidRPr="00512D55">
              <w:t>Article VII - Agreement to Penalties</w:t>
            </w:r>
          </w:p>
        </w:tc>
        <w:tc>
          <w:tcPr>
            <w:tcW w:w="2811" w:type="dxa"/>
          </w:tcPr>
          <w:p w14:paraId="0F073E82" w14:textId="32536ED6" w:rsidR="00A556BA" w:rsidRDefault="00A556BA" w:rsidP="001A08D8">
            <w:pPr>
              <w:jc w:val="center"/>
            </w:pPr>
          </w:p>
        </w:tc>
        <w:tc>
          <w:tcPr>
            <w:tcW w:w="990" w:type="dxa"/>
          </w:tcPr>
          <w:p w14:paraId="23F5B24E" w14:textId="427F8D10" w:rsidR="00A556BA" w:rsidRDefault="00A556BA" w:rsidP="001A08D8">
            <w:pPr>
              <w:jc w:val="center"/>
            </w:pPr>
          </w:p>
        </w:tc>
      </w:tr>
      <w:tr w:rsidR="00A556BA" w14:paraId="0F4A9B84" w14:textId="77777777" w:rsidTr="000A49E4">
        <w:trPr>
          <w:gridAfter w:val="1"/>
          <w:wAfter w:w="8" w:type="dxa"/>
          <w:trHeight w:val="350"/>
        </w:trPr>
        <w:tc>
          <w:tcPr>
            <w:tcW w:w="4740" w:type="dxa"/>
            <w:shd w:val="clear" w:color="auto" w:fill="FFFFFF" w:themeFill="background1"/>
          </w:tcPr>
          <w:p w14:paraId="7A9E4388" w14:textId="135406B1" w:rsidR="00A556BA" w:rsidRPr="00D67461" w:rsidRDefault="000C1410" w:rsidP="00D67461">
            <w:r>
              <w:rPr>
                <w:rFonts w:hint="eastAsia"/>
              </w:rPr>
              <w:t>C</w:t>
            </w:r>
            <w:r>
              <w:t>-3</w:t>
            </w:r>
          </w:p>
        </w:tc>
        <w:tc>
          <w:tcPr>
            <w:tcW w:w="2811" w:type="dxa"/>
            <w:shd w:val="clear" w:color="auto" w:fill="FFFFFF" w:themeFill="background1"/>
          </w:tcPr>
          <w:p w14:paraId="2491BB28" w14:textId="53BDE4C5" w:rsidR="00A556BA" w:rsidRPr="00D67461" w:rsidRDefault="000C1410" w:rsidP="00403A62">
            <w:pPr>
              <w:jc w:val="center"/>
            </w:pPr>
            <w:r w:rsidRPr="000C1410">
              <w:t xml:space="preserve">Todor </w:t>
            </w:r>
            <w:proofErr w:type="spellStart"/>
            <w:r w:rsidRPr="000C1410">
              <w:t>Karaivanov</w:t>
            </w:r>
            <w:proofErr w:type="spellEnd"/>
            <w:r w:rsidRPr="000C1410">
              <w:t xml:space="preserve"> (SFEOS)</w:t>
            </w:r>
          </w:p>
        </w:tc>
        <w:tc>
          <w:tcPr>
            <w:tcW w:w="990" w:type="dxa"/>
          </w:tcPr>
          <w:p w14:paraId="05C5C607" w14:textId="504564C3" w:rsidR="00A556BA" w:rsidRPr="00D67461" w:rsidRDefault="000C1410" w:rsidP="00D67461">
            <w:r>
              <w:rPr>
                <w:rFonts w:hint="eastAsia"/>
              </w:rPr>
              <w:t xml:space="preserve"> </w:t>
            </w:r>
            <w:r>
              <w:t xml:space="preserve">   1</w:t>
            </w:r>
          </w:p>
        </w:tc>
      </w:tr>
      <w:tr w:rsidR="00FB68C1" w14:paraId="711D1BBD" w14:textId="77777777" w:rsidTr="000A49E4">
        <w:trPr>
          <w:gridAfter w:val="1"/>
          <w:wAfter w:w="8" w:type="dxa"/>
          <w:trHeight w:val="350"/>
        </w:trPr>
        <w:tc>
          <w:tcPr>
            <w:tcW w:w="4740" w:type="dxa"/>
            <w:shd w:val="clear" w:color="auto" w:fill="FFFFFF" w:themeFill="background1"/>
          </w:tcPr>
          <w:p w14:paraId="035CD784" w14:textId="4DFD1DEE" w:rsidR="00FB68C1" w:rsidRDefault="00FB68C1" w:rsidP="00D67461">
            <w:r>
              <w:rPr>
                <w:rFonts w:hint="eastAsia"/>
              </w:rPr>
              <w:t>C</w:t>
            </w:r>
            <w:r>
              <w:t>-10</w:t>
            </w:r>
          </w:p>
        </w:tc>
        <w:tc>
          <w:tcPr>
            <w:tcW w:w="2811" w:type="dxa"/>
            <w:shd w:val="clear" w:color="auto" w:fill="FFFFFF" w:themeFill="background1"/>
          </w:tcPr>
          <w:p w14:paraId="1BC498D4" w14:textId="4CDC4387" w:rsidR="00FB68C1" w:rsidRPr="000C1410" w:rsidRDefault="00FB68C1" w:rsidP="00403A62">
            <w:pPr>
              <w:jc w:val="center"/>
            </w:pPr>
            <w:r w:rsidRPr="00FB68C1">
              <w:t>Josh Kauffman (EOS Canada)</w:t>
            </w:r>
          </w:p>
        </w:tc>
        <w:tc>
          <w:tcPr>
            <w:tcW w:w="990" w:type="dxa"/>
          </w:tcPr>
          <w:p w14:paraId="6027C77E" w14:textId="3C13CC49" w:rsidR="00FB68C1" w:rsidRDefault="00FB68C1" w:rsidP="00D67461">
            <w:r>
              <w:rPr>
                <w:rFonts w:hint="eastAsia"/>
              </w:rPr>
              <w:t xml:space="preserve"> </w:t>
            </w:r>
            <w:r>
              <w:t xml:space="preserve">   2</w:t>
            </w:r>
          </w:p>
        </w:tc>
      </w:tr>
      <w:tr w:rsidR="00FB68C1" w14:paraId="7DE6D5C4" w14:textId="77777777" w:rsidTr="000A49E4">
        <w:trPr>
          <w:gridAfter w:val="1"/>
          <w:wAfter w:w="8" w:type="dxa"/>
          <w:trHeight w:val="350"/>
        </w:trPr>
        <w:tc>
          <w:tcPr>
            <w:tcW w:w="4740" w:type="dxa"/>
            <w:shd w:val="clear" w:color="auto" w:fill="FFFFFF" w:themeFill="background1"/>
          </w:tcPr>
          <w:p w14:paraId="2D0F925B" w14:textId="788E091D" w:rsidR="00FB68C1" w:rsidRDefault="00FB68C1" w:rsidP="00D67461">
            <w:r>
              <w:rPr>
                <w:rFonts w:hint="eastAsia"/>
              </w:rPr>
              <w:t>C</w:t>
            </w:r>
            <w:r>
              <w:t>-17</w:t>
            </w:r>
          </w:p>
        </w:tc>
        <w:tc>
          <w:tcPr>
            <w:tcW w:w="2811" w:type="dxa"/>
            <w:shd w:val="clear" w:color="auto" w:fill="FFFFFF" w:themeFill="background1"/>
          </w:tcPr>
          <w:p w14:paraId="496E8134" w14:textId="39185AF9" w:rsidR="00FB68C1" w:rsidRPr="00FB68C1" w:rsidRDefault="00FB68C1" w:rsidP="00403A62">
            <w:pPr>
              <w:jc w:val="center"/>
            </w:pPr>
            <w:r w:rsidRPr="00FB68C1">
              <w:t>Yves La Rose (EOS Nation)</w:t>
            </w:r>
          </w:p>
        </w:tc>
        <w:tc>
          <w:tcPr>
            <w:tcW w:w="990" w:type="dxa"/>
          </w:tcPr>
          <w:p w14:paraId="2F5F810E" w14:textId="31D79F55" w:rsidR="00FB68C1" w:rsidRDefault="000A49E4" w:rsidP="000A49E4">
            <w:pPr>
              <w:jc w:val="center"/>
            </w:pPr>
            <w:r w:rsidRPr="000A49E4">
              <w:t>0</w:t>
            </w:r>
          </w:p>
        </w:tc>
      </w:tr>
      <w:tr w:rsidR="00F96608" w14:paraId="119930F3" w14:textId="77777777" w:rsidTr="000A49E4">
        <w:trPr>
          <w:gridAfter w:val="1"/>
          <w:wAfter w:w="8" w:type="dxa"/>
          <w:trHeight w:val="350"/>
        </w:trPr>
        <w:tc>
          <w:tcPr>
            <w:tcW w:w="4740" w:type="dxa"/>
            <w:shd w:val="clear" w:color="auto" w:fill="FFFFFF" w:themeFill="background1"/>
          </w:tcPr>
          <w:p w14:paraId="33BDED7D" w14:textId="01EDB353" w:rsidR="00F96608" w:rsidRDefault="00F96608" w:rsidP="00D67461">
            <w:r>
              <w:rPr>
                <w:rFonts w:hint="eastAsia"/>
              </w:rPr>
              <w:t>C</w:t>
            </w:r>
            <w:r>
              <w:t>-28</w:t>
            </w:r>
          </w:p>
        </w:tc>
        <w:tc>
          <w:tcPr>
            <w:tcW w:w="2811" w:type="dxa"/>
            <w:shd w:val="clear" w:color="auto" w:fill="FFFFFF" w:themeFill="background1"/>
          </w:tcPr>
          <w:p w14:paraId="184CA20A" w14:textId="71DACFE3" w:rsidR="00F96608" w:rsidRPr="00FB68C1" w:rsidRDefault="00F96608" w:rsidP="00403A62">
            <w:pPr>
              <w:jc w:val="center"/>
            </w:pPr>
            <w:r w:rsidRPr="00F96608">
              <w:t>Yannick (</w:t>
            </w:r>
            <w:proofErr w:type="spellStart"/>
            <w:r w:rsidRPr="00F96608">
              <w:t>blockgenic</w:t>
            </w:r>
            <w:proofErr w:type="spellEnd"/>
            <w:r w:rsidRPr="00F96608">
              <w:t xml:space="preserve"> Slenter)</w:t>
            </w:r>
          </w:p>
        </w:tc>
        <w:tc>
          <w:tcPr>
            <w:tcW w:w="990" w:type="dxa"/>
          </w:tcPr>
          <w:p w14:paraId="4EF11400" w14:textId="42CBBF42" w:rsidR="00F96608" w:rsidRDefault="000A49E4" w:rsidP="000A49E4">
            <w:pPr>
              <w:jc w:val="center"/>
            </w:pPr>
            <w:r w:rsidRPr="000A49E4">
              <w:t>0</w:t>
            </w:r>
          </w:p>
        </w:tc>
      </w:tr>
      <w:tr w:rsidR="00911CAB" w14:paraId="23595DAE" w14:textId="77777777" w:rsidTr="000A49E4">
        <w:trPr>
          <w:gridAfter w:val="1"/>
          <w:wAfter w:w="8" w:type="dxa"/>
          <w:trHeight w:val="350"/>
        </w:trPr>
        <w:tc>
          <w:tcPr>
            <w:tcW w:w="4740" w:type="dxa"/>
            <w:shd w:val="clear" w:color="auto" w:fill="FFFFFF" w:themeFill="background1"/>
          </w:tcPr>
          <w:p w14:paraId="13C0659B" w14:textId="285E225F" w:rsidR="00911CAB" w:rsidRDefault="00911CAB" w:rsidP="00D67461">
            <w:r>
              <w:rPr>
                <w:rFonts w:hint="eastAsia"/>
              </w:rPr>
              <w:t>C</w:t>
            </w:r>
            <w:r>
              <w:t>-33</w:t>
            </w:r>
          </w:p>
        </w:tc>
        <w:tc>
          <w:tcPr>
            <w:tcW w:w="2811" w:type="dxa"/>
            <w:shd w:val="clear" w:color="auto" w:fill="FFFFFF" w:themeFill="background1"/>
          </w:tcPr>
          <w:p w14:paraId="5706A2E8" w14:textId="2FF1C5DD" w:rsidR="00911CAB" w:rsidRPr="00F96608" w:rsidRDefault="00911CAB" w:rsidP="00403A62">
            <w:pPr>
              <w:jc w:val="center"/>
            </w:pPr>
            <w:r w:rsidRPr="00911CAB">
              <w:t>Wajid Malik (</w:t>
            </w:r>
            <w:proofErr w:type="spellStart"/>
            <w:r w:rsidRPr="00911CAB">
              <w:t>Bitspace</w:t>
            </w:r>
            <w:proofErr w:type="spellEnd"/>
            <w:r w:rsidRPr="00911CAB">
              <w:t>)</w:t>
            </w:r>
          </w:p>
        </w:tc>
        <w:tc>
          <w:tcPr>
            <w:tcW w:w="990" w:type="dxa"/>
          </w:tcPr>
          <w:p w14:paraId="34A46F94" w14:textId="2B0D92F6" w:rsidR="00911CAB" w:rsidRDefault="000A49E4" w:rsidP="000A49E4">
            <w:pPr>
              <w:jc w:val="center"/>
            </w:pPr>
            <w:r w:rsidRPr="000A49E4">
              <w:t>0</w:t>
            </w:r>
          </w:p>
        </w:tc>
      </w:tr>
      <w:tr w:rsidR="000A49E4" w14:paraId="36DE6D01" w14:textId="568737D4" w:rsidTr="000A49E4">
        <w:trPr>
          <w:trHeight w:val="449"/>
        </w:trPr>
        <w:tc>
          <w:tcPr>
            <w:tcW w:w="8549" w:type="dxa"/>
            <w:gridSpan w:val="4"/>
            <w:shd w:val="clear" w:color="auto" w:fill="F2F2F2" w:themeFill="background1" w:themeFillShade="F2"/>
          </w:tcPr>
          <w:p w14:paraId="7E8B08D2" w14:textId="758174AD" w:rsidR="000A49E4" w:rsidRPr="00754645" w:rsidRDefault="000A49E4" w:rsidP="001A08D8">
            <w:pPr>
              <w:jc w:val="center"/>
              <w:rPr>
                <w:b/>
                <w:sz w:val="22"/>
                <w:szCs w:val="22"/>
              </w:rPr>
            </w:pPr>
            <w:r w:rsidRPr="00512D55">
              <w:t>Article VIII - Block Producer Agreement</w:t>
            </w:r>
          </w:p>
        </w:tc>
      </w:tr>
      <w:tr w:rsidR="00A556BA" w14:paraId="4AE4CC32" w14:textId="32DEC20B" w:rsidTr="000A49E4">
        <w:trPr>
          <w:gridAfter w:val="1"/>
          <w:wAfter w:w="8" w:type="dxa"/>
          <w:trHeight w:val="314"/>
        </w:trPr>
        <w:tc>
          <w:tcPr>
            <w:tcW w:w="4740" w:type="dxa"/>
            <w:shd w:val="clear" w:color="auto" w:fill="FFFFFF" w:themeFill="background1"/>
          </w:tcPr>
          <w:p w14:paraId="4AE4CC2F" w14:textId="49078DAF" w:rsidR="00A556BA" w:rsidRPr="00F96608" w:rsidRDefault="00F96608" w:rsidP="00754645">
            <w:pPr>
              <w:jc w:val="left"/>
            </w:pPr>
            <w:r w:rsidRPr="00F96608">
              <w:rPr>
                <w:rFonts w:hint="eastAsia"/>
              </w:rPr>
              <w:t>C</w:t>
            </w:r>
            <w:r w:rsidRPr="00F96608">
              <w:t>-18</w:t>
            </w:r>
          </w:p>
        </w:tc>
        <w:tc>
          <w:tcPr>
            <w:tcW w:w="2811" w:type="dxa"/>
            <w:shd w:val="clear" w:color="auto" w:fill="FFFFFF" w:themeFill="background1"/>
          </w:tcPr>
          <w:p w14:paraId="4AE4CC30" w14:textId="353D66DF" w:rsidR="00A556BA" w:rsidRPr="00F96608" w:rsidRDefault="00F96608" w:rsidP="001A08D8">
            <w:pPr>
              <w:jc w:val="center"/>
            </w:pPr>
            <w:r w:rsidRPr="00F96608">
              <w:t>Yves La Rose (EOS Nation)</w:t>
            </w:r>
          </w:p>
        </w:tc>
        <w:tc>
          <w:tcPr>
            <w:tcW w:w="990" w:type="dxa"/>
          </w:tcPr>
          <w:p w14:paraId="72EBAFF0" w14:textId="18590B27" w:rsidR="00A556BA" w:rsidRPr="00754645" w:rsidRDefault="000A49E4" w:rsidP="001A08D8">
            <w:pPr>
              <w:jc w:val="center"/>
              <w:rPr>
                <w:b/>
                <w:sz w:val="22"/>
                <w:szCs w:val="22"/>
              </w:rPr>
            </w:pPr>
            <w:r w:rsidRPr="000A49E4">
              <w:t>0</w:t>
            </w:r>
          </w:p>
        </w:tc>
      </w:tr>
      <w:tr w:rsidR="00F96608" w14:paraId="221076FE" w14:textId="77777777" w:rsidTr="000A49E4">
        <w:trPr>
          <w:gridAfter w:val="1"/>
          <w:wAfter w:w="8" w:type="dxa"/>
          <w:trHeight w:val="341"/>
        </w:trPr>
        <w:tc>
          <w:tcPr>
            <w:tcW w:w="4740" w:type="dxa"/>
            <w:shd w:val="clear" w:color="auto" w:fill="FFFFFF" w:themeFill="background1"/>
          </w:tcPr>
          <w:p w14:paraId="4490F506" w14:textId="030AE25D" w:rsidR="00F96608" w:rsidRPr="00F96608" w:rsidRDefault="00F96608" w:rsidP="00754645">
            <w:pPr>
              <w:jc w:val="left"/>
            </w:pPr>
            <w:r>
              <w:rPr>
                <w:rFonts w:hint="eastAsia"/>
              </w:rPr>
              <w:t>C</w:t>
            </w:r>
            <w:r>
              <w:t>-19</w:t>
            </w:r>
          </w:p>
        </w:tc>
        <w:tc>
          <w:tcPr>
            <w:tcW w:w="2811" w:type="dxa"/>
            <w:shd w:val="clear" w:color="auto" w:fill="FFFFFF" w:themeFill="background1"/>
          </w:tcPr>
          <w:p w14:paraId="0814C91D" w14:textId="003FC52C" w:rsidR="00F96608" w:rsidRPr="00F96608" w:rsidRDefault="00F96608" w:rsidP="001A08D8">
            <w:pPr>
              <w:jc w:val="center"/>
            </w:pPr>
            <w:r w:rsidRPr="00F96608">
              <w:t>Yves La Rose (EOS Nation)</w:t>
            </w:r>
          </w:p>
        </w:tc>
        <w:tc>
          <w:tcPr>
            <w:tcW w:w="990" w:type="dxa"/>
          </w:tcPr>
          <w:p w14:paraId="20742086" w14:textId="299533F1" w:rsidR="00F96608" w:rsidRPr="00754645" w:rsidRDefault="000A49E4" w:rsidP="001A08D8">
            <w:pPr>
              <w:jc w:val="center"/>
              <w:rPr>
                <w:b/>
                <w:sz w:val="22"/>
                <w:szCs w:val="22"/>
              </w:rPr>
            </w:pPr>
            <w:r w:rsidRPr="000A49E4">
              <w:t>0</w:t>
            </w:r>
          </w:p>
        </w:tc>
      </w:tr>
      <w:tr w:rsidR="00F96608" w14:paraId="6355AC17" w14:textId="77777777" w:rsidTr="000A49E4">
        <w:trPr>
          <w:gridAfter w:val="1"/>
          <w:wAfter w:w="8" w:type="dxa"/>
          <w:trHeight w:val="350"/>
        </w:trPr>
        <w:tc>
          <w:tcPr>
            <w:tcW w:w="4740" w:type="dxa"/>
            <w:shd w:val="clear" w:color="auto" w:fill="FFFFFF" w:themeFill="background1"/>
          </w:tcPr>
          <w:p w14:paraId="209A2049" w14:textId="10F6F6CA" w:rsidR="00F96608" w:rsidRDefault="00F96608" w:rsidP="00754645">
            <w:pPr>
              <w:jc w:val="left"/>
            </w:pPr>
            <w:r>
              <w:rPr>
                <w:rFonts w:hint="eastAsia"/>
              </w:rPr>
              <w:t>C</w:t>
            </w:r>
            <w:r>
              <w:t>-20</w:t>
            </w:r>
          </w:p>
        </w:tc>
        <w:tc>
          <w:tcPr>
            <w:tcW w:w="2811" w:type="dxa"/>
            <w:shd w:val="clear" w:color="auto" w:fill="FFFFFF" w:themeFill="background1"/>
          </w:tcPr>
          <w:p w14:paraId="53D548CA" w14:textId="515858DE" w:rsidR="00F96608" w:rsidRPr="00F96608" w:rsidRDefault="00F96608" w:rsidP="001A08D8">
            <w:pPr>
              <w:jc w:val="center"/>
            </w:pPr>
            <w:r w:rsidRPr="00F96608">
              <w:t>Yves La Rose (EOS Nation)</w:t>
            </w:r>
          </w:p>
        </w:tc>
        <w:tc>
          <w:tcPr>
            <w:tcW w:w="990" w:type="dxa"/>
          </w:tcPr>
          <w:p w14:paraId="38565708" w14:textId="73C4690E" w:rsidR="00F96608" w:rsidRPr="00754645" w:rsidRDefault="000A49E4" w:rsidP="001A08D8">
            <w:pPr>
              <w:jc w:val="center"/>
              <w:rPr>
                <w:b/>
                <w:sz w:val="22"/>
                <w:szCs w:val="22"/>
              </w:rPr>
            </w:pPr>
            <w:r w:rsidRPr="000A49E4">
              <w:t>0</w:t>
            </w:r>
          </w:p>
        </w:tc>
      </w:tr>
      <w:tr w:rsidR="00A556BA" w14:paraId="4AE4CC36" w14:textId="14020F24" w:rsidTr="000A49E4">
        <w:trPr>
          <w:gridAfter w:val="1"/>
          <w:wAfter w:w="8" w:type="dxa"/>
          <w:trHeight w:val="227"/>
        </w:trPr>
        <w:tc>
          <w:tcPr>
            <w:tcW w:w="4740" w:type="dxa"/>
            <w:shd w:val="clear" w:color="auto" w:fill="F2F2F2" w:themeFill="background1" w:themeFillShade="F2"/>
          </w:tcPr>
          <w:p w14:paraId="4AE4CC33" w14:textId="2194A6DE" w:rsidR="00A556BA" w:rsidRPr="00512D55" w:rsidRDefault="00A556BA" w:rsidP="001A08D8">
            <w:r w:rsidRPr="00E77A23">
              <w:rPr>
                <w:lang w:val="fr-FR"/>
              </w:rPr>
              <w:t>Article IX - Establishes Arbitration Forums</w:t>
            </w:r>
          </w:p>
        </w:tc>
        <w:tc>
          <w:tcPr>
            <w:tcW w:w="2811" w:type="dxa"/>
          </w:tcPr>
          <w:p w14:paraId="4AE4CC34" w14:textId="74E9CFC4" w:rsidR="00A556BA" w:rsidRPr="00512D55" w:rsidRDefault="00A556BA" w:rsidP="001A08D8">
            <w:pPr>
              <w:jc w:val="center"/>
            </w:pPr>
          </w:p>
        </w:tc>
        <w:tc>
          <w:tcPr>
            <w:tcW w:w="990" w:type="dxa"/>
          </w:tcPr>
          <w:p w14:paraId="404E3BCE" w14:textId="7E99FF73" w:rsidR="00A556BA" w:rsidRPr="00512D55" w:rsidRDefault="00A556BA" w:rsidP="001A08D8">
            <w:pPr>
              <w:jc w:val="center"/>
            </w:pPr>
          </w:p>
        </w:tc>
      </w:tr>
      <w:tr w:rsidR="00A556BA" w14:paraId="61CF5221" w14:textId="77777777" w:rsidTr="000A49E4">
        <w:trPr>
          <w:gridAfter w:val="1"/>
          <w:wAfter w:w="8" w:type="dxa"/>
          <w:trHeight w:val="227"/>
        </w:trPr>
        <w:tc>
          <w:tcPr>
            <w:tcW w:w="4740" w:type="dxa"/>
            <w:shd w:val="clear" w:color="auto" w:fill="FFFFFF" w:themeFill="background1"/>
          </w:tcPr>
          <w:p w14:paraId="47F7B155" w14:textId="2382458A" w:rsidR="00A556BA" w:rsidRPr="00512D55" w:rsidRDefault="00FB68C1" w:rsidP="001A08D8">
            <w:r>
              <w:rPr>
                <w:rFonts w:hint="eastAsia"/>
              </w:rPr>
              <w:t>C</w:t>
            </w:r>
            <w:r>
              <w:t>-11</w:t>
            </w:r>
          </w:p>
        </w:tc>
        <w:tc>
          <w:tcPr>
            <w:tcW w:w="2811" w:type="dxa"/>
            <w:shd w:val="clear" w:color="auto" w:fill="FFFFFF" w:themeFill="background1"/>
          </w:tcPr>
          <w:p w14:paraId="045AD629" w14:textId="4B3B1A0D" w:rsidR="00A556BA" w:rsidRPr="00512D55" w:rsidRDefault="00FB68C1" w:rsidP="001A08D8">
            <w:pPr>
              <w:jc w:val="center"/>
            </w:pPr>
            <w:r w:rsidRPr="00FB68C1">
              <w:t>Josh Kauffman (EOS Canada)</w:t>
            </w:r>
          </w:p>
        </w:tc>
        <w:tc>
          <w:tcPr>
            <w:tcW w:w="990" w:type="dxa"/>
          </w:tcPr>
          <w:p w14:paraId="2BD692ED" w14:textId="35634A7A" w:rsidR="00A556BA" w:rsidRPr="00512D55" w:rsidRDefault="00FB68C1" w:rsidP="001A08D8">
            <w:pPr>
              <w:jc w:val="center"/>
            </w:pPr>
            <w:r>
              <w:rPr>
                <w:rFonts w:hint="eastAsia"/>
              </w:rPr>
              <w:t>3</w:t>
            </w:r>
          </w:p>
        </w:tc>
      </w:tr>
      <w:tr w:rsidR="00A556BA" w14:paraId="4AE4CC3A" w14:textId="7DBE5D55" w:rsidTr="000A49E4">
        <w:trPr>
          <w:gridAfter w:val="1"/>
          <w:wAfter w:w="8" w:type="dxa"/>
          <w:trHeight w:val="227"/>
        </w:trPr>
        <w:tc>
          <w:tcPr>
            <w:tcW w:w="4740" w:type="dxa"/>
            <w:shd w:val="clear" w:color="auto" w:fill="F2F2F2" w:themeFill="background1" w:themeFillShade="F2"/>
          </w:tcPr>
          <w:p w14:paraId="4AE4CC37" w14:textId="45ECEA60" w:rsidR="00A556BA" w:rsidRPr="00512D55" w:rsidRDefault="00A556BA" w:rsidP="001A08D8">
            <w:r w:rsidRPr="00512D55">
              <w:t>Article X - Arbitrator Standards</w:t>
            </w:r>
          </w:p>
        </w:tc>
        <w:tc>
          <w:tcPr>
            <w:tcW w:w="2811" w:type="dxa"/>
          </w:tcPr>
          <w:p w14:paraId="4AE4CC38" w14:textId="4452F536" w:rsidR="00A556BA" w:rsidRPr="00512D55" w:rsidRDefault="00A556BA" w:rsidP="001A08D8">
            <w:pPr>
              <w:jc w:val="center"/>
            </w:pPr>
          </w:p>
        </w:tc>
        <w:tc>
          <w:tcPr>
            <w:tcW w:w="990" w:type="dxa"/>
          </w:tcPr>
          <w:p w14:paraId="38A4CB24" w14:textId="1D82F739" w:rsidR="00A556BA" w:rsidRPr="00512D55" w:rsidRDefault="00A556BA" w:rsidP="001A08D8">
            <w:pPr>
              <w:jc w:val="center"/>
            </w:pPr>
          </w:p>
        </w:tc>
      </w:tr>
      <w:tr w:rsidR="00A556BA" w14:paraId="76353378" w14:textId="77777777" w:rsidTr="000A49E4">
        <w:trPr>
          <w:gridAfter w:val="1"/>
          <w:wAfter w:w="8" w:type="dxa"/>
          <w:trHeight w:val="227"/>
        </w:trPr>
        <w:tc>
          <w:tcPr>
            <w:tcW w:w="4740" w:type="dxa"/>
            <w:shd w:val="clear" w:color="auto" w:fill="FFFFFF" w:themeFill="background1"/>
          </w:tcPr>
          <w:p w14:paraId="5AA4E942" w14:textId="738C44B9" w:rsidR="00A556BA" w:rsidRPr="00512D55" w:rsidRDefault="00F96608" w:rsidP="001A08D8">
            <w:r>
              <w:rPr>
                <w:rFonts w:hint="eastAsia"/>
              </w:rPr>
              <w:t>C</w:t>
            </w:r>
            <w:r>
              <w:t>-21</w:t>
            </w:r>
          </w:p>
        </w:tc>
        <w:tc>
          <w:tcPr>
            <w:tcW w:w="2811" w:type="dxa"/>
            <w:shd w:val="clear" w:color="auto" w:fill="FFFFFF" w:themeFill="background1"/>
          </w:tcPr>
          <w:p w14:paraId="0395606C" w14:textId="79A25BE7" w:rsidR="00A556BA" w:rsidRPr="00512D55" w:rsidRDefault="00F96608" w:rsidP="001A08D8">
            <w:pPr>
              <w:jc w:val="center"/>
            </w:pPr>
            <w:r w:rsidRPr="00F96608">
              <w:t>Yves La Rose (EOS Nation)</w:t>
            </w:r>
          </w:p>
        </w:tc>
        <w:tc>
          <w:tcPr>
            <w:tcW w:w="990" w:type="dxa"/>
          </w:tcPr>
          <w:p w14:paraId="14A0C1BD" w14:textId="64ACAADF" w:rsidR="00A556BA" w:rsidRDefault="00F96608" w:rsidP="001A08D8">
            <w:pPr>
              <w:jc w:val="center"/>
            </w:pPr>
            <w:r>
              <w:rPr>
                <w:rFonts w:hint="eastAsia"/>
              </w:rPr>
              <w:t>1</w:t>
            </w:r>
          </w:p>
        </w:tc>
      </w:tr>
      <w:tr w:rsidR="00F96608" w14:paraId="1B456E6A" w14:textId="77777777" w:rsidTr="000A49E4">
        <w:trPr>
          <w:gridAfter w:val="1"/>
          <w:wAfter w:w="8" w:type="dxa"/>
          <w:trHeight w:val="227"/>
        </w:trPr>
        <w:tc>
          <w:tcPr>
            <w:tcW w:w="4740" w:type="dxa"/>
            <w:shd w:val="clear" w:color="auto" w:fill="FFFFFF" w:themeFill="background1"/>
          </w:tcPr>
          <w:p w14:paraId="22C83124" w14:textId="11418753" w:rsidR="00F96608" w:rsidRDefault="00F96608" w:rsidP="001A08D8">
            <w:r>
              <w:rPr>
                <w:rFonts w:hint="eastAsia"/>
              </w:rPr>
              <w:t>C</w:t>
            </w:r>
            <w:r>
              <w:t>-22</w:t>
            </w:r>
          </w:p>
        </w:tc>
        <w:tc>
          <w:tcPr>
            <w:tcW w:w="2811" w:type="dxa"/>
            <w:shd w:val="clear" w:color="auto" w:fill="FFFFFF" w:themeFill="background1"/>
          </w:tcPr>
          <w:p w14:paraId="7511FEE0" w14:textId="1B900B6C" w:rsidR="00F96608" w:rsidRPr="00F96608" w:rsidRDefault="00F96608" w:rsidP="001A08D8">
            <w:pPr>
              <w:jc w:val="center"/>
            </w:pPr>
            <w:r w:rsidRPr="00F96608">
              <w:t>Yves La Rose (EOS Nation)</w:t>
            </w:r>
          </w:p>
        </w:tc>
        <w:tc>
          <w:tcPr>
            <w:tcW w:w="990" w:type="dxa"/>
          </w:tcPr>
          <w:p w14:paraId="4E6BDE8C" w14:textId="2CAC945C" w:rsidR="00F96608" w:rsidRDefault="000A49E4" w:rsidP="001A08D8">
            <w:pPr>
              <w:jc w:val="center"/>
            </w:pPr>
            <w:r>
              <w:t>0</w:t>
            </w:r>
          </w:p>
        </w:tc>
      </w:tr>
      <w:tr w:rsidR="00A556BA" w14:paraId="4AE4CC3E" w14:textId="11204AE0" w:rsidTr="000A49E4">
        <w:trPr>
          <w:gridAfter w:val="1"/>
          <w:wAfter w:w="8" w:type="dxa"/>
          <w:trHeight w:val="227"/>
        </w:trPr>
        <w:tc>
          <w:tcPr>
            <w:tcW w:w="4740" w:type="dxa"/>
            <w:shd w:val="clear" w:color="auto" w:fill="F2F2F2" w:themeFill="background1" w:themeFillShade="F2"/>
          </w:tcPr>
          <w:p w14:paraId="4AE4CC3B" w14:textId="64088C2B" w:rsidR="00A556BA" w:rsidRPr="00512D55" w:rsidRDefault="00A556BA" w:rsidP="001A08D8">
            <w:r w:rsidRPr="00512D55">
              <w:t>Article XI - Developers and Smart Contract Licenses</w:t>
            </w:r>
          </w:p>
        </w:tc>
        <w:tc>
          <w:tcPr>
            <w:tcW w:w="2811" w:type="dxa"/>
          </w:tcPr>
          <w:p w14:paraId="4AE4CC3C" w14:textId="656936C5" w:rsidR="00A556BA" w:rsidRPr="00512D55" w:rsidRDefault="00A556BA" w:rsidP="001A08D8">
            <w:pPr>
              <w:jc w:val="center"/>
            </w:pPr>
          </w:p>
        </w:tc>
        <w:tc>
          <w:tcPr>
            <w:tcW w:w="990" w:type="dxa"/>
          </w:tcPr>
          <w:p w14:paraId="58D9C85C" w14:textId="3D6EF992" w:rsidR="00A556BA" w:rsidRDefault="00A556BA" w:rsidP="001A08D8">
            <w:pPr>
              <w:jc w:val="center"/>
            </w:pPr>
          </w:p>
        </w:tc>
      </w:tr>
      <w:tr w:rsidR="00A556BA" w14:paraId="4AE4CC42" w14:textId="0DBBC356" w:rsidTr="000A49E4">
        <w:trPr>
          <w:gridAfter w:val="1"/>
          <w:wAfter w:w="8" w:type="dxa"/>
          <w:trHeight w:val="227"/>
        </w:trPr>
        <w:tc>
          <w:tcPr>
            <w:tcW w:w="4740" w:type="dxa"/>
            <w:shd w:val="clear" w:color="auto" w:fill="F2F2F2" w:themeFill="background1" w:themeFillShade="F2"/>
          </w:tcPr>
          <w:p w14:paraId="4AE4CC3F" w14:textId="200F009B" w:rsidR="00A556BA" w:rsidRPr="00512D55" w:rsidRDefault="00A556BA" w:rsidP="001A08D8">
            <w:r w:rsidRPr="00512D55">
              <w:t>Article XII - Multilingual Contracts</w:t>
            </w:r>
          </w:p>
        </w:tc>
        <w:tc>
          <w:tcPr>
            <w:tcW w:w="2811" w:type="dxa"/>
          </w:tcPr>
          <w:p w14:paraId="4AE4CC40" w14:textId="3082C5A7" w:rsidR="00A556BA" w:rsidRPr="00512D55" w:rsidRDefault="00A556BA" w:rsidP="001A08D8">
            <w:pPr>
              <w:jc w:val="center"/>
            </w:pPr>
          </w:p>
        </w:tc>
        <w:tc>
          <w:tcPr>
            <w:tcW w:w="990" w:type="dxa"/>
          </w:tcPr>
          <w:p w14:paraId="72A1727F" w14:textId="5CF14F79" w:rsidR="00A556BA" w:rsidRPr="00512D55" w:rsidRDefault="00A556BA" w:rsidP="001A08D8">
            <w:pPr>
              <w:jc w:val="center"/>
            </w:pPr>
          </w:p>
        </w:tc>
      </w:tr>
      <w:tr w:rsidR="00A556BA" w14:paraId="4AE4CC46" w14:textId="5B63C015" w:rsidTr="000A49E4">
        <w:trPr>
          <w:gridAfter w:val="1"/>
          <w:wAfter w:w="8" w:type="dxa"/>
          <w:trHeight w:val="227"/>
        </w:trPr>
        <w:tc>
          <w:tcPr>
            <w:tcW w:w="4740" w:type="dxa"/>
            <w:shd w:val="clear" w:color="auto" w:fill="F2F2F2" w:themeFill="background1" w:themeFillShade="F2"/>
          </w:tcPr>
          <w:p w14:paraId="4AE4CC43" w14:textId="0D0A343A" w:rsidR="00A556BA" w:rsidRPr="00512D55" w:rsidRDefault="00A556BA" w:rsidP="001A08D8">
            <w:r w:rsidRPr="00512D55">
              <w:t>Article XIII - Developers responsible for non-Member access</w:t>
            </w:r>
          </w:p>
        </w:tc>
        <w:tc>
          <w:tcPr>
            <w:tcW w:w="2811" w:type="dxa"/>
          </w:tcPr>
          <w:p w14:paraId="4AE4CC44" w14:textId="7159936D" w:rsidR="00A556BA" w:rsidRPr="00512D55" w:rsidRDefault="00A556BA" w:rsidP="001A08D8">
            <w:pPr>
              <w:jc w:val="center"/>
            </w:pPr>
          </w:p>
        </w:tc>
        <w:tc>
          <w:tcPr>
            <w:tcW w:w="990" w:type="dxa"/>
          </w:tcPr>
          <w:p w14:paraId="2CC70371" w14:textId="2F948FB3" w:rsidR="00A556BA" w:rsidRPr="00512D55" w:rsidRDefault="00A556BA" w:rsidP="001A08D8">
            <w:pPr>
              <w:jc w:val="center"/>
            </w:pPr>
          </w:p>
        </w:tc>
      </w:tr>
      <w:tr w:rsidR="00A556BA" w14:paraId="7F645C44" w14:textId="77777777" w:rsidTr="000A49E4">
        <w:trPr>
          <w:gridAfter w:val="1"/>
          <w:wAfter w:w="8" w:type="dxa"/>
          <w:trHeight w:val="227"/>
        </w:trPr>
        <w:tc>
          <w:tcPr>
            <w:tcW w:w="4740" w:type="dxa"/>
            <w:shd w:val="clear" w:color="auto" w:fill="FFFFFF" w:themeFill="background1"/>
          </w:tcPr>
          <w:p w14:paraId="2FA12446" w14:textId="0D562796" w:rsidR="00A556BA" w:rsidRPr="00512D55" w:rsidRDefault="00F96608" w:rsidP="001A08D8">
            <w:r>
              <w:rPr>
                <w:rFonts w:hint="eastAsia"/>
              </w:rPr>
              <w:t>C</w:t>
            </w:r>
            <w:r>
              <w:t>-23</w:t>
            </w:r>
          </w:p>
        </w:tc>
        <w:tc>
          <w:tcPr>
            <w:tcW w:w="2811" w:type="dxa"/>
            <w:shd w:val="clear" w:color="auto" w:fill="FFFFFF" w:themeFill="background1"/>
          </w:tcPr>
          <w:p w14:paraId="53F96FEA" w14:textId="12CA6ED3" w:rsidR="00A556BA" w:rsidRPr="00512D55" w:rsidRDefault="00F96608" w:rsidP="001A08D8">
            <w:pPr>
              <w:jc w:val="center"/>
            </w:pPr>
            <w:r w:rsidRPr="00F96608">
              <w:t>Yves La Rose (EOS Nation)</w:t>
            </w:r>
          </w:p>
        </w:tc>
        <w:tc>
          <w:tcPr>
            <w:tcW w:w="990" w:type="dxa"/>
          </w:tcPr>
          <w:p w14:paraId="23473FB9" w14:textId="14917E72" w:rsidR="00A556BA" w:rsidRPr="00512D55" w:rsidRDefault="000A49E4" w:rsidP="001A08D8">
            <w:pPr>
              <w:jc w:val="center"/>
            </w:pPr>
            <w:r>
              <w:t>0</w:t>
            </w:r>
          </w:p>
        </w:tc>
      </w:tr>
      <w:tr w:rsidR="00911CAB" w14:paraId="7D3B325D" w14:textId="77777777" w:rsidTr="000A49E4">
        <w:trPr>
          <w:gridAfter w:val="1"/>
          <w:wAfter w:w="8" w:type="dxa"/>
          <w:trHeight w:val="227"/>
        </w:trPr>
        <w:tc>
          <w:tcPr>
            <w:tcW w:w="4740" w:type="dxa"/>
            <w:shd w:val="clear" w:color="auto" w:fill="FFFFFF" w:themeFill="background1"/>
          </w:tcPr>
          <w:p w14:paraId="54EC43B7" w14:textId="3FBEAEFD" w:rsidR="00911CAB" w:rsidRDefault="00911CAB" w:rsidP="001A08D8">
            <w:r>
              <w:rPr>
                <w:rFonts w:hint="eastAsia"/>
              </w:rPr>
              <w:t>C</w:t>
            </w:r>
            <w:r>
              <w:t>-37</w:t>
            </w:r>
          </w:p>
        </w:tc>
        <w:tc>
          <w:tcPr>
            <w:tcW w:w="2811" w:type="dxa"/>
            <w:shd w:val="clear" w:color="auto" w:fill="FFFFFF" w:themeFill="background1"/>
          </w:tcPr>
          <w:p w14:paraId="06EE9D40" w14:textId="2FA6BF16" w:rsidR="00911CAB" w:rsidRPr="00F96608" w:rsidRDefault="00911CAB" w:rsidP="001A08D8">
            <w:pPr>
              <w:jc w:val="center"/>
            </w:pPr>
            <w:r w:rsidRPr="00911CAB">
              <w:t>Josh Kauffman (EOS Canada)</w:t>
            </w:r>
          </w:p>
        </w:tc>
        <w:tc>
          <w:tcPr>
            <w:tcW w:w="990" w:type="dxa"/>
          </w:tcPr>
          <w:p w14:paraId="0B134498" w14:textId="6735C348" w:rsidR="00911CAB" w:rsidRPr="00512D55" w:rsidRDefault="000A49E4" w:rsidP="001A08D8">
            <w:pPr>
              <w:jc w:val="center"/>
            </w:pPr>
            <w:r>
              <w:t>0</w:t>
            </w:r>
          </w:p>
        </w:tc>
      </w:tr>
      <w:tr w:rsidR="00A556BA" w14:paraId="4AE4CC4A" w14:textId="19669569" w:rsidTr="000A49E4">
        <w:trPr>
          <w:gridAfter w:val="1"/>
          <w:wAfter w:w="8" w:type="dxa"/>
          <w:trHeight w:val="227"/>
        </w:trPr>
        <w:tc>
          <w:tcPr>
            <w:tcW w:w="4740" w:type="dxa"/>
            <w:shd w:val="clear" w:color="auto" w:fill="F2F2F2" w:themeFill="background1" w:themeFillShade="F2"/>
          </w:tcPr>
          <w:p w14:paraId="4AE4CC47" w14:textId="310BEA30" w:rsidR="00A556BA" w:rsidRPr="00512D55" w:rsidRDefault="00A556BA" w:rsidP="001A08D8">
            <w:r w:rsidRPr="00512D55">
              <w:t>Article XIV - No Positive Rights</w:t>
            </w:r>
          </w:p>
        </w:tc>
        <w:tc>
          <w:tcPr>
            <w:tcW w:w="2811" w:type="dxa"/>
          </w:tcPr>
          <w:p w14:paraId="4AE4CC48" w14:textId="1A50C948" w:rsidR="00A556BA" w:rsidRPr="00512D55" w:rsidRDefault="00A556BA" w:rsidP="001A08D8">
            <w:pPr>
              <w:jc w:val="center"/>
            </w:pPr>
          </w:p>
        </w:tc>
        <w:tc>
          <w:tcPr>
            <w:tcW w:w="990" w:type="dxa"/>
          </w:tcPr>
          <w:p w14:paraId="1E86DF2D" w14:textId="1B334E55" w:rsidR="00A556BA" w:rsidRPr="00512D55" w:rsidRDefault="00A556BA" w:rsidP="001A08D8">
            <w:pPr>
              <w:jc w:val="center"/>
            </w:pPr>
          </w:p>
        </w:tc>
      </w:tr>
      <w:tr w:rsidR="00A556BA" w14:paraId="7357B8A7" w14:textId="77777777" w:rsidTr="000A49E4">
        <w:trPr>
          <w:gridAfter w:val="1"/>
          <w:wAfter w:w="8" w:type="dxa"/>
          <w:trHeight w:val="227"/>
        </w:trPr>
        <w:tc>
          <w:tcPr>
            <w:tcW w:w="4740" w:type="dxa"/>
            <w:shd w:val="clear" w:color="auto" w:fill="FFFFFF" w:themeFill="background1"/>
          </w:tcPr>
          <w:p w14:paraId="68C2EF57" w14:textId="0F708904" w:rsidR="00A556BA" w:rsidRPr="00512D55" w:rsidRDefault="000C1410" w:rsidP="001A08D8">
            <w:r>
              <w:rPr>
                <w:rFonts w:hint="eastAsia"/>
              </w:rPr>
              <w:t>C</w:t>
            </w:r>
            <w:r>
              <w:t>-4</w:t>
            </w:r>
          </w:p>
        </w:tc>
        <w:tc>
          <w:tcPr>
            <w:tcW w:w="2811" w:type="dxa"/>
            <w:shd w:val="clear" w:color="auto" w:fill="FFFFFF" w:themeFill="background1"/>
          </w:tcPr>
          <w:p w14:paraId="1964C6B5" w14:textId="3D09543E" w:rsidR="00A556BA" w:rsidRPr="00512D55" w:rsidRDefault="000C1410" w:rsidP="001A08D8">
            <w:pPr>
              <w:jc w:val="center"/>
            </w:pPr>
            <w:r w:rsidRPr="000C1410">
              <w:t xml:space="preserve">Todor </w:t>
            </w:r>
            <w:proofErr w:type="spellStart"/>
            <w:r w:rsidRPr="000C1410">
              <w:t>Karaivanov</w:t>
            </w:r>
            <w:proofErr w:type="spellEnd"/>
            <w:r w:rsidRPr="000C1410">
              <w:t xml:space="preserve"> (SFEOS)</w:t>
            </w:r>
          </w:p>
        </w:tc>
        <w:tc>
          <w:tcPr>
            <w:tcW w:w="990" w:type="dxa"/>
          </w:tcPr>
          <w:p w14:paraId="4A27C906" w14:textId="29F1A31F" w:rsidR="00A556BA" w:rsidRPr="00512D55" w:rsidRDefault="000C1410" w:rsidP="001A08D8">
            <w:pPr>
              <w:jc w:val="center"/>
            </w:pPr>
            <w:r>
              <w:rPr>
                <w:rFonts w:hint="eastAsia"/>
              </w:rPr>
              <w:t>2</w:t>
            </w:r>
          </w:p>
        </w:tc>
      </w:tr>
      <w:tr w:rsidR="00FB68C1" w14:paraId="3A346F44" w14:textId="77777777" w:rsidTr="000A49E4">
        <w:trPr>
          <w:gridAfter w:val="1"/>
          <w:wAfter w:w="8" w:type="dxa"/>
          <w:trHeight w:val="227"/>
        </w:trPr>
        <w:tc>
          <w:tcPr>
            <w:tcW w:w="4740" w:type="dxa"/>
            <w:shd w:val="clear" w:color="auto" w:fill="FFFFFF" w:themeFill="background1"/>
          </w:tcPr>
          <w:p w14:paraId="5C6C15EE" w14:textId="7DB2A73D" w:rsidR="00FB68C1" w:rsidRDefault="00FB68C1" w:rsidP="001A08D8">
            <w:r>
              <w:rPr>
                <w:rFonts w:hint="eastAsia"/>
              </w:rPr>
              <w:t>C</w:t>
            </w:r>
            <w:r>
              <w:t>-12</w:t>
            </w:r>
          </w:p>
        </w:tc>
        <w:tc>
          <w:tcPr>
            <w:tcW w:w="2811" w:type="dxa"/>
            <w:shd w:val="clear" w:color="auto" w:fill="FFFFFF" w:themeFill="background1"/>
          </w:tcPr>
          <w:p w14:paraId="399239E8" w14:textId="5C903935" w:rsidR="00FB68C1" w:rsidRPr="000C1410" w:rsidRDefault="00FB68C1" w:rsidP="001A08D8">
            <w:pPr>
              <w:jc w:val="center"/>
            </w:pPr>
            <w:r w:rsidRPr="00FB68C1">
              <w:t>Josh Kauffman (EOS Canada)</w:t>
            </w:r>
          </w:p>
        </w:tc>
        <w:tc>
          <w:tcPr>
            <w:tcW w:w="990" w:type="dxa"/>
          </w:tcPr>
          <w:p w14:paraId="39C44915" w14:textId="23EF91EE" w:rsidR="00FB68C1" w:rsidRDefault="00FB68C1" w:rsidP="001A08D8">
            <w:pPr>
              <w:jc w:val="center"/>
            </w:pPr>
            <w:r>
              <w:rPr>
                <w:rFonts w:hint="eastAsia"/>
              </w:rPr>
              <w:t>2</w:t>
            </w:r>
          </w:p>
        </w:tc>
      </w:tr>
      <w:tr w:rsidR="00F96608" w14:paraId="299CF02E" w14:textId="77777777" w:rsidTr="000A49E4">
        <w:trPr>
          <w:gridAfter w:val="1"/>
          <w:wAfter w:w="8" w:type="dxa"/>
          <w:trHeight w:val="227"/>
        </w:trPr>
        <w:tc>
          <w:tcPr>
            <w:tcW w:w="4740" w:type="dxa"/>
            <w:shd w:val="clear" w:color="auto" w:fill="FFFFFF" w:themeFill="background1"/>
          </w:tcPr>
          <w:p w14:paraId="615EAE1F" w14:textId="08701BE6" w:rsidR="00F96608" w:rsidRDefault="00F96608" w:rsidP="001A08D8">
            <w:r>
              <w:rPr>
                <w:rFonts w:hint="eastAsia"/>
              </w:rPr>
              <w:t>C</w:t>
            </w:r>
            <w:r>
              <w:t>-24</w:t>
            </w:r>
          </w:p>
        </w:tc>
        <w:tc>
          <w:tcPr>
            <w:tcW w:w="2811" w:type="dxa"/>
            <w:shd w:val="clear" w:color="auto" w:fill="FFFFFF" w:themeFill="background1"/>
          </w:tcPr>
          <w:p w14:paraId="084AD613" w14:textId="78E20C5F" w:rsidR="00F96608" w:rsidRPr="00FB68C1" w:rsidRDefault="00F96608" w:rsidP="001A08D8">
            <w:pPr>
              <w:jc w:val="center"/>
            </w:pPr>
            <w:r w:rsidRPr="00F96608">
              <w:t>Yves La Rose (EOS Nation)</w:t>
            </w:r>
          </w:p>
        </w:tc>
        <w:tc>
          <w:tcPr>
            <w:tcW w:w="990" w:type="dxa"/>
          </w:tcPr>
          <w:p w14:paraId="3A033F37" w14:textId="4E63D6D7" w:rsidR="00F96608" w:rsidRDefault="000A49E4" w:rsidP="001A08D8">
            <w:pPr>
              <w:jc w:val="center"/>
            </w:pPr>
            <w:r>
              <w:t>0</w:t>
            </w:r>
          </w:p>
        </w:tc>
      </w:tr>
      <w:tr w:rsidR="00A556BA" w14:paraId="4AE4CC4E" w14:textId="6D0552DA" w:rsidTr="000A49E4">
        <w:trPr>
          <w:gridAfter w:val="1"/>
          <w:wAfter w:w="8" w:type="dxa"/>
          <w:trHeight w:val="227"/>
        </w:trPr>
        <w:tc>
          <w:tcPr>
            <w:tcW w:w="4740" w:type="dxa"/>
            <w:shd w:val="clear" w:color="auto" w:fill="F2F2F2" w:themeFill="background1" w:themeFillShade="F2"/>
          </w:tcPr>
          <w:p w14:paraId="4AE4CC4B" w14:textId="4BA3168E" w:rsidR="00A556BA" w:rsidRPr="00512D55" w:rsidRDefault="00A556BA" w:rsidP="001A08D8">
            <w:r w:rsidRPr="00512D55">
              <w:lastRenderedPageBreak/>
              <w:t>Article XV - Default Arbitration Forum Named</w:t>
            </w:r>
          </w:p>
        </w:tc>
        <w:tc>
          <w:tcPr>
            <w:tcW w:w="2811" w:type="dxa"/>
          </w:tcPr>
          <w:p w14:paraId="4AE4CC4C" w14:textId="36596B49" w:rsidR="00A556BA" w:rsidRPr="00512D55" w:rsidRDefault="00A556BA" w:rsidP="001A08D8">
            <w:pPr>
              <w:jc w:val="center"/>
            </w:pPr>
          </w:p>
        </w:tc>
        <w:tc>
          <w:tcPr>
            <w:tcW w:w="990" w:type="dxa"/>
          </w:tcPr>
          <w:p w14:paraId="6D70A4AD" w14:textId="33509B0F" w:rsidR="00A556BA" w:rsidRPr="00512D55" w:rsidRDefault="00A556BA" w:rsidP="001A08D8">
            <w:pPr>
              <w:jc w:val="center"/>
            </w:pPr>
          </w:p>
        </w:tc>
      </w:tr>
      <w:tr w:rsidR="00A556BA" w14:paraId="1CBBB06A" w14:textId="77777777" w:rsidTr="000A49E4">
        <w:trPr>
          <w:gridAfter w:val="1"/>
          <w:wAfter w:w="8" w:type="dxa"/>
          <w:trHeight w:val="227"/>
        </w:trPr>
        <w:tc>
          <w:tcPr>
            <w:tcW w:w="4740" w:type="dxa"/>
            <w:shd w:val="clear" w:color="auto" w:fill="FFFFFF" w:themeFill="background1"/>
          </w:tcPr>
          <w:p w14:paraId="5EFCC4C9" w14:textId="34CFAFB4" w:rsidR="00A556BA" w:rsidRPr="00512D55" w:rsidRDefault="00F96608" w:rsidP="001A08D8">
            <w:r>
              <w:rPr>
                <w:rFonts w:hint="eastAsia"/>
              </w:rPr>
              <w:t>C</w:t>
            </w:r>
            <w:r>
              <w:t>-25</w:t>
            </w:r>
          </w:p>
        </w:tc>
        <w:tc>
          <w:tcPr>
            <w:tcW w:w="2811" w:type="dxa"/>
            <w:shd w:val="clear" w:color="auto" w:fill="FFFFFF" w:themeFill="background1"/>
          </w:tcPr>
          <w:p w14:paraId="22163747" w14:textId="03619716" w:rsidR="00A556BA" w:rsidRPr="00512D55" w:rsidRDefault="00F96608" w:rsidP="001A08D8">
            <w:pPr>
              <w:jc w:val="center"/>
            </w:pPr>
            <w:r w:rsidRPr="00F96608">
              <w:t>Yves La Rose (EOS Nation)</w:t>
            </w:r>
          </w:p>
        </w:tc>
        <w:tc>
          <w:tcPr>
            <w:tcW w:w="990" w:type="dxa"/>
          </w:tcPr>
          <w:p w14:paraId="4953539E" w14:textId="59D4A8FD" w:rsidR="00A556BA" w:rsidRPr="00512D55" w:rsidRDefault="000A49E4" w:rsidP="001A08D8">
            <w:pPr>
              <w:jc w:val="center"/>
            </w:pPr>
            <w:r>
              <w:t>0</w:t>
            </w:r>
          </w:p>
        </w:tc>
      </w:tr>
      <w:tr w:rsidR="00A556BA" w14:paraId="4AE4CC52" w14:textId="6249544B" w:rsidTr="000A49E4">
        <w:trPr>
          <w:gridAfter w:val="1"/>
          <w:wAfter w:w="8" w:type="dxa"/>
          <w:trHeight w:val="227"/>
        </w:trPr>
        <w:tc>
          <w:tcPr>
            <w:tcW w:w="4740" w:type="dxa"/>
            <w:shd w:val="clear" w:color="auto" w:fill="F2F2F2" w:themeFill="background1" w:themeFillShade="F2"/>
          </w:tcPr>
          <w:p w14:paraId="4AE4CC4F" w14:textId="3D5CD721" w:rsidR="00A556BA" w:rsidRPr="00512D55" w:rsidRDefault="00A556BA" w:rsidP="001A08D8">
            <w:r w:rsidRPr="00512D55">
              <w:t>Article XVI - Amendment</w:t>
            </w:r>
          </w:p>
        </w:tc>
        <w:tc>
          <w:tcPr>
            <w:tcW w:w="2811" w:type="dxa"/>
          </w:tcPr>
          <w:p w14:paraId="4AE4CC50" w14:textId="30509D28" w:rsidR="00A556BA" w:rsidRPr="00512D55" w:rsidRDefault="00A556BA" w:rsidP="001A08D8">
            <w:pPr>
              <w:jc w:val="center"/>
            </w:pPr>
          </w:p>
        </w:tc>
        <w:tc>
          <w:tcPr>
            <w:tcW w:w="990" w:type="dxa"/>
          </w:tcPr>
          <w:p w14:paraId="75C7BC12" w14:textId="003C9C9B" w:rsidR="00A556BA" w:rsidRPr="00512D55" w:rsidRDefault="00A556BA" w:rsidP="001A08D8">
            <w:pPr>
              <w:jc w:val="center"/>
            </w:pPr>
          </w:p>
        </w:tc>
      </w:tr>
      <w:tr w:rsidR="00A556BA" w14:paraId="0463C20E" w14:textId="77777777" w:rsidTr="000A49E4">
        <w:trPr>
          <w:gridAfter w:val="1"/>
          <w:wAfter w:w="8" w:type="dxa"/>
          <w:trHeight w:val="227"/>
        </w:trPr>
        <w:tc>
          <w:tcPr>
            <w:tcW w:w="4740" w:type="dxa"/>
            <w:shd w:val="clear" w:color="auto" w:fill="FFFFFF" w:themeFill="background1"/>
          </w:tcPr>
          <w:p w14:paraId="77007F32" w14:textId="4BEDC443" w:rsidR="00A556BA" w:rsidRPr="00E77A23" w:rsidRDefault="00FB68C1" w:rsidP="001A08D8">
            <w:pPr>
              <w:rPr>
                <w:lang w:val="fr-FR"/>
              </w:rPr>
            </w:pPr>
            <w:r>
              <w:rPr>
                <w:rFonts w:hint="eastAsia"/>
                <w:lang w:val="fr-FR"/>
              </w:rPr>
              <w:t>C</w:t>
            </w:r>
            <w:r>
              <w:rPr>
                <w:lang w:val="fr-FR"/>
              </w:rPr>
              <w:t>-13</w:t>
            </w:r>
          </w:p>
        </w:tc>
        <w:tc>
          <w:tcPr>
            <w:tcW w:w="2811" w:type="dxa"/>
            <w:shd w:val="clear" w:color="auto" w:fill="FFFFFF" w:themeFill="background1"/>
          </w:tcPr>
          <w:p w14:paraId="691CA3C3" w14:textId="64DD6265" w:rsidR="00A556BA" w:rsidRPr="00512D55" w:rsidRDefault="00FB68C1" w:rsidP="001A08D8">
            <w:pPr>
              <w:jc w:val="center"/>
            </w:pPr>
            <w:r w:rsidRPr="00FB68C1">
              <w:t>Josh Kauffman (EOS Canada)</w:t>
            </w:r>
          </w:p>
        </w:tc>
        <w:tc>
          <w:tcPr>
            <w:tcW w:w="990" w:type="dxa"/>
          </w:tcPr>
          <w:p w14:paraId="0AC360C3" w14:textId="1C14A1EC" w:rsidR="00A556BA" w:rsidRPr="00512D55" w:rsidRDefault="00FB68C1" w:rsidP="001A08D8">
            <w:pPr>
              <w:jc w:val="center"/>
            </w:pPr>
            <w:r>
              <w:rPr>
                <w:rFonts w:hint="eastAsia"/>
              </w:rPr>
              <w:t>4</w:t>
            </w:r>
          </w:p>
        </w:tc>
      </w:tr>
      <w:tr w:rsidR="00F96608" w14:paraId="6246B773" w14:textId="77777777" w:rsidTr="000A49E4">
        <w:trPr>
          <w:gridAfter w:val="1"/>
          <w:wAfter w:w="8" w:type="dxa"/>
          <w:trHeight w:val="227"/>
        </w:trPr>
        <w:tc>
          <w:tcPr>
            <w:tcW w:w="4740" w:type="dxa"/>
            <w:shd w:val="clear" w:color="auto" w:fill="FFFFFF" w:themeFill="background1"/>
          </w:tcPr>
          <w:p w14:paraId="1397F167" w14:textId="3F5B2881" w:rsidR="00F96608" w:rsidRDefault="00F96608" w:rsidP="001A08D8">
            <w:pPr>
              <w:rPr>
                <w:lang w:val="fr-FR"/>
              </w:rPr>
            </w:pPr>
            <w:r>
              <w:rPr>
                <w:rFonts w:hint="eastAsia"/>
                <w:lang w:val="fr-FR"/>
              </w:rPr>
              <w:t>C</w:t>
            </w:r>
            <w:r>
              <w:rPr>
                <w:lang w:val="fr-FR"/>
              </w:rPr>
              <w:t>-26</w:t>
            </w:r>
          </w:p>
        </w:tc>
        <w:tc>
          <w:tcPr>
            <w:tcW w:w="2811" w:type="dxa"/>
            <w:shd w:val="clear" w:color="auto" w:fill="FFFFFF" w:themeFill="background1"/>
          </w:tcPr>
          <w:p w14:paraId="4714C28D" w14:textId="6EB87502" w:rsidR="00F96608" w:rsidRPr="00FB68C1" w:rsidRDefault="00F96608" w:rsidP="001A08D8">
            <w:pPr>
              <w:jc w:val="center"/>
            </w:pPr>
            <w:r w:rsidRPr="00F96608">
              <w:t>Yves La Rose (EOS Nation)</w:t>
            </w:r>
          </w:p>
        </w:tc>
        <w:tc>
          <w:tcPr>
            <w:tcW w:w="990" w:type="dxa"/>
          </w:tcPr>
          <w:p w14:paraId="027875AA" w14:textId="7C3A0B69" w:rsidR="00F96608" w:rsidRDefault="000A49E4" w:rsidP="001A08D8">
            <w:pPr>
              <w:jc w:val="center"/>
            </w:pPr>
            <w:r>
              <w:t>0</w:t>
            </w:r>
          </w:p>
        </w:tc>
      </w:tr>
      <w:tr w:rsidR="00911CAB" w14:paraId="1B58C176" w14:textId="77777777" w:rsidTr="000A49E4">
        <w:trPr>
          <w:gridAfter w:val="1"/>
          <w:wAfter w:w="8" w:type="dxa"/>
          <w:trHeight w:val="227"/>
        </w:trPr>
        <w:tc>
          <w:tcPr>
            <w:tcW w:w="4740" w:type="dxa"/>
            <w:shd w:val="clear" w:color="auto" w:fill="FFFFFF" w:themeFill="background1"/>
          </w:tcPr>
          <w:p w14:paraId="3605AC0A" w14:textId="0748C96E" w:rsidR="00911CAB" w:rsidRDefault="00911CAB" w:rsidP="001A08D8">
            <w:pPr>
              <w:rPr>
                <w:lang w:val="fr-FR"/>
              </w:rPr>
            </w:pPr>
            <w:r>
              <w:rPr>
                <w:rFonts w:hint="eastAsia"/>
                <w:lang w:val="fr-FR"/>
              </w:rPr>
              <w:t>C</w:t>
            </w:r>
            <w:r>
              <w:rPr>
                <w:lang w:val="fr-FR"/>
              </w:rPr>
              <w:t>-38</w:t>
            </w:r>
          </w:p>
        </w:tc>
        <w:tc>
          <w:tcPr>
            <w:tcW w:w="2811" w:type="dxa"/>
            <w:shd w:val="clear" w:color="auto" w:fill="FFFFFF" w:themeFill="background1"/>
          </w:tcPr>
          <w:p w14:paraId="12A5BA5A" w14:textId="2695D785" w:rsidR="00911CAB" w:rsidRPr="00F96608" w:rsidRDefault="00911CAB" w:rsidP="001A08D8">
            <w:pPr>
              <w:jc w:val="center"/>
            </w:pPr>
            <w:r w:rsidRPr="00911CAB">
              <w:t>Josh Kauffman (EOS Canada)</w:t>
            </w:r>
          </w:p>
        </w:tc>
        <w:tc>
          <w:tcPr>
            <w:tcW w:w="990" w:type="dxa"/>
          </w:tcPr>
          <w:p w14:paraId="7AEAC371" w14:textId="5D79D238" w:rsidR="00911CAB" w:rsidRDefault="00911CAB" w:rsidP="001A08D8">
            <w:pPr>
              <w:jc w:val="center"/>
            </w:pPr>
            <w:r>
              <w:rPr>
                <w:rFonts w:hint="eastAsia"/>
              </w:rPr>
              <w:t>1</w:t>
            </w:r>
          </w:p>
        </w:tc>
      </w:tr>
      <w:tr w:rsidR="00A556BA" w14:paraId="4AE4CC56" w14:textId="35355527" w:rsidTr="000A49E4">
        <w:trPr>
          <w:gridAfter w:val="1"/>
          <w:wAfter w:w="8" w:type="dxa"/>
          <w:trHeight w:val="227"/>
        </w:trPr>
        <w:tc>
          <w:tcPr>
            <w:tcW w:w="4740" w:type="dxa"/>
            <w:shd w:val="clear" w:color="auto" w:fill="F2F2F2" w:themeFill="background1" w:themeFillShade="F2"/>
          </w:tcPr>
          <w:p w14:paraId="4AE4CC53" w14:textId="36E95EBD" w:rsidR="00A556BA" w:rsidRPr="00E77A23" w:rsidRDefault="00A556BA" w:rsidP="001A08D8">
            <w:pPr>
              <w:rPr>
                <w:lang w:val="fr-FR"/>
              </w:rPr>
            </w:pPr>
            <w:r w:rsidRPr="00512D55">
              <w:t>Article XVII - Choice of Law</w:t>
            </w:r>
          </w:p>
        </w:tc>
        <w:tc>
          <w:tcPr>
            <w:tcW w:w="2811" w:type="dxa"/>
          </w:tcPr>
          <w:p w14:paraId="4AE4CC54" w14:textId="032244D3" w:rsidR="00A556BA" w:rsidRPr="00512D55" w:rsidRDefault="00A556BA" w:rsidP="001A08D8">
            <w:pPr>
              <w:jc w:val="center"/>
            </w:pPr>
          </w:p>
        </w:tc>
        <w:tc>
          <w:tcPr>
            <w:tcW w:w="990" w:type="dxa"/>
          </w:tcPr>
          <w:p w14:paraId="69726D05" w14:textId="52FE5C28" w:rsidR="00A556BA" w:rsidRPr="00512D55" w:rsidRDefault="00A556BA" w:rsidP="001A08D8">
            <w:pPr>
              <w:jc w:val="center"/>
            </w:pPr>
          </w:p>
        </w:tc>
      </w:tr>
      <w:tr w:rsidR="00A556BA" w14:paraId="6CCD92E8" w14:textId="77777777" w:rsidTr="000A49E4">
        <w:trPr>
          <w:gridAfter w:val="1"/>
          <w:wAfter w:w="8" w:type="dxa"/>
          <w:trHeight w:val="227"/>
        </w:trPr>
        <w:tc>
          <w:tcPr>
            <w:tcW w:w="4740" w:type="dxa"/>
            <w:shd w:val="clear" w:color="auto" w:fill="FFFFFF" w:themeFill="background1"/>
          </w:tcPr>
          <w:p w14:paraId="1B8F8948" w14:textId="1A33CBD2" w:rsidR="00A556BA" w:rsidRPr="00512D55" w:rsidRDefault="00FB68C1" w:rsidP="001A08D8">
            <w:r>
              <w:rPr>
                <w:rFonts w:hint="eastAsia"/>
              </w:rPr>
              <w:t>C</w:t>
            </w:r>
            <w:r>
              <w:t>-14</w:t>
            </w:r>
          </w:p>
        </w:tc>
        <w:tc>
          <w:tcPr>
            <w:tcW w:w="2811" w:type="dxa"/>
            <w:shd w:val="clear" w:color="auto" w:fill="FFFFFF" w:themeFill="background1"/>
          </w:tcPr>
          <w:p w14:paraId="6C92421B" w14:textId="71DC3E8F" w:rsidR="00A556BA" w:rsidRPr="00512D55" w:rsidRDefault="00FB68C1" w:rsidP="001A08D8">
            <w:pPr>
              <w:jc w:val="center"/>
            </w:pPr>
            <w:r w:rsidRPr="00FB68C1">
              <w:t>Mao (EOSREAL)</w:t>
            </w:r>
          </w:p>
        </w:tc>
        <w:tc>
          <w:tcPr>
            <w:tcW w:w="990" w:type="dxa"/>
          </w:tcPr>
          <w:p w14:paraId="41FEF36E" w14:textId="10F759BB" w:rsidR="00A556BA" w:rsidRPr="00512D55" w:rsidRDefault="000A49E4" w:rsidP="001A08D8">
            <w:pPr>
              <w:jc w:val="center"/>
            </w:pPr>
            <w:r>
              <w:t>0</w:t>
            </w:r>
          </w:p>
        </w:tc>
      </w:tr>
      <w:tr w:rsidR="00F96608" w14:paraId="05742476" w14:textId="77777777" w:rsidTr="000A49E4">
        <w:trPr>
          <w:gridAfter w:val="1"/>
          <w:wAfter w:w="8" w:type="dxa"/>
          <w:trHeight w:val="227"/>
        </w:trPr>
        <w:tc>
          <w:tcPr>
            <w:tcW w:w="4740" w:type="dxa"/>
            <w:shd w:val="clear" w:color="auto" w:fill="FFFFFF" w:themeFill="background1"/>
          </w:tcPr>
          <w:p w14:paraId="41E2435A" w14:textId="2C0915E7" w:rsidR="00F96608" w:rsidRDefault="00F96608" w:rsidP="001A08D8">
            <w:r>
              <w:rPr>
                <w:rFonts w:hint="eastAsia"/>
              </w:rPr>
              <w:t>C</w:t>
            </w:r>
            <w:r>
              <w:t>-27</w:t>
            </w:r>
          </w:p>
        </w:tc>
        <w:tc>
          <w:tcPr>
            <w:tcW w:w="2811" w:type="dxa"/>
            <w:shd w:val="clear" w:color="auto" w:fill="FFFFFF" w:themeFill="background1"/>
          </w:tcPr>
          <w:p w14:paraId="203EB302" w14:textId="1DF05245" w:rsidR="00F96608" w:rsidRPr="00FB68C1" w:rsidRDefault="00F96608" w:rsidP="001A08D8">
            <w:pPr>
              <w:jc w:val="center"/>
            </w:pPr>
            <w:r w:rsidRPr="00F96608">
              <w:t>Yves La Rose (EOS Nation)</w:t>
            </w:r>
          </w:p>
        </w:tc>
        <w:tc>
          <w:tcPr>
            <w:tcW w:w="990" w:type="dxa"/>
          </w:tcPr>
          <w:p w14:paraId="20660901" w14:textId="43A44BA9" w:rsidR="00F96608" w:rsidRPr="00512D55" w:rsidRDefault="000A49E4" w:rsidP="001A08D8">
            <w:pPr>
              <w:jc w:val="center"/>
            </w:pPr>
            <w:r>
              <w:t>0</w:t>
            </w:r>
          </w:p>
        </w:tc>
      </w:tr>
      <w:tr w:rsidR="00911CAB" w14:paraId="519C07E9" w14:textId="77777777" w:rsidTr="000A49E4">
        <w:trPr>
          <w:gridAfter w:val="1"/>
          <w:wAfter w:w="8" w:type="dxa"/>
          <w:trHeight w:val="227"/>
        </w:trPr>
        <w:tc>
          <w:tcPr>
            <w:tcW w:w="4740" w:type="dxa"/>
            <w:shd w:val="clear" w:color="auto" w:fill="FFFFFF" w:themeFill="background1"/>
          </w:tcPr>
          <w:p w14:paraId="337072EB" w14:textId="5BDF72C6" w:rsidR="00911CAB" w:rsidRDefault="00911CAB" w:rsidP="001A08D8">
            <w:r>
              <w:rPr>
                <w:rFonts w:hint="eastAsia"/>
              </w:rPr>
              <w:t>C</w:t>
            </w:r>
            <w:r>
              <w:t>-34</w:t>
            </w:r>
          </w:p>
        </w:tc>
        <w:tc>
          <w:tcPr>
            <w:tcW w:w="2811" w:type="dxa"/>
            <w:shd w:val="clear" w:color="auto" w:fill="FFFFFF" w:themeFill="background1"/>
          </w:tcPr>
          <w:p w14:paraId="7BF565A1" w14:textId="16D06003" w:rsidR="00911CAB" w:rsidRPr="00F96608" w:rsidRDefault="00911CAB" w:rsidP="001A08D8">
            <w:pPr>
              <w:jc w:val="center"/>
            </w:pPr>
            <w:r w:rsidRPr="00911CAB">
              <w:t>Wajid Malik (</w:t>
            </w:r>
            <w:proofErr w:type="spellStart"/>
            <w:r w:rsidRPr="00911CAB">
              <w:t>Bitspace</w:t>
            </w:r>
            <w:proofErr w:type="spellEnd"/>
            <w:r w:rsidRPr="00911CAB">
              <w:t>)</w:t>
            </w:r>
          </w:p>
        </w:tc>
        <w:tc>
          <w:tcPr>
            <w:tcW w:w="990" w:type="dxa"/>
          </w:tcPr>
          <w:p w14:paraId="1048BD8A" w14:textId="41285727" w:rsidR="00911CAB" w:rsidRPr="00512D55" w:rsidRDefault="000A49E4" w:rsidP="001A08D8">
            <w:pPr>
              <w:jc w:val="center"/>
            </w:pPr>
            <w:r>
              <w:t>0</w:t>
            </w:r>
          </w:p>
        </w:tc>
      </w:tr>
      <w:tr w:rsidR="00A556BA" w14:paraId="4AE4CC5A" w14:textId="39209245" w:rsidTr="000A49E4">
        <w:trPr>
          <w:gridAfter w:val="1"/>
          <w:wAfter w:w="8" w:type="dxa"/>
          <w:trHeight w:val="227"/>
        </w:trPr>
        <w:tc>
          <w:tcPr>
            <w:tcW w:w="4740" w:type="dxa"/>
            <w:shd w:val="clear" w:color="auto" w:fill="F2F2F2" w:themeFill="background1" w:themeFillShade="F2"/>
          </w:tcPr>
          <w:p w14:paraId="4AE4CC57" w14:textId="1F82C712" w:rsidR="00A556BA" w:rsidRPr="00512D55" w:rsidRDefault="00A556BA" w:rsidP="001A08D8">
            <w:r>
              <w:t>Newly Added</w:t>
            </w:r>
          </w:p>
        </w:tc>
        <w:tc>
          <w:tcPr>
            <w:tcW w:w="2811" w:type="dxa"/>
          </w:tcPr>
          <w:p w14:paraId="4AE4CC58" w14:textId="0D59C1AE" w:rsidR="00A556BA" w:rsidRPr="00512D55" w:rsidRDefault="00A556BA" w:rsidP="001A08D8">
            <w:pPr>
              <w:jc w:val="center"/>
            </w:pPr>
          </w:p>
        </w:tc>
        <w:tc>
          <w:tcPr>
            <w:tcW w:w="990" w:type="dxa"/>
          </w:tcPr>
          <w:p w14:paraId="1ADB45E1" w14:textId="0BBDD9D0" w:rsidR="00A556BA" w:rsidRPr="00512D55" w:rsidRDefault="00A556BA" w:rsidP="001A08D8">
            <w:pPr>
              <w:jc w:val="center"/>
            </w:pPr>
          </w:p>
        </w:tc>
      </w:tr>
      <w:tr w:rsidR="00A556BA" w14:paraId="5268A92F" w14:textId="77777777" w:rsidTr="000A49E4">
        <w:trPr>
          <w:gridAfter w:val="1"/>
          <w:wAfter w:w="8" w:type="dxa"/>
          <w:trHeight w:val="227"/>
        </w:trPr>
        <w:tc>
          <w:tcPr>
            <w:tcW w:w="4740" w:type="dxa"/>
            <w:shd w:val="clear" w:color="auto" w:fill="FFFFFF" w:themeFill="background1"/>
            <w:vAlign w:val="center"/>
          </w:tcPr>
          <w:p w14:paraId="58059422" w14:textId="0458785A" w:rsidR="00A556BA" w:rsidRPr="00512D55" w:rsidRDefault="00FB68C1" w:rsidP="001A08D8">
            <w:r>
              <w:rPr>
                <w:rFonts w:hint="eastAsia"/>
              </w:rPr>
              <w:t>C</w:t>
            </w:r>
            <w:r>
              <w:t>-16</w:t>
            </w:r>
          </w:p>
        </w:tc>
        <w:tc>
          <w:tcPr>
            <w:tcW w:w="2811" w:type="dxa"/>
            <w:shd w:val="clear" w:color="auto" w:fill="FFFFFF" w:themeFill="background1"/>
          </w:tcPr>
          <w:p w14:paraId="6910CB8B" w14:textId="01BCB8B5" w:rsidR="00A556BA" w:rsidRPr="00512D55" w:rsidRDefault="00FB68C1" w:rsidP="001A08D8">
            <w:pPr>
              <w:jc w:val="center"/>
            </w:pPr>
            <w:proofErr w:type="spellStart"/>
            <w:r w:rsidRPr="00FB68C1">
              <w:t>EOSAustralia</w:t>
            </w:r>
            <w:proofErr w:type="spellEnd"/>
          </w:p>
        </w:tc>
        <w:tc>
          <w:tcPr>
            <w:tcW w:w="990" w:type="dxa"/>
            <w:shd w:val="clear" w:color="auto" w:fill="FFFFFF" w:themeFill="background1"/>
          </w:tcPr>
          <w:p w14:paraId="445D829D" w14:textId="4006AB75" w:rsidR="00A556BA" w:rsidRPr="00512D55" w:rsidRDefault="00FB68C1" w:rsidP="001A08D8">
            <w:pPr>
              <w:jc w:val="center"/>
            </w:pPr>
            <w:r>
              <w:rPr>
                <w:rFonts w:hint="eastAsia"/>
              </w:rPr>
              <w:t>1</w:t>
            </w:r>
          </w:p>
        </w:tc>
      </w:tr>
      <w:tr w:rsidR="00F96608" w14:paraId="6D78F741" w14:textId="77777777" w:rsidTr="000A49E4">
        <w:trPr>
          <w:gridAfter w:val="1"/>
          <w:wAfter w:w="8" w:type="dxa"/>
          <w:trHeight w:val="227"/>
        </w:trPr>
        <w:tc>
          <w:tcPr>
            <w:tcW w:w="4740" w:type="dxa"/>
            <w:shd w:val="clear" w:color="auto" w:fill="FFFFFF" w:themeFill="background1"/>
            <w:vAlign w:val="center"/>
          </w:tcPr>
          <w:p w14:paraId="4F515938" w14:textId="639A1F34" w:rsidR="00F96608" w:rsidRDefault="00F96608" w:rsidP="001A08D8">
            <w:r>
              <w:rPr>
                <w:rFonts w:hint="eastAsia"/>
              </w:rPr>
              <w:t>C</w:t>
            </w:r>
            <w:r>
              <w:t>-31</w:t>
            </w:r>
          </w:p>
        </w:tc>
        <w:tc>
          <w:tcPr>
            <w:tcW w:w="2811" w:type="dxa"/>
            <w:shd w:val="clear" w:color="auto" w:fill="FFFFFF" w:themeFill="background1"/>
          </w:tcPr>
          <w:p w14:paraId="7ED8AC35" w14:textId="4C3C82E8" w:rsidR="00F96608" w:rsidRPr="00FB68C1" w:rsidRDefault="00F96608" w:rsidP="001A08D8">
            <w:pPr>
              <w:jc w:val="center"/>
            </w:pPr>
            <w:r w:rsidRPr="00F96608">
              <w:t>Josh Kauffman (EOS Canada)</w:t>
            </w:r>
          </w:p>
        </w:tc>
        <w:tc>
          <w:tcPr>
            <w:tcW w:w="990" w:type="dxa"/>
            <w:shd w:val="clear" w:color="auto" w:fill="FFFFFF" w:themeFill="background1"/>
          </w:tcPr>
          <w:p w14:paraId="5953588D" w14:textId="46B5A283" w:rsidR="00F96608" w:rsidRDefault="000A49E4" w:rsidP="001A08D8">
            <w:pPr>
              <w:jc w:val="center"/>
            </w:pPr>
            <w:r>
              <w:t>0</w:t>
            </w:r>
          </w:p>
        </w:tc>
      </w:tr>
      <w:tr w:rsidR="00911CAB" w14:paraId="5024B7ED" w14:textId="77777777" w:rsidTr="000A49E4">
        <w:trPr>
          <w:gridAfter w:val="1"/>
          <w:wAfter w:w="8" w:type="dxa"/>
          <w:trHeight w:val="227"/>
        </w:trPr>
        <w:tc>
          <w:tcPr>
            <w:tcW w:w="4740" w:type="dxa"/>
            <w:shd w:val="clear" w:color="auto" w:fill="FFFFFF" w:themeFill="background1"/>
            <w:vAlign w:val="center"/>
          </w:tcPr>
          <w:p w14:paraId="502C8E8D" w14:textId="0A288A22" w:rsidR="00911CAB" w:rsidRDefault="00911CAB" w:rsidP="001A08D8">
            <w:r>
              <w:rPr>
                <w:rFonts w:hint="eastAsia"/>
              </w:rPr>
              <w:t>C</w:t>
            </w:r>
            <w:r>
              <w:t>-35</w:t>
            </w:r>
          </w:p>
        </w:tc>
        <w:tc>
          <w:tcPr>
            <w:tcW w:w="2811" w:type="dxa"/>
            <w:shd w:val="clear" w:color="auto" w:fill="FFFFFF" w:themeFill="background1"/>
          </w:tcPr>
          <w:p w14:paraId="58659C60" w14:textId="4C42A932" w:rsidR="00911CAB" w:rsidRPr="00F96608" w:rsidRDefault="00911CAB" w:rsidP="001A08D8">
            <w:pPr>
              <w:jc w:val="center"/>
            </w:pPr>
            <w:r w:rsidRPr="00911CAB">
              <w:t>Josh Kauffman (EOS Canada)</w:t>
            </w:r>
          </w:p>
        </w:tc>
        <w:tc>
          <w:tcPr>
            <w:tcW w:w="990" w:type="dxa"/>
            <w:shd w:val="clear" w:color="auto" w:fill="FFFFFF" w:themeFill="background1"/>
          </w:tcPr>
          <w:p w14:paraId="4D2CF0F5" w14:textId="3461D223" w:rsidR="00911CAB" w:rsidRDefault="00911CAB" w:rsidP="001A08D8">
            <w:pPr>
              <w:jc w:val="center"/>
            </w:pPr>
            <w:r>
              <w:rPr>
                <w:rFonts w:hint="eastAsia"/>
              </w:rPr>
              <w:t>3</w:t>
            </w:r>
          </w:p>
        </w:tc>
      </w:tr>
      <w:tr w:rsidR="00911CAB" w14:paraId="37735170" w14:textId="77777777" w:rsidTr="000A49E4">
        <w:trPr>
          <w:gridAfter w:val="1"/>
          <w:wAfter w:w="8" w:type="dxa"/>
          <w:trHeight w:val="227"/>
        </w:trPr>
        <w:tc>
          <w:tcPr>
            <w:tcW w:w="4740" w:type="dxa"/>
            <w:shd w:val="clear" w:color="auto" w:fill="FFFFFF" w:themeFill="background1"/>
            <w:vAlign w:val="center"/>
          </w:tcPr>
          <w:p w14:paraId="35943098" w14:textId="41466CE8" w:rsidR="00911CAB" w:rsidRDefault="00911CAB" w:rsidP="001A08D8">
            <w:r>
              <w:rPr>
                <w:rFonts w:hint="eastAsia"/>
              </w:rPr>
              <w:t>C</w:t>
            </w:r>
            <w:r>
              <w:t>-36</w:t>
            </w:r>
          </w:p>
        </w:tc>
        <w:tc>
          <w:tcPr>
            <w:tcW w:w="2811" w:type="dxa"/>
            <w:shd w:val="clear" w:color="auto" w:fill="FFFFFF" w:themeFill="background1"/>
          </w:tcPr>
          <w:p w14:paraId="11191602" w14:textId="05055AF2" w:rsidR="00911CAB" w:rsidRPr="00911CAB" w:rsidRDefault="00911CAB" w:rsidP="001A08D8">
            <w:pPr>
              <w:jc w:val="center"/>
            </w:pPr>
            <w:r w:rsidRPr="00911CAB">
              <w:t>Josh Kauffman (EOS Canada)</w:t>
            </w:r>
          </w:p>
        </w:tc>
        <w:tc>
          <w:tcPr>
            <w:tcW w:w="990" w:type="dxa"/>
            <w:shd w:val="clear" w:color="auto" w:fill="FFFFFF" w:themeFill="background1"/>
          </w:tcPr>
          <w:p w14:paraId="0A6DF597" w14:textId="4290C3D5" w:rsidR="00911CAB" w:rsidRDefault="000A49E4" w:rsidP="001A08D8">
            <w:pPr>
              <w:jc w:val="center"/>
            </w:pPr>
            <w:r>
              <w:t>0</w:t>
            </w:r>
          </w:p>
        </w:tc>
      </w:tr>
      <w:tr w:rsidR="00403A62" w14:paraId="1CC5394A" w14:textId="77777777" w:rsidTr="00403A62">
        <w:trPr>
          <w:gridAfter w:val="1"/>
          <w:wAfter w:w="8" w:type="dxa"/>
          <w:trHeight w:val="1637"/>
        </w:trPr>
        <w:tc>
          <w:tcPr>
            <w:tcW w:w="8541" w:type="dxa"/>
            <w:gridSpan w:val="3"/>
            <w:shd w:val="clear" w:color="auto" w:fill="FFFFFF" w:themeFill="background1"/>
            <w:vAlign w:val="center"/>
          </w:tcPr>
          <w:p w14:paraId="1F18FD96" w14:textId="77777777" w:rsidR="00403A62" w:rsidRPr="00512D55" w:rsidRDefault="00403A62" w:rsidP="001A08D8">
            <w:pPr>
              <w:jc w:val="center"/>
            </w:pPr>
          </w:p>
        </w:tc>
      </w:tr>
      <w:tr w:rsidR="00A556BA" w14:paraId="4AE4CC5E" w14:textId="2AA411F3" w:rsidTr="000A49E4">
        <w:trPr>
          <w:gridAfter w:val="1"/>
          <w:wAfter w:w="8" w:type="dxa"/>
          <w:trHeight w:val="227"/>
        </w:trPr>
        <w:tc>
          <w:tcPr>
            <w:tcW w:w="4740" w:type="dxa"/>
            <w:shd w:val="clear" w:color="auto" w:fill="92CDDC" w:themeFill="accent5" w:themeFillTint="99"/>
            <w:vAlign w:val="center"/>
          </w:tcPr>
          <w:p w14:paraId="4AE4CC5B" w14:textId="7EBE5CF7" w:rsidR="00A556BA" w:rsidRPr="00512D55" w:rsidRDefault="00A556BA" w:rsidP="001A08D8">
            <w:r w:rsidRPr="004001FC">
              <w:rPr>
                <w:b/>
                <w:sz w:val="22"/>
                <w:szCs w:val="22"/>
              </w:rPr>
              <w:t>Other Suggestions</w:t>
            </w:r>
          </w:p>
        </w:tc>
        <w:tc>
          <w:tcPr>
            <w:tcW w:w="2811" w:type="dxa"/>
            <w:shd w:val="clear" w:color="auto" w:fill="92CDDC" w:themeFill="accent5" w:themeFillTint="99"/>
          </w:tcPr>
          <w:p w14:paraId="4AE4CC5C" w14:textId="621494B2" w:rsidR="00A556BA" w:rsidRPr="00512D55" w:rsidRDefault="00A556BA" w:rsidP="001A08D8">
            <w:pPr>
              <w:jc w:val="center"/>
            </w:pPr>
          </w:p>
        </w:tc>
        <w:tc>
          <w:tcPr>
            <w:tcW w:w="990" w:type="dxa"/>
            <w:shd w:val="clear" w:color="auto" w:fill="92CDDC" w:themeFill="accent5" w:themeFillTint="99"/>
          </w:tcPr>
          <w:p w14:paraId="33751565" w14:textId="76B392D3" w:rsidR="00A556BA" w:rsidRPr="00512D55" w:rsidRDefault="00A556BA" w:rsidP="001A08D8">
            <w:pPr>
              <w:jc w:val="center"/>
            </w:pPr>
          </w:p>
        </w:tc>
      </w:tr>
      <w:tr w:rsidR="00A556BA" w14:paraId="384E564C" w14:textId="77777777" w:rsidTr="000A49E4">
        <w:trPr>
          <w:gridAfter w:val="1"/>
          <w:wAfter w:w="8" w:type="dxa"/>
          <w:trHeight w:val="227"/>
        </w:trPr>
        <w:tc>
          <w:tcPr>
            <w:tcW w:w="4740" w:type="dxa"/>
            <w:shd w:val="clear" w:color="auto" w:fill="FFFFFF" w:themeFill="background1"/>
            <w:vAlign w:val="center"/>
          </w:tcPr>
          <w:p w14:paraId="3C0B8F20" w14:textId="139F1D8F" w:rsidR="00A556BA" w:rsidRPr="00512D55" w:rsidRDefault="00911CAB" w:rsidP="001A08D8">
            <w:r>
              <w:rPr>
                <w:rFonts w:hint="eastAsia"/>
              </w:rPr>
              <w:t>O</w:t>
            </w:r>
            <w:r>
              <w:t>-1</w:t>
            </w:r>
          </w:p>
        </w:tc>
        <w:tc>
          <w:tcPr>
            <w:tcW w:w="2811" w:type="dxa"/>
            <w:shd w:val="clear" w:color="auto" w:fill="FFFFFF" w:themeFill="background1"/>
          </w:tcPr>
          <w:p w14:paraId="227EA162" w14:textId="55F7D66E" w:rsidR="00A556BA" w:rsidRPr="00512D55" w:rsidRDefault="00911CAB" w:rsidP="001A08D8">
            <w:pPr>
              <w:jc w:val="center"/>
            </w:pPr>
            <w:r w:rsidRPr="00911CAB">
              <w:t>Celu (</w:t>
            </w:r>
            <w:proofErr w:type="spellStart"/>
            <w:r w:rsidRPr="00911CAB">
              <w:t>Blockgenic</w:t>
            </w:r>
            <w:proofErr w:type="spellEnd"/>
            <w:r w:rsidRPr="00911CAB">
              <w:t>)</w:t>
            </w:r>
          </w:p>
        </w:tc>
        <w:tc>
          <w:tcPr>
            <w:tcW w:w="990" w:type="dxa"/>
            <w:shd w:val="clear" w:color="auto" w:fill="FFFFFF" w:themeFill="background1"/>
          </w:tcPr>
          <w:p w14:paraId="6F01EF83" w14:textId="1FEA0FC2" w:rsidR="00A556BA" w:rsidRPr="00512D55" w:rsidRDefault="00911CAB" w:rsidP="001A08D8">
            <w:pPr>
              <w:jc w:val="center"/>
            </w:pPr>
            <w:r>
              <w:rPr>
                <w:rFonts w:hint="eastAsia"/>
              </w:rPr>
              <w:t>2</w:t>
            </w:r>
          </w:p>
        </w:tc>
      </w:tr>
      <w:tr w:rsidR="00A556BA" w14:paraId="4AE4CC62" w14:textId="60614A70" w:rsidTr="000A49E4">
        <w:trPr>
          <w:gridAfter w:val="1"/>
          <w:wAfter w:w="8" w:type="dxa"/>
          <w:trHeight w:val="227"/>
        </w:trPr>
        <w:tc>
          <w:tcPr>
            <w:tcW w:w="4740" w:type="dxa"/>
            <w:shd w:val="clear" w:color="auto" w:fill="FFFFFF" w:themeFill="background1"/>
            <w:vAlign w:val="center"/>
          </w:tcPr>
          <w:p w14:paraId="4AE4CC5F" w14:textId="1115DBBC" w:rsidR="00A556BA" w:rsidRPr="00512D55" w:rsidRDefault="00911CAB" w:rsidP="001A08D8">
            <w:r>
              <w:rPr>
                <w:rFonts w:hint="eastAsia"/>
              </w:rPr>
              <w:t>O</w:t>
            </w:r>
            <w:r>
              <w:t>-2</w:t>
            </w:r>
          </w:p>
        </w:tc>
        <w:tc>
          <w:tcPr>
            <w:tcW w:w="2811" w:type="dxa"/>
            <w:shd w:val="clear" w:color="auto" w:fill="FFFFFF" w:themeFill="background1"/>
          </w:tcPr>
          <w:p w14:paraId="4AE4CC60" w14:textId="26C90008" w:rsidR="00A556BA" w:rsidRPr="00512D55" w:rsidRDefault="00911CAB" w:rsidP="001A08D8">
            <w:pPr>
              <w:jc w:val="center"/>
            </w:pPr>
            <w:r w:rsidRPr="00911CAB">
              <w:t>murali</w:t>
            </w:r>
          </w:p>
        </w:tc>
        <w:tc>
          <w:tcPr>
            <w:tcW w:w="990" w:type="dxa"/>
            <w:shd w:val="clear" w:color="auto" w:fill="FFFFFF" w:themeFill="background1"/>
          </w:tcPr>
          <w:p w14:paraId="715EF6EC" w14:textId="371BDA41" w:rsidR="00A556BA" w:rsidRPr="00512D55" w:rsidRDefault="000A49E4" w:rsidP="001A08D8">
            <w:pPr>
              <w:jc w:val="center"/>
            </w:pPr>
            <w:r>
              <w:t>0</w:t>
            </w:r>
          </w:p>
        </w:tc>
      </w:tr>
    </w:tbl>
    <w:p w14:paraId="70B73A42" w14:textId="77777777" w:rsidR="00754645" w:rsidRDefault="00754645">
      <w:pPr>
        <w:widowControl/>
        <w:jc w:val="left"/>
        <w:rPr>
          <w:b/>
          <w:sz w:val="24"/>
          <w:szCs w:val="24"/>
        </w:rPr>
      </w:pPr>
      <w:r>
        <w:rPr>
          <w:b/>
          <w:sz w:val="24"/>
          <w:szCs w:val="24"/>
        </w:rPr>
        <w:br w:type="page"/>
      </w:r>
    </w:p>
    <w:p w14:paraId="4AE4CC7C" w14:textId="4634C004" w:rsidR="00AA0E43" w:rsidRPr="00AA0E43" w:rsidRDefault="00391FD7" w:rsidP="00AA0E43">
      <w:pPr>
        <w:pBdr>
          <w:bottom w:val="single" w:sz="6" w:space="1" w:color="auto"/>
        </w:pBdr>
        <w:rPr>
          <w:b/>
          <w:sz w:val="24"/>
          <w:szCs w:val="24"/>
        </w:rPr>
      </w:pPr>
      <w:r>
        <w:rPr>
          <w:b/>
          <w:sz w:val="24"/>
          <w:szCs w:val="24"/>
        </w:rPr>
        <w:lastRenderedPageBreak/>
        <w:t>Feedback and Replies</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bookmarkStart w:id="0" w:name="_GoBack"/>
      <w:r>
        <w:rPr>
          <w:b/>
          <w:sz w:val="22"/>
          <w:szCs w:val="22"/>
        </w:rPr>
        <w:t>A-----</w:t>
      </w:r>
      <w:r w:rsidR="007E1EE9" w:rsidRPr="007E1EE9">
        <w:rPr>
          <w:b/>
          <w:sz w:val="22"/>
          <w:szCs w:val="22"/>
        </w:rPr>
        <w:t>Arbitration</w:t>
      </w:r>
    </w:p>
    <w:p w14:paraId="661297A1" w14:textId="2C2DC256" w:rsidR="00F273FB" w:rsidRDefault="00F273FB" w:rsidP="00F273FB">
      <w:pPr>
        <w:widowControl/>
        <w:jc w:val="left"/>
        <w:rPr>
          <w:b/>
          <w:sz w:val="22"/>
          <w:szCs w:val="22"/>
        </w:rPr>
      </w:pPr>
    </w:p>
    <w:p w14:paraId="4A98EF23" w14:textId="77777777" w:rsidR="00391FD7" w:rsidRDefault="00391FD7" w:rsidP="00391FD7">
      <w:pPr>
        <w:shd w:val="clear" w:color="auto" w:fill="F2F2F2" w:themeFill="background1" w:themeFillShade="F2"/>
      </w:pPr>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681AE303" w14:textId="77777777" w:rsidR="00391FD7" w:rsidRPr="00817220" w:rsidRDefault="00391FD7" w:rsidP="00391FD7">
      <w:pPr>
        <w:shd w:val="clear" w:color="auto" w:fill="F2F2F2" w:themeFill="background1" w:themeFillShade="F2"/>
        <w:rPr>
          <w:b/>
        </w:rPr>
      </w:pPr>
      <w:r w:rsidRPr="00817220">
        <w:rPr>
          <w:b/>
        </w:rPr>
        <w:t>Newly added</w:t>
      </w:r>
    </w:p>
    <w:p w14:paraId="6A83C700" w14:textId="77777777" w:rsidR="00391FD7" w:rsidRDefault="00391FD7" w:rsidP="00391FD7">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5C762DD4" w14:textId="77777777" w:rsidR="00391FD7" w:rsidRPr="00F42225" w:rsidRDefault="00391FD7" w:rsidP="00391FD7"/>
    <w:p w14:paraId="3CC90E42" w14:textId="77777777" w:rsidR="00391FD7" w:rsidRPr="00091955" w:rsidRDefault="00391FD7" w:rsidP="00391FD7">
      <w:pPr>
        <w:shd w:val="clear" w:color="auto" w:fill="DAEEF3" w:themeFill="accent5" w:themeFillTint="33"/>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 23 May</w:t>
      </w:r>
    </w:p>
    <w:p w14:paraId="0834D791" w14:textId="77777777" w:rsidR="00391FD7" w:rsidRDefault="00391FD7" w:rsidP="00391FD7">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6E3E8421" w14:textId="77777777" w:rsidR="00391FD7" w:rsidRDefault="00391FD7" w:rsidP="00391FD7">
      <w:pPr>
        <w:ind w:left="420"/>
        <w:rPr>
          <w:color w:val="0070C0"/>
        </w:rPr>
      </w:pPr>
    </w:p>
    <w:p w14:paraId="6F5FD781" w14:textId="77777777" w:rsidR="00391FD7" w:rsidRPr="004166CF" w:rsidRDefault="00391FD7" w:rsidP="00391FD7">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ADB50E5" w14:textId="77777777" w:rsidR="00391FD7" w:rsidRPr="004166CF" w:rsidRDefault="00391FD7" w:rsidP="00391FD7">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5ABB43B9" w14:textId="77777777" w:rsidR="00391FD7" w:rsidRPr="004166CF" w:rsidRDefault="00391FD7" w:rsidP="00391FD7">
      <w:pPr>
        <w:ind w:left="420"/>
        <w:rPr>
          <w:color w:val="0070C0"/>
        </w:rPr>
      </w:pPr>
    </w:p>
    <w:p w14:paraId="5D21E493" w14:textId="77777777" w:rsidR="00391FD7" w:rsidRPr="004166CF" w:rsidRDefault="00391FD7" w:rsidP="00391FD7">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Moti </w:t>
      </w:r>
      <w:proofErr w:type="spellStart"/>
      <w:r w:rsidRPr="004166CF">
        <w:rPr>
          <w:color w:val="0070C0"/>
          <w:sz w:val="20"/>
          <w:szCs w:val="20"/>
        </w:rPr>
        <w:t>Tabulo</w:t>
      </w:r>
      <w:proofErr w:type="spellEnd"/>
      <w:r w:rsidRPr="004166CF">
        <w:rPr>
          <w:b/>
          <w:color w:val="0070C0"/>
          <w:sz w:val="20"/>
          <w:szCs w:val="20"/>
        </w:rPr>
        <w:t>] 8:22 GMT+8, 24 May</w:t>
      </w:r>
    </w:p>
    <w:p w14:paraId="784AC978" w14:textId="77777777" w:rsidR="00391FD7" w:rsidRPr="004166CF" w:rsidRDefault="00391FD7" w:rsidP="00391FD7">
      <w:pPr>
        <w:shd w:val="clear" w:color="auto" w:fill="DAEEF3" w:themeFill="accent5" w:themeFillTint="33"/>
        <w:ind w:left="420"/>
        <w:rPr>
          <w:color w:val="0070C0"/>
        </w:rPr>
      </w:pPr>
      <w:r w:rsidRPr="004166CF">
        <w:rPr>
          <w:color w:val="0070C0"/>
        </w:rPr>
        <w:t>Mao's reply is generally how it will work.</w:t>
      </w:r>
    </w:p>
    <w:p w14:paraId="72851D4E" w14:textId="77C21EC9" w:rsidR="00391FD7" w:rsidRDefault="00391FD7" w:rsidP="00F273FB">
      <w:pPr>
        <w:widowControl/>
        <w:jc w:val="left"/>
        <w:rPr>
          <w:b/>
          <w:sz w:val="22"/>
          <w:szCs w:val="22"/>
        </w:rPr>
      </w:pPr>
    </w:p>
    <w:p w14:paraId="6D24031F" w14:textId="1DC9E1EF" w:rsidR="00391FD7" w:rsidRDefault="00391FD7" w:rsidP="00F273FB">
      <w:pPr>
        <w:widowControl/>
        <w:jc w:val="left"/>
        <w:rPr>
          <w:b/>
          <w:sz w:val="22"/>
          <w:szCs w:val="22"/>
        </w:rPr>
      </w:pPr>
    </w:p>
    <w:p w14:paraId="7CA15C22" w14:textId="77777777" w:rsidR="00391FD7" w:rsidRDefault="00391FD7" w:rsidP="00391FD7">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55588048" w14:textId="77777777" w:rsidR="00391FD7" w:rsidRPr="00741A13" w:rsidRDefault="00391FD7" w:rsidP="00391FD7">
      <w:pPr>
        <w:shd w:val="clear" w:color="auto" w:fill="F2F2F2" w:themeFill="background1" w:themeFillShade="F2"/>
        <w:rPr>
          <w:b/>
        </w:rPr>
      </w:pPr>
      <w:r>
        <w:rPr>
          <w:b/>
        </w:rPr>
        <w:t xml:space="preserve">RDR </w:t>
      </w:r>
      <w:r w:rsidRPr="00741A13">
        <w:rPr>
          <w:b/>
        </w:rPr>
        <w:t>2.1</w:t>
      </w:r>
    </w:p>
    <w:p w14:paraId="3F3E34C8" w14:textId="77777777" w:rsidR="00391FD7" w:rsidRDefault="00391FD7" w:rsidP="00391FD7">
      <w:pPr>
        <w:shd w:val="clear" w:color="auto" w:fill="F2F2F2" w:themeFill="background1" w:themeFillShade="F2"/>
      </w:pPr>
      <w:r w:rsidRPr="00741A13">
        <w:t>Can we define "requires the approval of two of the three heads of power" What constitutes approval, specifically?</w:t>
      </w:r>
    </w:p>
    <w:p w14:paraId="507BA257" w14:textId="77777777" w:rsidR="00391FD7" w:rsidRDefault="00391FD7" w:rsidP="00391FD7"/>
    <w:p w14:paraId="320FBA99"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A-2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20765501" w14:textId="77777777" w:rsidR="00391FD7" w:rsidRPr="00F273FB" w:rsidRDefault="00391FD7" w:rsidP="00391FD7">
      <w:pPr>
        <w:shd w:val="clear" w:color="auto" w:fill="DAEEF3" w:themeFill="accent5" w:themeFillTint="33"/>
        <w:ind w:left="420"/>
        <w:rPr>
          <w:color w:val="0070C0"/>
        </w:rPr>
      </w:pPr>
      <w:r w:rsidRPr="00F273FB">
        <w:rPr>
          <w:color w:val="0070C0"/>
        </w:rPr>
        <w:t>Will check with the team on this and get back to you.</w:t>
      </w:r>
    </w:p>
    <w:p w14:paraId="76A7BD89" w14:textId="77777777" w:rsidR="00391FD7" w:rsidRDefault="00391FD7" w:rsidP="00391FD7"/>
    <w:p w14:paraId="1C1F1720" w14:textId="77777777" w:rsidR="00391FD7" w:rsidRPr="00E93136" w:rsidRDefault="00391FD7" w:rsidP="00391FD7">
      <w:pPr>
        <w:shd w:val="clear" w:color="auto" w:fill="DAEEF3" w:themeFill="accent5" w:themeFillTint="33"/>
        <w:ind w:left="420"/>
        <w:rPr>
          <w:color w:val="0070C0"/>
          <w:sz w:val="20"/>
          <w:szCs w:val="20"/>
        </w:rPr>
      </w:pPr>
      <w:r w:rsidRPr="00E93136">
        <w:rPr>
          <w:b/>
          <w:color w:val="0070C0"/>
          <w:sz w:val="20"/>
          <w:szCs w:val="20"/>
        </w:rPr>
        <w:t>Reply A-2 (2)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17:04 GMT+8, 28 May</w:t>
      </w:r>
    </w:p>
    <w:p w14:paraId="6FC6DEE5"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One of the heads of power (Community, BP and Forum) must support the decision to impeach an Arbitrator. This is </w:t>
      </w:r>
      <w:proofErr w:type="gramStart"/>
      <w:r w:rsidRPr="00E93136">
        <w:rPr>
          <w:color w:val="0070C0"/>
        </w:rPr>
        <w:t>in order to</w:t>
      </w:r>
      <w:proofErr w:type="gramEnd"/>
      <w:r w:rsidRPr="00E93136">
        <w:rPr>
          <w:color w:val="0070C0"/>
        </w:rPr>
        <w:t xml:space="preserve"> have checks on the forum and also to ensure the community does not engage in a witch hunt.</w:t>
      </w:r>
    </w:p>
    <w:p w14:paraId="3B61E0D7"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The RDR establishes the Principle that this should </w:t>
      </w:r>
      <w:proofErr w:type="gramStart"/>
      <w:r w:rsidRPr="00E93136">
        <w:rPr>
          <w:color w:val="0070C0"/>
        </w:rPr>
        <w:t>happen, but</w:t>
      </w:r>
      <w:proofErr w:type="gramEnd"/>
      <w:r w:rsidRPr="00E93136">
        <w:rPr>
          <w:color w:val="0070C0"/>
        </w:rPr>
        <w:t xml:space="preserve"> does not define the Implementation. The Implementation (i.e. what constitutes approval) will need to be defined by the Heads of Power themselves.</w:t>
      </w:r>
    </w:p>
    <w:p w14:paraId="34FB7671"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For e.g. for Community that may be in the form of Referenda/Ratification. For the Forum that may be in the form of a majority of the ECAF </w:t>
      </w:r>
      <w:proofErr w:type="spellStart"/>
      <w:r w:rsidRPr="00E93136">
        <w:rPr>
          <w:color w:val="0070C0"/>
        </w:rPr>
        <w:t>etc</w:t>
      </w:r>
      <w:proofErr w:type="spellEnd"/>
    </w:p>
    <w:p w14:paraId="2DFB9AD4" w14:textId="77777777" w:rsidR="00391FD7" w:rsidRDefault="00391FD7" w:rsidP="00391FD7">
      <w:pPr>
        <w:widowControl/>
        <w:jc w:val="left"/>
        <w:rPr>
          <w:b/>
          <w:sz w:val="22"/>
          <w:szCs w:val="22"/>
        </w:rPr>
      </w:pPr>
    </w:p>
    <w:p w14:paraId="286F7F53" w14:textId="77777777" w:rsidR="00391FD7" w:rsidRDefault="00391FD7" w:rsidP="00391FD7">
      <w:pPr>
        <w:widowControl/>
        <w:jc w:val="left"/>
        <w:rPr>
          <w:b/>
          <w:sz w:val="22"/>
          <w:szCs w:val="22"/>
        </w:rPr>
      </w:pPr>
    </w:p>
    <w:p w14:paraId="088CD227" w14:textId="77777777" w:rsidR="00391FD7" w:rsidRDefault="00391FD7" w:rsidP="00391FD7">
      <w:pPr>
        <w:widowControl/>
        <w:jc w:val="left"/>
        <w:rPr>
          <w:b/>
          <w:sz w:val="22"/>
          <w:szCs w:val="22"/>
        </w:rPr>
      </w:pPr>
    </w:p>
    <w:p w14:paraId="1D66C743" w14:textId="77777777" w:rsidR="00391FD7" w:rsidRDefault="00391FD7" w:rsidP="00391FD7">
      <w:pPr>
        <w:shd w:val="clear" w:color="auto" w:fill="F2F2F2" w:themeFill="background1" w:themeFillShade="F2"/>
      </w:pPr>
      <w:r>
        <w:rPr>
          <w:b/>
          <w:sz w:val="20"/>
          <w:szCs w:val="20"/>
        </w:rPr>
        <w:lastRenderedPageBreak/>
        <w:t xml:space="preserve">Proposal A-3 [From: </w:t>
      </w:r>
      <w:r>
        <w:rPr>
          <w:sz w:val="20"/>
          <w:szCs w:val="20"/>
        </w:rPr>
        <w:t>Josh Kauffman (EOS Canada)</w:t>
      </w:r>
      <w:r>
        <w:rPr>
          <w:b/>
          <w:sz w:val="20"/>
          <w:szCs w:val="20"/>
        </w:rPr>
        <w:t>] 10:27 GMT+8, 25 May</w:t>
      </w:r>
    </w:p>
    <w:p w14:paraId="0AF70573" w14:textId="77777777" w:rsidR="00391FD7" w:rsidRPr="00741A13" w:rsidRDefault="00391FD7" w:rsidP="00391FD7">
      <w:pPr>
        <w:shd w:val="clear" w:color="auto" w:fill="F2F2F2" w:themeFill="background1" w:themeFillShade="F2"/>
        <w:rPr>
          <w:b/>
        </w:rPr>
      </w:pPr>
      <w:r>
        <w:rPr>
          <w:b/>
        </w:rPr>
        <w:t>RDR 3.4</w:t>
      </w:r>
    </w:p>
    <w:p w14:paraId="4198B16B" w14:textId="77777777" w:rsidR="00391FD7" w:rsidRDefault="00391FD7" w:rsidP="00391FD7">
      <w:pPr>
        <w:shd w:val="clear" w:color="auto" w:fill="F2F2F2" w:themeFill="background1" w:themeFillShade="F2"/>
      </w:pPr>
      <w:r w:rsidRPr="00C6588B">
        <w:t>Should the length of delay that a respondent has be defined here as well? Or will this be in the Handbook? (so that it's easier to amend as needed too). Will there also be a public dashboard that we should call out in this document (once it has been established) that will serve as a public notice board?</w:t>
      </w:r>
    </w:p>
    <w:p w14:paraId="19DB28E5" w14:textId="77777777" w:rsidR="00391FD7" w:rsidRDefault="00391FD7" w:rsidP="00391FD7"/>
    <w:p w14:paraId="07BC9690"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A-3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68E8BCB8" w14:textId="77777777" w:rsidR="00391FD7" w:rsidRPr="00F273FB" w:rsidRDefault="00391FD7" w:rsidP="00391FD7">
      <w:pPr>
        <w:shd w:val="clear" w:color="auto" w:fill="DAEEF3" w:themeFill="accent5" w:themeFillTint="33"/>
        <w:ind w:left="420"/>
        <w:rPr>
          <w:color w:val="0070C0"/>
        </w:rPr>
      </w:pPr>
      <w:r w:rsidRPr="00F273FB">
        <w:rPr>
          <w:color w:val="0070C0"/>
        </w:rPr>
        <w:t>The preference is to keep this to the Handbook so that it is easier to modify. Yes, the idea will be to put all the details of the notification system/any public noticeboard in the Handbook too.</w:t>
      </w:r>
    </w:p>
    <w:p w14:paraId="439CD7B4" w14:textId="77777777" w:rsidR="00391FD7" w:rsidRPr="00F273FB" w:rsidRDefault="00391FD7" w:rsidP="00391FD7">
      <w:pPr>
        <w:shd w:val="clear" w:color="auto" w:fill="DAEEF3" w:themeFill="accent5" w:themeFillTint="33"/>
        <w:ind w:left="420"/>
        <w:rPr>
          <w:color w:val="0070C0"/>
        </w:rPr>
      </w:pPr>
      <w:r w:rsidRPr="00F273FB">
        <w:rPr>
          <w:color w:val="0070C0"/>
        </w:rPr>
        <w:t>This avoids the Forum having to seek re-approval from the Community for what are procedural changes.</w:t>
      </w:r>
    </w:p>
    <w:p w14:paraId="64ED3F46" w14:textId="77777777" w:rsidR="00391FD7" w:rsidRDefault="00391FD7" w:rsidP="00F273FB">
      <w:pPr>
        <w:widowControl/>
        <w:jc w:val="left"/>
        <w:rPr>
          <w:b/>
          <w:sz w:val="22"/>
          <w:szCs w:val="22"/>
        </w:rPr>
      </w:pPr>
    </w:p>
    <w:p w14:paraId="11CE06A3" w14:textId="27E161CD" w:rsidR="00391FD7" w:rsidRDefault="00391FD7" w:rsidP="00F273FB">
      <w:pPr>
        <w:widowControl/>
        <w:jc w:val="left"/>
        <w:rPr>
          <w:b/>
          <w:sz w:val="22"/>
          <w:szCs w:val="22"/>
        </w:rPr>
      </w:pPr>
    </w:p>
    <w:p w14:paraId="0B46B22B" w14:textId="77777777" w:rsidR="00391FD7" w:rsidRDefault="00391FD7" w:rsidP="00391FD7">
      <w:pPr>
        <w:shd w:val="clear" w:color="auto" w:fill="F2F2F2" w:themeFill="background1" w:themeFillShade="F2"/>
      </w:pPr>
      <w:r>
        <w:rPr>
          <w:b/>
          <w:sz w:val="20"/>
          <w:szCs w:val="20"/>
        </w:rPr>
        <w:t xml:space="preserve">Proposal A-4 [From: </w:t>
      </w:r>
      <w:r>
        <w:rPr>
          <w:sz w:val="20"/>
          <w:szCs w:val="20"/>
        </w:rPr>
        <w:t>Josh Kauffman (EOS Canada)</w:t>
      </w:r>
      <w:r>
        <w:rPr>
          <w:b/>
          <w:sz w:val="20"/>
          <w:szCs w:val="20"/>
        </w:rPr>
        <w:t>] 11:38 GMT+8, 25 May</w:t>
      </w:r>
    </w:p>
    <w:p w14:paraId="322DDF95" w14:textId="77777777" w:rsidR="00391FD7" w:rsidRPr="00741A13" w:rsidRDefault="00391FD7" w:rsidP="00391FD7">
      <w:pPr>
        <w:shd w:val="clear" w:color="auto" w:fill="F2F2F2" w:themeFill="background1" w:themeFillShade="F2"/>
        <w:rPr>
          <w:b/>
        </w:rPr>
      </w:pPr>
      <w:r>
        <w:rPr>
          <w:b/>
        </w:rPr>
        <w:t>RDR 3.5</w:t>
      </w:r>
    </w:p>
    <w:p w14:paraId="24E7274E" w14:textId="77777777" w:rsidR="00391FD7" w:rsidRDefault="00391FD7" w:rsidP="00391FD7">
      <w:pPr>
        <w:shd w:val="clear" w:color="auto" w:fill="F2F2F2" w:themeFill="background1" w:themeFillShade="F2"/>
      </w:pPr>
      <w:r w:rsidRPr="00C6588B">
        <w:t>Curious if there are any fees associated with emergency measures? Any fees levied against if there is no actual emergency? Can you provide one example of when this should be used, and one where it shouldn't be?</w:t>
      </w:r>
    </w:p>
    <w:p w14:paraId="52DB9C73" w14:textId="77777777" w:rsidR="00391FD7" w:rsidRDefault="00391FD7" w:rsidP="00391FD7"/>
    <w:p w14:paraId="4E0DBBB2"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A-4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1:23 GMT+8, 26 May</w:t>
      </w:r>
    </w:p>
    <w:p w14:paraId="7FE68649" w14:textId="77777777" w:rsidR="00391FD7" w:rsidRPr="00F273FB" w:rsidRDefault="00391FD7" w:rsidP="00391FD7">
      <w:pPr>
        <w:shd w:val="clear" w:color="auto" w:fill="DAEEF3" w:themeFill="accent5" w:themeFillTint="33"/>
        <w:ind w:left="420"/>
        <w:rPr>
          <w:color w:val="0070C0"/>
        </w:rPr>
      </w:pPr>
      <w:r w:rsidRPr="00F273FB">
        <w:rPr>
          <w:color w:val="0070C0"/>
        </w:rPr>
        <w:t>This will be up to the Forum to decide. I would think that yes, there should be an elevated fee for filing an Emergency claim. We want people to really think about whether this truly warrants emergency handling to avoid everyone ticking this by default.</w:t>
      </w:r>
    </w:p>
    <w:p w14:paraId="0C71ACFF" w14:textId="00067CF8" w:rsidR="00391FD7" w:rsidRDefault="00391FD7" w:rsidP="00F273FB">
      <w:pPr>
        <w:widowControl/>
        <w:jc w:val="left"/>
        <w:rPr>
          <w:b/>
          <w:sz w:val="22"/>
          <w:szCs w:val="22"/>
        </w:rPr>
      </w:pPr>
    </w:p>
    <w:p w14:paraId="13F4F0C4" w14:textId="36C54B4C" w:rsidR="00391FD7" w:rsidRDefault="00391FD7" w:rsidP="00F273FB">
      <w:pPr>
        <w:widowControl/>
        <w:jc w:val="left"/>
        <w:rPr>
          <w:b/>
          <w:sz w:val="22"/>
          <w:szCs w:val="22"/>
        </w:rPr>
      </w:pPr>
    </w:p>
    <w:p w14:paraId="5799D2AD" w14:textId="77777777" w:rsidR="00391FD7" w:rsidRDefault="00391FD7" w:rsidP="00391FD7">
      <w:pPr>
        <w:shd w:val="clear" w:color="auto" w:fill="F2F2F2" w:themeFill="background1" w:themeFillShade="F2"/>
      </w:pPr>
      <w:r>
        <w:rPr>
          <w:b/>
          <w:sz w:val="20"/>
          <w:szCs w:val="20"/>
        </w:rPr>
        <w:t xml:space="preserve">Proposal A-5 [From: </w:t>
      </w:r>
      <w:r>
        <w:rPr>
          <w:sz w:val="20"/>
          <w:szCs w:val="20"/>
        </w:rPr>
        <w:t>Josh Kauffman (EOS Canada)</w:t>
      </w:r>
      <w:r>
        <w:rPr>
          <w:b/>
          <w:sz w:val="20"/>
          <w:szCs w:val="20"/>
        </w:rPr>
        <w:t>] 11:45 GMT+8, 25 May</w:t>
      </w:r>
    </w:p>
    <w:p w14:paraId="4334176E" w14:textId="77777777" w:rsidR="00391FD7" w:rsidRPr="00741A13" w:rsidRDefault="00391FD7" w:rsidP="00391FD7">
      <w:pPr>
        <w:shd w:val="clear" w:color="auto" w:fill="F2F2F2" w:themeFill="background1" w:themeFillShade="F2"/>
        <w:rPr>
          <w:b/>
        </w:rPr>
      </w:pPr>
      <w:r>
        <w:rPr>
          <w:b/>
        </w:rPr>
        <w:t>RDR 5.1</w:t>
      </w:r>
    </w:p>
    <w:p w14:paraId="4073B5F8" w14:textId="77777777" w:rsidR="00391FD7" w:rsidRDefault="00391FD7" w:rsidP="00391FD7">
      <w:pPr>
        <w:shd w:val="clear" w:color="auto" w:fill="F2F2F2" w:themeFill="background1" w:themeFillShade="F2"/>
      </w:pPr>
      <w:r w:rsidRPr="007E1EE9">
        <w:t>Was wondering if before an Arb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3218D139" w14:textId="77777777" w:rsidR="00391FD7" w:rsidRDefault="00391FD7" w:rsidP="00391FD7"/>
    <w:p w14:paraId="7D1F4149"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A-5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33187599" w14:textId="77777777" w:rsidR="00391FD7" w:rsidRPr="00F273FB" w:rsidRDefault="00391FD7" w:rsidP="00391FD7">
      <w:pPr>
        <w:shd w:val="clear" w:color="auto" w:fill="DAEEF3" w:themeFill="accent5" w:themeFillTint="33"/>
        <w:ind w:left="420"/>
        <w:rPr>
          <w:color w:val="0070C0"/>
        </w:rPr>
      </w:pPr>
      <w:r w:rsidRPr="00F273FB">
        <w:rPr>
          <w:color w:val="0070C0"/>
        </w:rPr>
        <w:t xml:space="preserve">The Arbitrator needs to be independent. You can envisage a scenario where </w:t>
      </w:r>
      <w:proofErr w:type="gramStart"/>
      <w:r w:rsidRPr="00F273FB">
        <w:rPr>
          <w:color w:val="0070C0"/>
        </w:rPr>
        <w:t>one party</w:t>
      </w:r>
      <w:proofErr w:type="gramEnd"/>
      <w:r w:rsidRPr="00F273FB">
        <w:rPr>
          <w:color w:val="0070C0"/>
        </w:rPr>
        <w:t xml:space="preserve"> claims something that can only be disproved by a specific external expert. And then that party denies the Arbitrator access to that external expert for what are ostensibly cost reasons where they are in fact attempting to evade the scrutiny.</w:t>
      </w:r>
    </w:p>
    <w:p w14:paraId="4C642D99" w14:textId="77777777" w:rsidR="00391FD7" w:rsidRPr="00F273FB" w:rsidRDefault="00391FD7" w:rsidP="00391FD7">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we in effect end up </w:t>
      </w:r>
      <w:proofErr w:type="spellStart"/>
      <w:r w:rsidRPr="00F273FB">
        <w:rPr>
          <w:color w:val="0070C0"/>
        </w:rPr>
        <w:t>limitng</w:t>
      </w:r>
      <w:proofErr w:type="spellEnd"/>
      <w:r w:rsidRPr="00F273FB">
        <w:rPr>
          <w:color w:val="0070C0"/>
        </w:rPr>
        <w:t xml:space="preserve"> the Arbitrator's room to </w:t>
      </w:r>
      <w:proofErr w:type="spellStart"/>
      <w:r w:rsidRPr="00F273FB">
        <w:rPr>
          <w:color w:val="0070C0"/>
        </w:rPr>
        <w:t>manoeuvre</w:t>
      </w:r>
      <w:proofErr w:type="spellEnd"/>
      <w:r w:rsidRPr="00F273FB">
        <w:rPr>
          <w:color w:val="0070C0"/>
        </w:rPr>
        <w:t>.</w:t>
      </w:r>
    </w:p>
    <w:p w14:paraId="3A361735" w14:textId="77777777" w:rsidR="00391FD7" w:rsidRPr="00F273FB" w:rsidRDefault="00391FD7" w:rsidP="00391FD7">
      <w:pPr>
        <w:shd w:val="clear" w:color="auto" w:fill="DAEEF3" w:themeFill="accent5" w:themeFillTint="33"/>
        <w:ind w:left="420"/>
        <w:rPr>
          <w:color w:val="0070C0"/>
        </w:rPr>
      </w:pPr>
      <w:r w:rsidRPr="00F273FB">
        <w:rPr>
          <w:color w:val="0070C0"/>
        </w:rPr>
        <w:t>In practice the Forum will perform that oversight role of individual Arbitrators. Where an Arbitrator does not meet standard then they will face the scrutiny of their peers.</w:t>
      </w:r>
    </w:p>
    <w:p w14:paraId="1E71AAED" w14:textId="09B6FEAC" w:rsidR="00391FD7" w:rsidRDefault="00391FD7" w:rsidP="00F273FB">
      <w:pPr>
        <w:widowControl/>
        <w:jc w:val="left"/>
        <w:rPr>
          <w:b/>
          <w:sz w:val="22"/>
          <w:szCs w:val="22"/>
        </w:rPr>
      </w:pPr>
    </w:p>
    <w:p w14:paraId="45DA14B9" w14:textId="77777777" w:rsidR="00391FD7" w:rsidRDefault="00391FD7" w:rsidP="00391FD7">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5A59DF36" w14:textId="77777777" w:rsidR="00391FD7" w:rsidRDefault="00391FD7" w:rsidP="00391FD7">
      <w:pPr>
        <w:shd w:val="clear" w:color="auto" w:fill="F2F2F2" w:themeFill="background1" w:themeFillShade="F2"/>
      </w:pPr>
      <w:r>
        <w:rPr>
          <w:b/>
        </w:rPr>
        <w:t>RDR 5.3</w:t>
      </w:r>
    </w:p>
    <w:p w14:paraId="44D50AEF" w14:textId="77777777" w:rsidR="00391FD7" w:rsidRDefault="00391FD7" w:rsidP="00391FD7">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3C115761" w14:textId="77777777" w:rsidR="00391FD7" w:rsidRDefault="00391FD7" w:rsidP="00391FD7">
      <w:pPr>
        <w:rPr>
          <w:b/>
          <w:color w:val="0070C0"/>
          <w:sz w:val="20"/>
          <w:szCs w:val="20"/>
        </w:rPr>
      </w:pPr>
    </w:p>
    <w:p w14:paraId="0051F4F1" w14:textId="77777777" w:rsidR="00391FD7" w:rsidRPr="00E93136" w:rsidRDefault="00391FD7" w:rsidP="00391FD7">
      <w:pPr>
        <w:shd w:val="clear" w:color="auto" w:fill="DAEEF3" w:themeFill="accent5" w:themeFillTint="33"/>
        <w:ind w:left="420"/>
        <w:rPr>
          <w:color w:val="0070C0"/>
          <w:sz w:val="20"/>
          <w:szCs w:val="20"/>
        </w:rPr>
      </w:pPr>
      <w:r w:rsidRPr="00E93136">
        <w:rPr>
          <w:b/>
          <w:color w:val="0070C0"/>
          <w:sz w:val="20"/>
          <w:szCs w:val="20"/>
        </w:rPr>
        <w:t>Reply A-6 (1)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17:09 GMT+8, 28 May</w:t>
      </w:r>
    </w:p>
    <w:p w14:paraId="632E66B7" w14:textId="77777777" w:rsidR="00391FD7" w:rsidRPr="00E93136" w:rsidRDefault="00391FD7" w:rsidP="00391FD7">
      <w:pPr>
        <w:shd w:val="clear" w:color="auto" w:fill="DAEEF3" w:themeFill="accent5" w:themeFillTint="33"/>
        <w:ind w:left="420"/>
        <w:rPr>
          <w:color w:val="0070C0"/>
        </w:rPr>
      </w:pPr>
      <w:r w:rsidRPr="00E93136">
        <w:rPr>
          <w:color w:val="0070C0"/>
        </w:rPr>
        <w:t>Will be defined in the Handbook. As will change over time.</w:t>
      </w:r>
    </w:p>
    <w:p w14:paraId="0B222D9D" w14:textId="77777777" w:rsidR="00391FD7" w:rsidRDefault="00391FD7" w:rsidP="00391FD7">
      <w:pPr>
        <w:shd w:val="clear" w:color="auto" w:fill="F2F2F2" w:themeFill="background1" w:themeFillShade="F2"/>
      </w:pPr>
      <w:r>
        <w:rPr>
          <w:b/>
          <w:sz w:val="20"/>
          <w:szCs w:val="20"/>
        </w:rPr>
        <w:lastRenderedPageBreak/>
        <w:t xml:space="preserve">Proposal A-7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393CA1E6" w14:textId="77777777" w:rsidR="00391FD7" w:rsidRPr="00817220" w:rsidRDefault="00391FD7" w:rsidP="00391FD7">
      <w:pPr>
        <w:shd w:val="clear" w:color="auto" w:fill="F2F2F2" w:themeFill="background1" w:themeFillShade="F2"/>
        <w:rPr>
          <w:b/>
        </w:rPr>
      </w:pPr>
      <w:r>
        <w:rPr>
          <w:b/>
        </w:rPr>
        <w:t xml:space="preserve">RDR </w:t>
      </w:r>
      <w:r w:rsidRPr="00817220">
        <w:rPr>
          <w:b/>
        </w:rPr>
        <w:t>1.1</w:t>
      </w:r>
    </w:p>
    <w:p w14:paraId="661BC16E" w14:textId="77777777" w:rsidR="00391FD7" w:rsidRDefault="00391FD7" w:rsidP="00391FD7">
      <w:pPr>
        <w:shd w:val="clear" w:color="auto" w:fill="F2F2F2" w:themeFill="background1" w:themeFillShade="F2"/>
      </w:pPr>
      <w:r>
        <w:t>Add the following to "1.1 Nature of Disputes":</w:t>
      </w:r>
    </w:p>
    <w:p w14:paraId="51D880BC" w14:textId="77777777" w:rsidR="00391FD7" w:rsidRDefault="00391FD7" w:rsidP="00391FD7">
      <w:pPr>
        <w:pStyle w:val="a9"/>
        <w:numPr>
          <w:ilvl w:val="0"/>
          <w:numId w:val="1"/>
        </w:numPr>
        <w:shd w:val="clear" w:color="auto" w:fill="F2F2F2" w:themeFill="background1" w:themeFillShade="F2"/>
      </w:pPr>
      <w:r>
        <w:t>Requests for code changes on deployed smart contracts.</w:t>
      </w:r>
    </w:p>
    <w:p w14:paraId="79CF9C16" w14:textId="77777777" w:rsidR="00391FD7" w:rsidRDefault="00391FD7" w:rsidP="00391FD7">
      <w:pPr>
        <w:shd w:val="clear" w:color="auto" w:fill="F2F2F2" w:themeFill="background1" w:themeFillShade="F2"/>
      </w:pPr>
      <w:r>
        <w:t>(I contemplated adding possible reasons for needing to open such an arb request, but it is probably better to leave it broad)</w:t>
      </w:r>
    </w:p>
    <w:p w14:paraId="2CA3F87F" w14:textId="77777777" w:rsidR="00391FD7" w:rsidRDefault="00391FD7" w:rsidP="00391FD7"/>
    <w:p w14:paraId="2980E765"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A-7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1:11 GMT+8, 26 May</w:t>
      </w:r>
    </w:p>
    <w:p w14:paraId="5139DD90" w14:textId="77777777" w:rsidR="00391FD7" w:rsidRPr="00F273FB" w:rsidRDefault="00391FD7" w:rsidP="00391FD7">
      <w:pPr>
        <w:shd w:val="clear" w:color="auto" w:fill="DAEEF3" w:themeFill="accent5" w:themeFillTint="33"/>
        <w:ind w:left="420"/>
        <w:rPr>
          <w:color w:val="0070C0"/>
        </w:rPr>
      </w:pPr>
      <w:r w:rsidRPr="00F273FB">
        <w:rPr>
          <w:color w:val="0070C0"/>
        </w:rPr>
        <w:t xml:space="preserve">Indeed, this section is not intended to be exhaustive. Regarding the example, "Requests for code changes on deployed smart contracts", is this meant for the </w:t>
      </w:r>
      <w:proofErr w:type="spellStart"/>
      <w:r w:rsidRPr="00F273FB">
        <w:rPr>
          <w:color w:val="0070C0"/>
        </w:rPr>
        <w:t>DApp</w:t>
      </w:r>
      <w:proofErr w:type="spellEnd"/>
      <w:r w:rsidRPr="00F273FB">
        <w:rPr>
          <w:color w:val="0070C0"/>
        </w:rPr>
        <w:t xml:space="preserve"> developer? As I understand that a </w:t>
      </w:r>
      <w:proofErr w:type="spellStart"/>
      <w:r w:rsidRPr="00F273FB">
        <w:rPr>
          <w:color w:val="0070C0"/>
        </w:rPr>
        <w:t>DApp</w:t>
      </w:r>
      <w:proofErr w:type="spellEnd"/>
      <w:r w:rsidRPr="00F273FB">
        <w:rPr>
          <w:color w:val="0070C0"/>
        </w:rPr>
        <w:t xml:space="preserve"> developer has full rights to freeze and modify their own contract.</w:t>
      </w:r>
    </w:p>
    <w:p w14:paraId="33F5CF48" w14:textId="77777777" w:rsidR="00391FD7" w:rsidRPr="00F273FB" w:rsidRDefault="00391FD7" w:rsidP="00391FD7">
      <w:pPr>
        <w:shd w:val="clear" w:color="auto" w:fill="DAEEF3" w:themeFill="accent5" w:themeFillTint="33"/>
        <w:ind w:left="420"/>
        <w:rPr>
          <w:color w:val="0070C0"/>
        </w:rPr>
      </w:pPr>
      <w:proofErr w:type="gramStart"/>
      <w:r w:rsidRPr="00F273FB">
        <w:rPr>
          <w:color w:val="0070C0"/>
        </w:rPr>
        <w:t>Alternatively</w:t>
      </w:r>
      <w:proofErr w:type="gramEnd"/>
      <w:r w:rsidRPr="00F273FB">
        <w:rPr>
          <w:color w:val="0070C0"/>
        </w:rPr>
        <w:t xml:space="preserve"> if it is general in scope we could cover it by re-wording the 2nd example like so:</w:t>
      </w:r>
    </w:p>
    <w:p w14:paraId="781DBB32" w14:textId="77777777" w:rsidR="00391FD7" w:rsidRPr="00F273FB" w:rsidRDefault="00391FD7" w:rsidP="00391FD7">
      <w:pPr>
        <w:shd w:val="clear" w:color="auto" w:fill="DAEEF3" w:themeFill="accent5" w:themeFillTint="33"/>
        <w:ind w:left="420"/>
        <w:rPr>
          <w:color w:val="0070C0"/>
        </w:rPr>
      </w:pPr>
      <w:r w:rsidRPr="00F273FB">
        <w:rPr>
          <w:color w:val="0070C0"/>
        </w:rPr>
        <w:t>- Requests for (emergency) intervention for bug fixes or account freezes;</w:t>
      </w:r>
    </w:p>
    <w:p w14:paraId="27A3564A" w14:textId="77777777" w:rsidR="00391FD7" w:rsidRDefault="00391FD7" w:rsidP="00391FD7"/>
    <w:p w14:paraId="403228BA" w14:textId="77777777" w:rsidR="00391FD7" w:rsidRPr="00E93136" w:rsidRDefault="00391FD7" w:rsidP="00391FD7">
      <w:pPr>
        <w:shd w:val="clear" w:color="auto" w:fill="DAEEF3" w:themeFill="accent5" w:themeFillTint="33"/>
        <w:ind w:left="420"/>
        <w:rPr>
          <w:color w:val="0070C0"/>
          <w:sz w:val="20"/>
          <w:szCs w:val="20"/>
        </w:rPr>
      </w:pPr>
      <w:r w:rsidRPr="00E93136">
        <w:rPr>
          <w:b/>
          <w:color w:val="0070C0"/>
          <w:sz w:val="20"/>
          <w:szCs w:val="20"/>
        </w:rPr>
        <w:t>Reply A-7 (2)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16:49 GMT+8, 28 May</w:t>
      </w:r>
    </w:p>
    <w:p w14:paraId="5F514B39" w14:textId="77777777" w:rsidR="00391FD7" w:rsidRPr="00E93136" w:rsidRDefault="00391FD7" w:rsidP="00391FD7">
      <w:pPr>
        <w:shd w:val="clear" w:color="auto" w:fill="DAEEF3" w:themeFill="accent5" w:themeFillTint="33"/>
        <w:ind w:left="420"/>
        <w:rPr>
          <w:color w:val="0070C0"/>
        </w:rPr>
      </w:pPr>
      <w:r w:rsidRPr="00E93136">
        <w:rPr>
          <w:color w:val="0070C0"/>
        </w:rPr>
        <w:t>From the discussion in the EOS Gov Telegram channel it has been confirmed that the developer has full rights to modify/upgrade their smart contract if they should wish to do so.</w:t>
      </w:r>
    </w:p>
    <w:p w14:paraId="4CBFB9E0" w14:textId="77777777" w:rsidR="00391FD7" w:rsidRPr="00E93136" w:rsidRDefault="00391FD7" w:rsidP="00391FD7">
      <w:pPr>
        <w:shd w:val="clear" w:color="auto" w:fill="DAEEF3" w:themeFill="accent5" w:themeFillTint="33"/>
        <w:ind w:left="420"/>
        <w:rPr>
          <w:color w:val="0070C0"/>
        </w:rPr>
      </w:pPr>
      <w:r w:rsidRPr="00E93136">
        <w:rPr>
          <w:color w:val="0070C0"/>
        </w:rPr>
        <w:t>Therefore, I think this modification is no longer required.</w:t>
      </w:r>
    </w:p>
    <w:p w14:paraId="115979A1" w14:textId="77777777" w:rsidR="00391FD7" w:rsidRDefault="00391FD7" w:rsidP="00391FD7"/>
    <w:p w14:paraId="309BBF3A" w14:textId="77777777" w:rsidR="00391FD7" w:rsidRDefault="00391FD7" w:rsidP="00391FD7"/>
    <w:p w14:paraId="6203CE37" w14:textId="77777777" w:rsidR="00391FD7" w:rsidRDefault="00391FD7" w:rsidP="00391FD7">
      <w:pPr>
        <w:shd w:val="clear" w:color="auto" w:fill="F2F2F2" w:themeFill="background1" w:themeFillShade="F2"/>
      </w:pPr>
      <w:r>
        <w:rPr>
          <w:b/>
          <w:sz w:val="20"/>
          <w:szCs w:val="20"/>
        </w:rPr>
        <w:t xml:space="preserve">Proposal A-8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470AEC05" w14:textId="77777777" w:rsidR="00391FD7" w:rsidRPr="00817220" w:rsidRDefault="00391FD7" w:rsidP="00391FD7">
      <w:pPr>
        <w:shd w:val="clear" w:color="auto" w:fill="F2F2F2" w:themeFill="background1" w:themeFillShade="F2"/>
        <w:rPr>
          <w:b/>
        </w:rPr>
      </w:pPr>
      <w:r>
        <w:rPr>
          <w:b/>
        </w:rPr>
        <w:t xml:space="preserve">RDR </w:t>
      </w:r>
      <w:r w:rsidRPr="00817220">
        <w:rPr>
          <w:b/>
        </w:rPr>
        <w:t>3.4</w:t>
      </w:r>
    </w:p>
    <w:p w14:paraId="090D6612" w14:textId="77777777" w:rsidR="00391FD7" w:rsidRDefault="00391FD7" w:rsidP="00391FD7">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62116361" w14:textId="77777777" w:rsidR="00391FD7" w:rsidRDefault="00391FD7" w:rsidP="00391FD7"/>
    <w:p w14:paraId="501E6BD6"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A-8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3A1BC44A" w14:textId="77777777" w:rsidR="00391FD7" w:rsidRPr="00F273FB" w:rsidRDefault="00391FD7" w:rsidP="00391FD7">
      <w:pPr>
        <w:shd w:val="clear" w:color="auto" w:fill="DAEEF3" w:themeFill="accent5" w:themeFillTint="33"/>
        <w:ind w:left="420"/>
        <w:rPr>
          <w:color w:val="0070C0"/>
        </w:rPr>
      </w:pPr>
      <w:r w:rsidRPr="00F273FB">
        <w:rPr>
          <w:color w:val="0070C0"/>
        </w:rPr>
        <w:t>Correct. Copying in discussion from Telegram to preserve the flow of info:</w:t>
      </w:r>
    </w:p>
    <w:p w14:paraId="564612AA" w14:textId="77777777" w:rsidR="00391FD7" w:rsidRPr="00F273FB" w:rsidRDefault="00391FD7" w:rsidP="00391FD7">
      <w:pPr>
        <w:shd w:val="clear" w:color="auto" w:fill="DAEEF3" w:themeFill="accent5" w:themeFillTint="33"/>
        <w:ind w:left="420"/>
        <w:rPr>
          <w:color w:val="0070C0"/>
        </w:rPr>
      </w:pPr>
      <w:r w:rsidRPr="00F273FB">
        <w:rPr>
          <w:color w:val="0070C0"/>
        </w:rPr>
        <w:t xml:space="preserve">My understanding is that an on-chain messaging/notification system is </w:t>
      </w:r>
      <w:proofErr w:type="gramStart"/>
      <w:r w:rsidRPr="00F273FB">
        <w:rPr>
          <w:color w:val="0070C0"/>
        </w:rPr>
        <w:t>planned, but</w:t>
      </w:r>
      <w:proofErr w:type="gramEnd"/>
      <w:r w:rsidRPr="00F273FB">
        <w:rPr>
          <w:color w:val="0070C0"/>
        </w:rPr>
        <w:t xml:space="preserve"> will not be present until </w:t>
      </w:r>
      <w:proofErr w:type="spellStart"/>
      <w:r w:rsidRPr="00F273FB">
        <w:rPr>
          <w:color w:val="0070C0"/>
        </w:rPr>
        <w:t>some time</w:t>
      </w:r>
      <w:proofErr w:type="spellEnd"/>
      <w:r w:rsidRPr="00F273FB">
        <w:rPr>
          <w:color w:val="0070C0"/>
        </w:rPr>
        <w:t xml:space="preserve"> after launch.</w:t>
      </w:r>
    </w:p>
    <w:p w14:paraId="5946DE0C" w14:textId="77777777" w:rsidR="00391FD7" w:rsidRPr="00F273FB" w:rsidRDefault="00391FD7" w:rsidP="00391FD7">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in the interim the Arbitration Forum is considering a two pronged approach:</w:t>
      </w:r>
    </w:p>
    <w:p w14:paraId="0EC1477B" w14:textId="77777777" w:rsidR="00391FD7" w:rsidRPr="00F273FB" w:rsidRDefault="00391FD7" w:rsidP="00391FD7">
      <w:pPr>
        <w:shd w:val="clear" w:color="auto" w:fill="DAEEF3" w:themeFill="accent5" w:themeFillTint="33"/>
        <w:ind w:left="420"/>
        <w:rPr>
          <w:color w:val="0070C0"/>
        </w:rPr>
      </w:pPr>
      <w:r w:rsidRPr="00F273FB">
        <w:rPr>
          <w:color w:val="0070C0"/>
        </w:rPr>
        <w:t xml:space="preserve">- </w:t>
      </w:r>
      <w:proofErr w:type="spellStart"/>
      <w:r w:rsidRPr="00F273FB">
        <w:rPr>
          <w:color w:val="0070C0"/>
        </w:rPr>
        <w:t>DApps</w:t>
      </w:r>
      <w:proofErr w:type="spellEnd"/>
      <w:r w:rsidRPr="00F273FB">
        <w:rPr>
          <w:color w:val="0070C0"/>
        </w:rPr>
        <w:t xml:space="preserve">/Account holders that desire to do so may pre-register their EOS account and email address with the forum </w:t>
      </w:r>
    </w:p>
    <w:p w14:paraId="27DFFA59" w14:textId="77777777" w:rsidR="00391FD7" w:rsidRPr="00F273FB" w:rsidRDefault="00391FD7" w:rsidP="00391FD7">
      <w:pPr>
        <w:shd w:val="clear" w:color="auto" w:fill="DAEEF3" w:themeFill="accent5" w:themeFillTint="33"/>
        <w:ind w:left="420"/>
        <w:rPr>
          <w:color w:val="0070C0"/>
        </w:rPr>
      </w:pPr>
      <w:r w:rsidRPr="00F273FB">
        <w:rPr>
          <w:color w:val="0070C0"/>
        </w:rPr>
        <w:t>- For everyone else, a central case repository that people will need to periodically monitor in case their account is named as a Respondent</w:t>
      </w:r>
    </w:p>
    <w:p w14:paraId="5693F8CE" w14:textId="77777777" w:rsidR="00391FD7" w:rsidRPr="00F273FB" w:rsidRDefault="00391FD7" w:rsidP="00391FD7">
      <w:pPr>
        <w:shd w:val="clear" w:color="auto" w:fill="DAEEF3" w:themeFill="accent5" w:themeFillTint="33"/>
        <w:ind w:left="420"/>
        <w:rPr>
          <w:color w:val="0070C0"/>
        </w:rPr>
      </w:pPr>
      <w:r w:rsidRPr="00F273FB">
        <w:rPr>
          <w:color w:val="0070C0"/>
        </w:rPr>
        <w:t>Hence the need to keep the wording in the RDR flexible. This will be detailed in the Handbook as the exact notification system to be used will change</w:t>
      </w:r>
    </w:p>
    <w:p w14:paraId="05BCD3D3" w14:textId="77777777" w:rsidR="00391FD7" w:rsidRDefault="00391FD7" w:rsidP="00391FD7">
      <w:pPr>
        <w:rPr>
          <w:b/>
          <w:sz w:val="20"/>
          <w:szCs w:val="20"/>
        </w:rPr>
      </w:pPr>
    </w:p>
    <w:p w14:paraId="38170917" w14:textId="77777777" w:rsidR="00391FD7" w:rsidRPr="00E93136" w:rsidRDefault="00391FD7" w:rsidP="00391FD7">
      <w:pPr>
        <w:shd w:val="clear" w:color="auto" w:fill="DAEEF3" w:themeFill="accent5" w:themeFillTint="33"/>
        <w:ind w:left="420"/>
        <w:rPr>
          <w:color w:val="0070C0"/>
          <w:sz w:val="20"/>
          <w:szCs w:val="20"/>
        </w:rPr>
      </w:pPr>
      <w:r w:rsidRPr="00E93136">
        <w:rPr>
          <w:b/>
          <w:color w:val="0070C0"/>
          <w:sz w:val="20"/>
          <w:szCs w:val="20"/>
        </w:rPr>
        <w:t>Reply A-8 (2) [From:</w:t>
      </w:r>
      <w:r w:rsidRPr="00E93136">
        <w:rPr>
          <w:color w:val="0070C0"/>
          <w:sz w:val="20"/>
          <w:szCs w:val="20"/>
        </w:rPr>
        <w:t xml:space="preserve"> </w:t>
      </w:r>
      <w:proofErr w:type="spellStart"/>
      <w:r w:rsidRPr="00E93136">
        <w:rPr>
          <w:color w:val="0070C0"/>
          <w:sz w:val="20"/>
          <w:szCs w:val="20"/>
        </w:rPr>
        <w:t>SunTzu</w:t>
      </w:r>
      <w:proofErr w:type="spellEnd"/>
      <w:r w:rsidRPr="00E93136">
        <w:rPr>
          <w:b/>
          <w:color w:val="0070C0"/>
          <w:sz w:val="20"/>
          <w:szCs w:val="20"/>
        </w:rPr>
        <w:t>] GMT+8, 25 May</w:t>
      </w:r>
    </w:p>
    <w:p w14:paraId="66C47D1D" w14:textId="77777777" w:rsidR="00391FD7" w:rsidRPr="00E93136" w:rsidRDefault="00391FD7" w:rsidP="00391FD7">
      <w:pPr>
        <w:shd w:val="clear" w:color="auto" w:fill="DAEEF3" w:themeFill="accent5" w:themeFillTint="33"/>
        <w:ind w:left="420"/>
        <w:jc w:val="left"/>
        <w:rPr>
          <w:color w:val="0070C0"/>
        </w:rPr>
      </w:pPr>
      <w:r w:rsidRPr="00E93136">
        <w:rPr>
          <w:color w:val="0070C0"/>
        </w:rPr>
        <w:t>Right - an essential component of any dispute resolution is that the respondents be notified by some reasonable method that something's going on.</w:t>
      </w:r>
    </w:p>
    <w:p w14:paraId="1B009F7F" w14:textId="77777777" w:rsidR="00391FD7" w:rsidRPr="00E93136" w:rsidRDefault="00391FD7" w:rsidP="00391FD7">
      <w:pPr>
        <w:shd w:val="clear" w:color="auto" w:fill="DAEEF3" w:themeFill="accent5" w:themeFillTint="33"/>
        <w:ind w:left="420"/>
        <w:jc w:val="left"/>
        <w:rPr>
          <w:color w:val="0070C0"/>
        </w:rPr>
      </w:pPr>
      <w:r w:rsidRPr="00E93136">
        <w:rPr>
          <w:color w:val="0070C0"/>
        </w:rPr>
        <w:t xml:space="preserve">A messaging system is envisaged in various forms - see </w:t>
      </w:r>
      <w:hyperlink r:id="rId9" w:anchor="recovery-from-stolen-keys" w:history="1">
        <w:r w:rsidRPr="00E93136">
          <w:rPr>
            <w:rStyle w:val="a3"/>
            <w:color w:val="0070C0"/>
          </w:rPr>
          <w:t>https://github.com/EOSIO/Documentation/blob/master/TechnicalWhitePaper.md#recovery-from-stolen-keys</w:t>
        </w:r>
      </w:hyperlink>
      <w:r w:rsidRPr="00E93136">
        <w:rPr>
          <w:color w:val="0070C0"/>
        </w:rPr>
        <w:t xml:space="preserve">  and the section immediately above. </w:t>
      </w:r>
      <w:proofErr w:type="gramStart"/>
      <w:r w:rsidRPr="00E93136">
        <w:rPr>
          <w:color w:val="0070C0"/>
        </w:rPr>
        <w:t>Also</w:t>
      </w:r>
      <w:proofErr w:type="gramEnd"/>
      <w:r w:rsidRPr="00E93136">
        <w:rPr>
          <w:color w:val="0070C0"/>
        </w:rPr>
        <w:t xml:space="preserve"> there are a variety of plans to build </w:t>
      </w:r>
      <w:proofErr w:type="spellStart"/>
      <w:r w:rsidRPr="00E93136">
        <w:rPr>
          <w:color w:val="0070C0"/>
        </w:rPr>
        <w:t>dapps</w:t>
      </w:r>
      <w:proofErr w:type="spellEnd"/>
      <w:r w:rsidRPr="00E93136">
        <w:rPr>
          <w:color w:val="0070C0"/>
        </w:rPr>
        <w:t xml:space="preserve"> for twitter-, email-, txt-</w:t>
      </w:r>
      <w:r w:rsidRPr="00E93136">
        <w:rPr>
          <w:color w:val="0070C0"/>
        </w:rPr>
        <w:lastRenderedPageBreak/>
        <w:t xml:space="preserve">like apps. All of these will place demands on EOS.IO to develop a </w:t>
      </w:r>
      <w:proofErr w:type="gramStart"/>
      <w:r w:rsidRPr="00E93136">
        <w:rPr>
          <w:color w:val="0070C0"/>
        </w:rPr>
        <w:t>fairly sophisticated</w:t>
      </w:r>
      <w:proofErr w:type="gramEnd"/>
      <w:r w:rsidRPr="00E93136">
        <w:rPr>
          <w:color w:val="0070C0"/>
        </w:rPr>
        <w:t xml:space="preserve"> baseline of communications over time, so I think we can expect some good stuff to develop in the future.</w:t>
      </w:r>
    </w:p>
    <w:p w14:paraId="01F39C70" w14:textId="77777777" w:rsidR="00391FD7" w:rsidRPr="00E93136" w:rsidRDefault="00391FD7" w:rsidP="00391FD7">
      <w:pPr>
        <w:shd w:val="clear" w:color="auto" w:fill="DAEEF3" w:themeFill="accent5" w:themeFillTint="33"/>
        <w:ind w:left="420"/>
        <w:jc w:val="left"/>
        <w:rPr>
          <w:color w:val="0070C0"/>
        </w:rPr>
      </w:pPr>
      <w:proofErr w:type="gramStart"/>
      <w:r w:rsidRPr="00E93136">
        <w:rPr>
          <w:color w:val="0070C0"/>
        </w:rPr>
        <w:t>So</w:t>
      </w:r>
      <w:proofErr w:type="gramEnd"/>
      <w:r w:rsidRPr="00E93136">
        <w:rPr>
          <w:color w:val="0070C0"/>
        </w:rPr>
        <w:t xml:space="preserve"> we're likely stuck in limbo for a period of time until that settles; we have to get the arbitration up and going before the chain so we can support the chain ... but the chain itself is an essential part of the arbitration process.</w:t>
      </w:r>
    </w:p>
    <w:p w14:paraId="79C52B3B" w14:textId="77777777" w:rsidR="00391FD7" w:rsidRPr="00E93136" w:rsidRDefault="00391FD7" w:rsidP="00391FD7">
      <w:pPr>
        <w:shd w:val="clear" w:color="auto" w:fill="DAEEF3" w:themeFill="accent5" w:themeFillTint="33"/>
        <w:ind w:left="420"/>
        <w:jc w:val="left"/>
        <w:rPr>
          <w:color w:val="0070C0"/>
        </w:rPr>
      </w:pPr>
      <w:proofErr w:type="spellStart"/>
      <w:r w:rsidRPr="00E93136">
        <w:rPr>
          <w:color w:val="0070C0"/>
        </w:rPr>
        <w:t>Bootstaps</w:t>
      </w:r>
      <w:proofErr w:type="spellEnd"/>
      <w:r w:rsidRPr="00E93136">
        <w:rPr>
          <w:color w:val="0070C0"/>
        </w:rPr>
        <w:t>, meet gravity!</w:t>
      </w:r>
    </w:p>
    <w:p w14:paraId="1C187FA2" w14:textId="77777777" w:rsidR="00391FD7" w:rsidRDefault="00391FD7" w:rsidP="00391FD7">
      <w:pPr>
        <w:widowControl/>
        <w:jc w:val="left"/>
        <w:rPr>
          <w:b/>
          <w:sz w:val="22"/>
          <w:szCs w:val="22"/>
        </w:rPr>
      </w:pPr>
    </w:p>
    <w:p w14:paraId="5BB12508" w14:textId="77777777" w:rsidR="00391FD7" w:rsidRDefault="00391FD7" w:rsidP="00391FD7">
      <w:pPr>
        <w:widowControl/>
        <w:jc w:val="left"/>
        <w:rPr>
          <w:b/>
          <w:sz w:val="22"/>
          <w:szCs w:val="22"/>
        </w:rPr>
      </w:pPr>
    </w:p>
    <w:p w14:paraId="35E6798D" w14:textId="77777777" w:rsidR="00391FD7" w:rsidRDefault="00391FD7" w:rsidP="00391FD7">
      <w:pPr>
        <w:shd w:val="clear" w:color="auto" w:fill="F2F2F2" w:themeFill="background1" w:themeFillShade="F2"/>
      </w:pPr>
      <w:r>
        <w:rPr>
          <w:b/>
          <w:sz w:val="20"/>
          <w:szCs w:val="20"/>
        </w:rPr>
        <w:t xml:space="preserve">Proposal A-9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65D1E14C" w14:textId="77777777" w:rsidR="00391FD7" w:rsidRPr="00817220" w:rsidRDefault="00391FD7" w:rsidP="00391FD7">
      <w:pPr>
        <w:shd w:val="clear" w:color="auto" w:fill="F2F2F2" w:themeFill="background1" w:themeFillShade="F2"/>
        <w:rPr>
          <w:b/>
        </w:rPr>
      </w:pPr>
      <w:r>
        <w:rPr>
          <w:b/>
        </w:rPr>
        <w:t xml:space="preserve">RDR </w:t>
      </w:r>
      <w:r w:rsidRPr="00817220">
        <w:rPr>
          <w:b/>
        </w:rPr>
        <w:t>4.2</w:t>
      </w:r>
    </w:p>
    <w:p w14:paraId="3FBD20F6" w14:textId="77777777" w:rsidR="00391FD7" w:rsidRDefault="00391FD7" w:rsidP="00391FD7">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55A65CFA" w14:textId="77777777" w:rsidR="00391FD7" w:rsidRDefault="00391FD7" w:rsidP="00391FD7">
      <w:pPr>
        <w:shd w:val="clear" w:color="auto" w:fill="F2F2F2" w:themeFill="background1" w:themeFillShade="F2"/>
      </w:pPr>
      <w:r>
        <w:t>---change to---</w:t>
      </w:r>
    </w:p>
    <w:p w14:paraId="6A49B3F7" w14:textId="77777777" w:rsidR="00391FD7" w:rsidRPr="009676B3" w:rsidRDefault="00391FD7" w:rsidP="00391FD7">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288A0012" w14:textId="77777777" w:rsidR="00391FD7" w:rsidRPr="00817220" w:rsidRDefault="00391FD7" w:rsidP="00391FD7">
      <w:pPr>
        <w:shd w:val="clear" w:color="auto" w:fill="F2F2F2" w:themeFill="background1" w:themeFillShade="F2"/>
        <w:rPr>
          <w:i/>
        </w:rPr>
      </w:pPr>
      <w:r w:rsidRPr="00817220">
        <w:rPr>
          <w:i/>
        </w:rPr>
        <w:t>The Arbitrator needs to be independent from the parties and any other relevant persons.</w:t>
      </w:r>
    </w:p>
    <w:p w14:paraId="5131773F" w14:textId="77777777" w:rsidR="00391FD7" w:rsidRDefault="00391FD7" w:rsidP="00391FD7">
      <w:pPr>
        <w:shd w:val="clear" w:color="auto" w:fill="F2F2F2" w:themeFill="background1" w:themeFillShade="F2"/>
      </w:pPr>
      <w:r>
        <w:t>---change to---</w:t>
      </w:r>
    </w:p>
    <w:p w14:paraId="71B89B61" w14:textId="77777777" w:rsidR="00391FD7" w:rsidRPr="009676B3" w:rsidRDefault="00391FD7" w:rsidP="00391FD7">
      <w:pPr>
        <w:shd w:val="clear" w:color="auto" w:fill="F2F2F2" w:themeFill="background1" w:themeFillShade="F2"/>
        <w:rPr>
          <w:i/>
        </w:rPr>
      </w:pPr>
      <w:r w:rsidRPr="009676B3">
        <w:rPr>
          <w:i/>
        </w:rPr>
        <w:t>The Arbitrator needs to be independent from the parties and any other relevant entities.</w:t>
      </w:r>
    </w:p>
    <w:p w14:paraId="522DBCDE" w14:textId="77777777" w:rsidR="00391FD7" w:rsidRDefault="00391FD7" w:rsidP="00391FD7"/>
    <w:p w14:paraId="3FB36864"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0:08 GMT+8, 26 May</w:t>
      </w:r>
    </w:p>
    <w:p w14:paraId="60B892B4" w14:textId="77777777" w:rsidR="00391FD7" w:rsidRPr="00F273FB" w:rsidRDefault="00391FD7" w:rsidP="00391FD7">
      <w:pPr>
        <w:shd w:val="clear" w:color="auto" w:fill="DAEEF3" w:themeFill="accent5" w:themeFillTint="33"/>
        <w:ind w:left="420"/>
        <w:jc w:val="left"/>
        <w:rPr>
          <w:color w:val="0070C0"/>
        </w:rPr>
      </w:pPr>
      <w:r w:rsidRPr="00F273FB">
        <w:rPr>
          <w:color w:val="0070C0"/>
        </w:rPr>
        <w:t>I agree with both changes Todor proposed.</w:t>
      </w:r>
    </w:p>
    <w:p w14:paraId="23E0DD15" w14:textId="77777777" w:rsidR="00391FD7" w:rsidRDefault="00391FD7" w:rsidP="00391FD7"/>
    <w:p w14:paraId="048E325E"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A-9 (2)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5E2EFB6A" w14:textId="77777777" w:rsidR="00391FD7" w:rsidRPr="00F273FB" w:rsidRDefault="00391FD7" w:rsidP="00391FD7">
      <w:pPr>
        <w:shd w:val="clear" w:color="auto" w:fill="DAEEF3" w:themeFill="accent5" w:themeFillTint="33"/>
        <w:ind w:left="420"/>
        <w:rPr>
          <w:color w:val="0070C0"/>
        </w:rPr>
      </w:pPr>
      <w:r w:rsidRPr="00F273FB">
        <w:rPr>
          <w:color w:val="0070C0"/>
        </w:rPr>
        <w:t>My understanding is the legalistically "periodically" implies a set/defined schedule. Whereas from "time to time" means as and when it is found necessary. The forum at the beginning might need to make changes very frequently vs when it is mature it will be very infrequently.</w:t>
      </w:r>
    </w:p>
    <w:p w14:paraId="4B700559" w14:textId="77777777" w:rsidR="00391FD7" w:rsidRPr="00F273FB" w:rsidRDefault="00391FD7" w:rsidP="00391FD7">
      <w:pPr>
        <w:shd w:val="clear" w:color="auto" w:fill="DAEEF3" w:themeFill="accent5" w:themeFillTint="33"/>
        <w:ind w:left="420"/>
        <w:rPr>
          <w:color w:val="0070C0"/>
        </w:rPr>
      </w:pPr>
      <w:r w:rsidRPr="00F273FB">
        <w:rPr>
          <w:color w:val="0070C0"/>
        </w:rPr>
        <w:t>"Persons" vs "Entities" please see feedback from Sun Tzu.</w:t>
      </w:r>
    </w:p>
    <w:p w14:paraId="2389FA21" w14:textId="77777777" w:rsidR="00391FD7" w:rsidRDefault="00391FD7" w:rsidP="00391FD7"/>
    <w:p w14:paraId="7F4D92CF" w14:textId="77777777" w:rsidR="00391FD7" w:rsidRPr="00E93136" w:rsidRDefault="00391FD7" w:rsidP="00391FD7">
      <w:pPr>
        <w:shd w:val="clear" w:color="auto" w:fill="DAEEF3" w:themeFill="accent5" w:themeFillTint="33"/>
        <w:ind w:left="420"/>
        <w:rPr>
          <w:color w:val="0070C0"/>
          <w:sz w:val="20"/>
          <w:szCs w:val="20"/>
        </w:rPr>
      </w:pPr>
      <w:r w:rsidRPr="00E93136">
        <w:rPr>
          <w:b/>
          <w:color w:val="0070C0"/>
          <w:sz w:val="20"/>
          <w:szCs w:val="20"/>
        </w:rPr>
        <w:t>Reply A-9 (3)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17:08 GMT+8, 28 May</w:t>
      </w:r>
    </w:p>
    <w:p w14:paraId="5E0612B2" w14:textId="77777777" w:rsidR="00391FD7" w:rsidRPr="00E93136" w:rsidRDefault="00391FD7" w:rsidP="00391FD7">
      <w:pPr>
        <w:shd w:val="clear" w:color="auto" w:fill="DAEEF3" w:themeFill="accent5" w:themeFillTint="33"/>
        <w:ind w:left="420"/>
        <w:rPr>
          <w:color w:val="0070C0"/>
        </w:rPr>
      </w:pPr>
      <w:r w:rsidRPr="00E93136">
        <w:rPr>
          <w:color w:val="0070C0"/>
        </w:rPr>
        <w:t>Incorporating Sun Tzu's comment here for reference.</w:t>
      </w:r>
    </w:p>
    <w:p w14:paraId="2A082E7A"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Persons is the more usual term in legal description because it includes natural persons (humans) and legal persons (corporations created "at law" or by legislation). I agree it's very confusing because you </w:t>
      </w:r>
      <w:proofErr w:type="gramStart"/>
      <w:r w:rsidRPr="00E93136">
        <w:rPr>
          <w:color w:val="0070C0"/>
        </w:rPr>
        <w:t>have to</w:t>
      </w:r>
      <w:proofErr w:type="gramEnd"/>
      <w:r w:rsidRPr="00E93136">
        <w:rPr>
          <w:color w:val="0070C0"/>
        </w:rPr>
        <w:t xml:space="preserve"> write to one audience or another and the other is always going to be confused.</w:t>
      </w:r>
    </w:p>
    <w:p w14:paraId="16EBC2CF"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Where this becomes interesting is that as we get further along in the process, we will want to create an augmented version of the RDR with comments along the side to explain these things. Unfortunately, if we explain it in too much detail in the text, the size </w:t>
      </w:r>
      <w:proofErr w:type="gramStart"/>
      <w:r w:rsidRPr="00E93136">
        <w:rPr>
          <w:color w:val="0070C0"/>
        </w:rPr>
        <w:t>explodes</w:t>
      </w:r>
      <w:proofErr w:type="gramEnd"/>
      <w:r w:rsidRPr="00E93136">
        <w:rPr>
          <w:color w:val="0070C0"/>
        </w:rPr>
        <w:t xml:space="preserve"> and we introduce confusions. A very big lesson from the past is that we want as little as possible in the RDR (and Constitution) and to kick explanation and detail out to other places.</w:t>
      </w:r>
    </w:p>
    <w:p w14:paraId="4C54C548" w14:textId="6B2128DB" w:rsidR="00391FD7" w:rsidRDefault="00391FD7" w:rsidP="00F273FB">
      <w:pPr>
        <w:widowControl/>
        <w:jc w:val="left"/>
        <w:rPr>
          <w:b/>
          <w:sz w:val="22"/>
          <w:szCs w:val="22"/>
        </w:rPr>
      </w:pPr>
    </w:p>
    <w:p w14:paraId="72294142" w14:textId="33B969CD" w:rsidR="00391FD7" w:rsidRDefault="00391FD7" w:rsidP="00F273FB">
      <w:pPr>
        <w:widowControl/>
        <w:jc w:val="left"/>
        <w:rPr>
          <w:b/>
          <w:sz w:val="22"/>
          <w:szCs w:val="22"/>
        </w:rPr>
      </w:pPr>
    </w:p>
    <w:p w14:paraId="6B1CBBCE" w14:textId="485DC1FA" w:rsidR="00391FD7" w:rsidRDefault="00391FD7" w:rsidP="00F273FB">
      <w:pPr>
        <w:widowControl/>
        <w:jc w:val="left"/>
        <w:rPr>
          <w:b/>
          <w:sz w:val="22"/>
          <w:szCs w:val="22"/>
        </w:rPr>
      </w:pPr>
    </w:p>
    <w:p w14:paraId="4FE75C46" w14:textId="79CBDC11" w:rsidR="00391FD7" w:rsidRDefault="00391FD7" w:rsidP="00F273FB">
      <w:pPr>
        <w:widowControl/>
        <w:jc w:val="left"/>
        <w:rPr>
          <w:b/>
          <w:sz w:val="22"/>
          <w:szCs w:val="22"/>
        </w:rPr>
      </w:pPr>
    </w:p>
    <w:p w14:paraId="1CC674EF" w14:textId="0480B8F0" w:rsidR="00391FD7" w:rsidRDefault="00391FD7" w:rsidP="00F273FB">
      <w:pPr>
        <w:widowControl/>
        <w:jc w:val="left"/>
        <w:rPr>
          <w:b/>
          <w:sz w:val="22"/>
          <w:szCs w:val="22"/>
        </w:rPr>
      </w:pPr>
    </w:p>
    <w:p w14:paraId="594386EF" w14:textId="0E9C5E10" w:rsidR="00391FD7" w:rsidRDefault="00391FD7" w:rsidP="00F273FB">
      <w:pPr>
        <w:widowControl/>
        <w:jc w:val="left"/>
        <w:rPr>
          <w:b/>
          <w:sz w:val="22"/>
          <w:szCs w:val="22"/>
        </w:rPr>
      </w:pPr>
    </w:p>
    <w:p w14:paraId="64AE4A34" w14:textId="77777777" w:rsidR="00391FD7" w:rsidRDefault="00391FD7" w:rsidP="00391FD7">
      <w:pPr>
        <w:shd w:val="clear" w:color="auto" w:fill="F2F2F2" w:themeFill="background1" w:themeFillShade="F2"/>
      </w:pPr>
      <w:r>
        <w:rPr>
          <w:b/>
          <w:sz w:val="20"/>
          <w:szCs w:val="20"/>
        </w:rPr>
        <w:lastRenderedPageBreak/>
        <w:t xml:space="preserve">Proposal A-10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0D61AA40" w14:textId="77777777" w:rsidR="00391FD7" w:rsidRPr="00817220" w:rsidRDefault="00391FD7" w:rsidP="00391FD7">
      <w:pPr>
        <w:shd w:val="clear" w:color="auto" w:fill="F2F2F2" w:themeFill="background1" w:themeFillShade="F2"/>
        <w:rPr>
          <w:b/>
        </w:rPr>
      </w:pPr>
      <w:r>
        <w:rPr>
          <w:b/>
        </w:rPr>
        <w:t>RDR 5.8</w:t>
      </w:r>
    </w:p>
    <w:p w14:paraId="76CD084D" w14:textId="77777777" w:rsidR="00391FD7" w:rsidRDefault="00391FD7" w:rsidP="00391FD7">
      <w:pPr>
        <w:pStyle w:val="a9"/>
        <w:numPr>
          <w:ilvl w:val="0"/>
          <w:numId w:val="1"/>
        </w:numPr>
        <w:shd w:val="clear" w:color="auto" w:fill="F2F2F2" w:themeFill="background1" w:themeFillShade="F2"/>
      </w:pPr>
      <w:r>
        <w:t>The name of the Arbitrator,"</w:t>
      </w:r>
    </w:p>
    <w:p w14:paraId="32C474E0" w14:textId="77777777" w:rsidR="00391FD7" w:rsidRDefault="00391FD7" w:rsidP="00391FD7">
      <w:pPr>
        <w:pStyle w:val="a9"/>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35C47571" w14:textId="77777777" w:rsidR="00391FD7" w:rsidRDefault="00391FD7" w:rsidP="00391FD7">
      <w:pPr>
        <w:shd w:val="clear" w:color="auto" w:fill="F2F2F2" w:themeFill="background1" w:themeFillShade="F2"/>
      </w:pPr>
      <w:r>
        <w:t xml:space="preserve">    Alternatively, this can be left to the discretion of the </w:t>
      </w:r>
      <w:proofErr w:type="gramStart"/>
      <w:r>
        <w:t>particular Arbitrator</w:t>
      </w:r>
      <w:proofErr w:type="gramEnd"/>
      <w:r>
        <w:t xml:space="preserve"> forum.</w:t>
      </w:r>
    </w:p>
    <w:p w14:paraId="4CDA2F24" w14:textId="77777777" w:rsidR="00391FD7" w:rsidRDefault="00391FD7" w:rsidP="00391FD7"/>
    <w:p w14:paraId="694F4FAB"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A-10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0:11 GMT+8, 26 May</w:t>
      </w:r>
    </w:p>
    <w:p w14:paraId="22B039ED" w14:textId="77777777" w:rsidR="00391FD7" w:rsidRPr="00F273FB" w:rsidRDefault="00391FD7" w:rsidP="00391FD7">
      <w:pPr>
        <w:shd w:val="clear" w:color="auto" w:fill="DAEEF3" w:themeFill="accent5" w:themeFillTint="33"/>
        <w:ind w:left="420"/>
        <w:jc w:val="left"/>
        <w:rPr>
          <w:color w:val="0070C0"/>
        </w:rPr>
      </w:pPr>
      <w:r w:rsidRPr="00F273FB">
        <w:rPr>
          <w:color w:val="0070C0"/>
        </w:rPr>
        <w:t>Agree that we'll need to have something talking about identity of Arbs, even if it's just to say that identity will be defined within the handbook of each Arb Forum.</w:t>
      </w:r>
    </w:p>
    <w:p w14:paraId="5DAAF4AA" w14:textId="77777777" w:rsidR="00391FD7" w:rsidRDefault="00391FD7" w:rsidP="00391FD7"/>
    <w:p w14:paraId="0279071C" w14:textId="77777777" w:rsidR="00391FD7" w:rsidRPr="00E93136" w:rsidRDefault="00391FD7" w:rsidP="00391FD7">
      <w:pPr>
        <w:shd w:val="clear" w:color="auto" w:fill="DAEEF3" w:themeFill="accent5" w:themeFillTint="33"/>
        <w:ind w:left="420"/>
        <w:rPr>
          <w:color w:val="0070C0"/>
          <w:sz w:val="20"/>
          <w:szCs w:val="20"/>
        </w:rPr>
      </w:pPr>
      <w:r w:rsidRPr="00E93136">
        <w:rPr>
          <w:b/>
          <w:color w:val="0070C0"/>
          <w:sz w:val="20"/>
          <w:szCs w:val="20"/>
        </w:rPr>
        <w:t>Reply A-10 (2) [From:</w:t>
      </w:r>
      <w:r w:rsidRPr="00E93136">
        <w:rPr>
          <w:color w:val="0070C0"/>
          <w:sz w:val="20"/>
          <w:szCs w:val="20"/>
        </w:rPr>
        <w:t xml:space="preserve"> </w:t>
      </w:r>
      <w:proofErr w:type="spellStart"/>
      <w:proofErr w:type="gramStart"/>
      <w:r w:rsidRPr="00E93136">
        <w:rPr>
          <w:color w:val="0070C0"/>
          <w:sz w:val="20"/>
          <w:szCs w:val="20"/>
        </w:rPr>
        <w:t>SunTzu</w:t>
      </w:r>
      <w:proofErr w:type="spellEnd"/>
      <w:r w:rsidRPr="00E93136">
        <w:rPr>
          <w:color w:val="0070C0"/>
          <w:sz w:val="20"/>
          <w:szCs w:val="20"/>
        </w:rPr>
        <w:t xml:space="preserve"> </w:t>
      </w:r>
      <w:r w:rsidRPr="00E93136">
        <w:rPr>
          <w:b/>
          <w:color w:val="0070C0"/>
          <w:sz w:val="20"/>
          <w:szCs w:val="20"/>
        </w:rPr>
        <w:t>]</w:t>
      </w:r>
      <w:proofErr w:type="gramEnd"/>
      <w:r w:rsidRPr="00E93136">
        <w:rPr>
          <w:b/>
          <w:color w:val="0070C0"/>
          <w:sz w:val="20"/>
          <w:szCs w:val="20"/>
        </w:rPr>
        <w:t xml:space="preserve"> GMT+8, 25 May</w:t>
      </w:r>
    </w:p>
    <w:p w14:paraId="78127F7B" w14:textId="77777777" w:rsidR="00391FD7" w:rsidRPr="00E93136" w:rsidRDefault="00391FD7" w:rsidP="00391FD7">
      <w:pPr>
        <w:shd w:val="clear" w:color="auto" w:fill="DAEEF3" w:themeFill="accent5" w:themeFillTint="33"/>
        <w:ind w:left="420"/>
        <w:rPr>
          <w:color w:val="0070C0"/>
        </w:rPr>
      </w:pPr>
      <w:proofErr w:type="spellStart"/>
      <w:proofErr w:type="gramStart"/>
      <w:r w:rsidRPr="00E93136">
        <w:rPr>
          <w:color w:val="0070C0"/>
        </w:rPr>
        <w:t>Ahhh</w:t>
      </w:r>
      <w:proofErr w:type="spellEnd"/>
      <w:r w:rsidRPr="00E93136">
        <w:rPr>
          <w:color w:val="0070C0"/>
        </w:rPr>
        <w:t>..</w:t>
      </w:r>
      <w:proofErr w:type="gramEnd"/>
      <w:r w:rsidRPr="00E93136">
        <w:rPr>
          <w:color w:val="0070C0"/>
        </w:rPr>
        <w:t xml:space="preserve"> this opens a can of worms</w:t>
      </w:r>
      <w:r>
        <w:rPr>
          <w:color w:val="0070C0"/>
        </w:rPr>
        <w:t xml:space="preserve">. </w:t>
      </w:r>
      <w:r w:rsidRPr="00E93136">
        <w:rPr>
          <w:color w:val="0070C0"/>
        </w:rPr>
        <w:t>The Arbitrator rules on their reputation, and that reputation can be any name that is consistent over time.</w:t>
      </w:r>
    </w:p>
    <w:p w14:paraId="78B1885F"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It is probably up to the forum how to handle the usage of names and so forth. One thing we wouldn't want to do is to mandate the use of formal government-sanctioned identity documents, unless we can identify a compelling reason to do so. I haven't seen that reason surface in clear form </w:t>
      </w:r>
      <w:proofErr w:type="gramStart"/>
      <w:r w:rsidRPr="00E93136">
        <w:rPr>
          <w:color w:val="0070C0"/>
        </w:rPr>
        <w:t>as yet</w:t>
      </w:r>
      <w:proofErr w:type="gramEnd"/>
      <w:r w:rsidRPr="00E93136">
        <w:rPr>
          <w:color w:val="0070C0"/>
        </w:rPr>
        <w:t>.</w:t>
      </w:r>
    </w:p>
    <w:p w14:paraId="4DC98AA3"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On the one hand there is a very active privacy community and many people wish to do their trade in peace and privacy. Why would we deny this to Arbitrators? The blockchain community can be </w:t>
      </w:r>
      <w:proofErr w:type="gramStart"/>
      <w:r w:rsidRPr="00E93136">
        <w:rPr>
          <w:color w:val="0070C0"/>
        </w:rPr>
        <w:t>pretty aggressive</w:t>
      </w:r>
      <w:proofErr w:type="gramEnd"/>
      <w:r w:rsidRPr="00E93136">
        <w:rPr>
          <w:color w:val="0070C0"/>
        </w:rPr>
        <w:t xml:space="preserve">, including physical attacks, so some sense of protection is helpful. OTOH, some people feel weirded out by not having government documents provided to them, although quite how they help I've not been able to figure out. It's not as if government documents from a foreign country are going to help much, and fake sets cost about 1000 so real </w:t>
      </w:r>
      <w:proofErr w:type="spellStart"/>
      <w:r w:rsidRPr="00E93136">
        <w:rPr>
          <w:color w:val="0070C0"/>
        </w:rPr>
        <w:t>crims</w:t>
      </w:r>
      <w:proofErr w:type="spellEnd"/>
      <w:r w:rsidRPr="00E93136">
        <w:rPr>
          <w:color w:val="0070C0"/>
        </w:rPr>
        <w:t xml:space="preserve"> will just buy a set.</w:t>
      </w:r>
    </w:p>
    <w:p w14:paraId="47D87F3C" w14:textId="77777777" w:rsidR="00391FD7" w:rsidRPr="00E93136" w:rsidRDefault="00391FD7" w:rsidP="00391FD7">
      <w:pPr>
        <w:shd w:val="clear" w:color="auto" w:fill="DAEEF3" w:themeFill="accent5" w:themeFillTint="33"/>
        <w:ind w:left="420"/>
        <w:rPr>
          <w:color w:val="0070C0"/>
        </w:rPr>
      </w:pPr>
      <w:r w:rsidRPr="00E93136">
        <w:rPr>
          <w:color w:val="0070C0"/>
        </w:rPr>
        <w:t xml:space="preserve">And if we demand full identity auditing of the arbitrators, how long before we demand it of all participants to the blockchain? If we go too far, only the uber-correct and the </w:t>
      </w:r>
      <w:proofErr w:type="spellStart"/>
      <w:r w:rsidRPr="00E93136">
        <w:rPr>
          <w:color w:val="0070C0"/>
        </w:rPr>
        <w:t>crims</w:t>
      </w:r>
      <w:proofErr w:type="spellEnd"/>
      <w:r w:rsidRPr="00E93136">
        <w:rPr>
          <w:color w:val="0070C0"/>
        </w:rPr>
        <w:t xml:space="preserve"> with false documents will be the only ones left, as the vast middle ground gets dropped for lack of "correctness".</w:t>
      </w:r>
    </w:p>
    <w:p w14:paraId="5795E97A" w14:textId="77777777" w:rsidR="00391FD7" w:rsidRPr="00E93136" w:rsidRDefault="00391FD7" w:rsidP="00391FD7">
      <w:pPr>
        <w:shd w:val="clear" w:color="auto" w:fill="DAEEF3" w:themeFill="accent5" w:themeFillTint="33"/>
        <w:ind w:left="420"/>
        <w:rPr>
          <w:color w:val="0070C0"/>
        </w:rPr>
      </w:pPr>
      <w:r w:rsidRPr="00E93136">
        <w:rPr>
          <w:color w:val="0070C0"/>
        </w:rPr>
        <w:t>Like I said, this is a can of worms. As you mentioned, best left for the forum to decide.</w:t>
      </w:r>
    </w:p>
    <w:p w14:paraId="2D2ACE81" w14:textId="77777777" w:rsidR="00391FD7" w:rsidRDefault="00391FD7" w:rsidP="00391FD7"/>
    <w:p w14:paraId="7CFFBA59" w14:textId="77777777" w:rsidR="00391FD7" w:rsidRDefault="00391FD7" w:rsidP="00391FD7"/>
    <w:p w14:paraId="799CDB45" w14:textId="77777777" w:rsidR="00391FD7" w:rsidRDefault="00391FD7" w:rsidP="00391FD7">
      <w:pPr>
        <w:shd w:val="clear" w:color="auto" w:fill="F2F2F2" w:themeFill="background1" w:themeFillShade="F2"/>
      </w:pPr>
      <w:r>
        <w:rPr>
          <w:b/>
          <w:sz w:val="20"/>
          <w:szCs w:val="20"/>
        </w:rPr>
        <w:t xml:space="preserve">Proposal A-11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1194D87C" w14:textId="77777777" w:rsidR="00391FD7" w:rsidRPr="00817220" w:rsidRDefault="00391FD7" w:rsidP="00391FD7">
      <w:pPr>
        <w:shd w:val="clear" w:color="auto" w:fill="F2F2F2" w:themeFill="background1" w:themeFillShade="F2"/>
        <w:rPr>
          <w:b/>
        </w:rPr>
      </w:pPr>
      <w:r>
        <w:rPr>
          <w:b/>
        </w:rPr>
        <w:t>RDR 6.2</w:t>
      </w:r>
    </w:p>
    <w:p w14:paraId="1641CE9D" w14:textId="77777777" w:rsidR="00391FD7" w:rsidRDefault="00391FD7" w:rsidP="00391FD7">
      <w:pPr>
        <w:shd w:val="clear" w:color="auto" w:fill="F2F2F2" w:themeFill="background1" w:themeFillShade="F2"/>
      </w:pPr>
      <w:r>
        <w:t>I think we should add the following item to the list:</w:t>
      </w:r>
    </w:p>
    <w:p w14:paraId="75A00E09" w14:textId="77777777" w:rsidR="00391FD7" w:rsidRDefault="00391FD7" w:rsidP="00391FD7">
      <w:pPr>
        <w:pStyle w:val="a9"/>
        <w:numPr>
          <w:ilvl w:val="0"/>
          <w:numId w:val="2"/>
        </w:numPr>
        <w:shd w:val="clear" w:color="auto" w:fill="F2F2F2" w:themeFill="background1" w:themeFillShade="F2"/>
      </w:pPr>
      <w:r>
        <w:t>Changes to the code or Ricardian contract of a smart contract.</w:t>
      </w:r>
    </w:p>
    <w:p w14:paraId="18476788" w14:textId="77777777" w:rsidR="00391FD7" w:rsidRDefault="00391FD7" w:rsidP="00391FD7"/>
    <w:p w14:paraId="065B946B" w14:textId="77777777" w:rsidR="00391FD7" w:rsidRPr="00F273FB" w:rsidRDefault="00391FD7" w:rsidP="00391FD7">
      <w:pPr>
        <w:shd w:val="clear" w:color="auto" w:fill="DAEEF3" w:themeFill="accent5" w:themeFillTint="33"/>
        <w:ind w:left="420"/>
        <w:rPr>
          <w:color w:val="0070C0"/>
          <w:sz w:val="20"/>
          <w:szCs w:val="20"/>
        </w:rPr>
      </w:pPr>
      <w:r w:rsidRPr="00F273FB">
        <w:rPr>
          <w:b/>
          <w:color w:val="0070C0"/>
          <w:sz w:val="20"/>
          <w:szCs w:val="20"/>
        </w:rPr>
        <w:t>Reply A-11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0:13 GMT+8, 26 May</w:t>
      </w:r>
    </w:p>
    <w:p w14:paraId="02596F58" w14:textId="77777777" w:rsidR="00391FD7" w:rsidRPr="00F273FB" w:rsidRDefault="00391FD7" w:rsidP="00391FD7">
      <w:pPr>
        <w:shd w:val="clear" w:color="auto" w:fill="DAEEF3" w:themeFill="accent5" w:themeFillTint="33"/>
        <w:ind w:left="420"/>
        <w:rPr>
          <w:color w:val="0070C0"/>
        </w:rPr>
      </w:pPr>
      <w:r w:rsidRPr="00F273FB">
        <w:rPr>
          <w:color w:val="0070C0"/>
        </w:rPr>
        <w:t>Makes sense to add just to give the example, but we will not be able to encompass every possible remedy here. So not specifically necessary.</w:t>
      </w:r>
    </w:p>
    <w:p w14:paraId="3C11255D" w14:textId="77777777" w:rsidR="00391FD7" w:rsidRDefault="00391FD7" w:rsidP="00391FD7">
      <w:pPr>
        <w:rPr>
          <w:b/>
          <w:color w:val="0070C0"/>
          <w:sz w:val="20"/>
          <w:szCs w:val="20"/>
        </w:rPr>
      </w:pPr>
    </w:p>
    <w:p w14:paraId="56E23E50" w14:textId="77777777" w:rsidR="00391FD7" w:rsidRDefault="00391FD7" w:rsidP="00391FD7">
      <w:pPr>
        <w:rPr>
          <w:b/>
          <w:color w:val="0070C0"/>
          <w:sz w:val="20"/>
          <w:szCs w:val="20"/>
        </w:rPr>
      </w:pPr>
    </w:p>
    <w:p w14:paraId="407D65E5" w14:textId="77777777" w:rsidR="00391FD7" w:rsidRDefault="00391FD7" w:rsidP="00391FD7">
      <w:pPr>
        <w:shd w:val="clear" w:color="auto" w:fill="F2F2F2" w:themeFill="background1" w:themeFillShade="F2"/>
      </w:pPr>
      <w:r>
        <w:rPr>
          <w:b/>
          <w:sz w:val="20"/>
          <w:szCs w:val="20"/>
        </w:rPr>
        <w:t xml:space="preserve">Proposal A-12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25BACC13" w14:textId="77777777" w:rsidR="00391FD7" w:rsidRPr="00817220" w:rsidRDefault="00391FD7" w:rsidP="00391FD7">
      <w:pPr>
        <w:shd w:val="clear" w:color="auto" w:fill="F2F2F2" w:themeFill="background1" w:themeFillShade="F2"/>
        <w:rPr>
          <w:b/>
        </w:rPr>
      </w:pPr>
      <w:r>
        <w:rPr>
          <w:b/>
        </w:rPr>
        <w:t>Newly added</w:t>
      </w:r>
    </w:p>
    <w:p w14:paraId="0A33AC21" w14:textId="77777777" w:rsidR="00391FD7" w:rsidRPr="00286CD7" w:rsidRDefault="00391FD7" w:rsidP="00391FD7">
      <w:pPr>
        <w:shd w:val="clear" w:color="auto" w:fill="F2F2F2" w:themeFill="background1" w:themeFillShade="F2"/>
      </w:pPr>
      <w:r w:rsidRPr="00817220">
        <w:t>We should seek the advice of as many legal professionals that have experience in this area as we can find.</w:t>
      </w:r>
    </w:p>
    <w:p w14:paraId="1FD13A1F" w14:textId="38AF747B" w:rsidR="00391FD7" w:rsidRDefault="00391FD7" w:rsidP="00F273FB">
      <w:pPr>
        <w:widowControl/>
        <w:jc w:val="left"/>
        <w:rPr>
          <w:b/>
          <w:sz w:val="22"/>
          <w:szCs w:val="22"/>
        </w:rPr>
      </w:pPr>
    </w:p>
    <w:p w14:paraId="22F9041C" w14:textId="77777777" w:rsidR="00714AAE" w:rsidRDefault="00714AAE" w:rsidP="00714AAE">
      <w:pPr>
        <w:shd w:val="clear" w:color="auto" w:fill="F2F2F2" w:themeFill="background1" w:themeFillShade="F2"/>
      </w:pPr>
      <w:r>
        <w:rPr>
          <w:b/>
          <w:sz w:val="20"/>
          <w:szCs w:val="20"/>
        </w:rPr>
        <w:lastRenderedPageBreak/>
        <w:t>Proposal A-13 [From:</w:t>
      </w:r>
      <w:r>
        <w:rPr>
          <w:sz w:val="20"/>
          <w:szCs w:val="20"/>
        </w:rPr>
        <w:t xml:space="preserve"> BenGates1985</w:t>
      </w:r>
      <w:r>
        <w:rPr>
          <w:b/>
          <w:sz w:val="20"/>
          <w:szCs w:val="20"/>
        </w:rPr>
        <w:t>] GMT+8, 25 May</w:t>
      </w:r>
    </w:p>
    <w:p w14:paraId="461F6303" w14:textId="77777777" w:rsidR="00714AAE" w:rsidRPr="00507E99" w:rsidRDefault="00714AAE" w:rsidP="00714AAE">
      <w:pPr>
        <w:widowControl/>
        <w:shd w:val="clear" w:color="auto" w:fill="F2F2F2" w:themeFill="background1" w:themeFillShade="F2"/>
        <w:jc w:val="left"/>
        <w:rPr>
          <w:b/>
          <w:sz w:val="20"/>
          <w:szCs w:val="20"/>
        </w:rPr>
      </w:pPr>
      <w:r w:rsidRPr="00507E99">
        <w:rPr>
          <w:b/>
          <w:sz w:val="20"/>
          <w:szCs w:val="20"/>
        </w:rPr>
        <w:t>Newly Added</w:t>
      </w:r>
    </w:p>
    <w:p w14:paraId="3D2656D0" w14:textId="77777777" w:rsidR="00714AAE" w:rsidRPr="00507E99" w:rsidRDefault="00714AAE" w:rsidP="00714AAE">
      <w:pPr>
        <w:widowControl/>
        <w:shd w:val="clear" w:color="auto" w:fill="F2F2F2" w:themeFill="background1" w:themeFillShade="F2"/>
        <w:jc w:val="left"/>
      </w:pPr>
      <w:r w:rsidRPr="00507E99">
        <w:t xml:space="preserve">I think people may have an issue with no vetting of an arbitrator having taken place. Maybe </w:t>
      </w:r>
      <w:proofErr w:type="gramStart"/>
      <w:r w:rsidRPr="00507E99">
        <w:t>this needs</w:t>
      </w:r>
      <w:proofErr w:type="gramEnd"/>
      <w:r w:rsidRPr="00507E99">
        <w:t xml:space="preserve"> looking at.</w:t>
      </w:r>
    </w:p>
    <w:p w14:paraId="02DD328C" w14:textId="77777777" w:rsidR="00714AAE" w:rsidRPr="00507E99" w:rsidRDefault="00714AAE" w:rsidP="00714AAE">
      <w:pPr>
        <w:widowControl/>
        <w:shd w:val="clear" w:color="auto" w:fill="F2F2F2" w:themeFill="background1" w:themeFillShade="F2"/>
        <w:jc w:val="left"/>
      </w:pPr>
      <w:r w:rsidRPr="00507E99">
        <w:t>I do think there needs to be far more defined terms:</w:t>
      </w:r>
    </w:p>
    <w:p w14:paraId="7AE8D52F" w14:textId="77777777" w:rsidR="00714AAE" w:rsidRPr="00507E99" w:rsidRDefault="00714AAE" w:rsidP="00714AAE">
      <w:pPr>
        <w:widowControl/>
        <w:shd w:val="clear" w:color="auto" w:fill="F2F2F2" w:themeFill="background1" w:themeFillShade="F2"/>
        <w:jc w:val="left"/>
      </w:pPr>
      <w:r w:rsidRPr="00507E99">
        <w:t>3.1 "interested parties"</w:t>
      </w:r>
    </w:p>
    <w:p w14:paraId="51477259" w14:textId="77777777" w:rsidR="00714AAE" w:rsidRPr="00507E99" w:rsidRDefault="00714AAE" w:rsidP="00714AAE">
      <w:pPr>
        <w:widowControl/>
        <w:shd w:val="clear" w:color="auto" w:fill="F2F2F2" w:themeFill="background1" w:themeFillShade="F2"/>
        <w:jc w:val="left"/>
      </w:pPr>
      <w:r w:rsidRPr="00507E99">
        <w:t>5.4 "competent jurisdiction"</w:t>
      </w:r>
    </w:p>
    <w:p w14:paraId="3CFA9E11" w14:textId="77777777" w:rsidR="00714AAE" w:rsidRPr="00507E99" w:rsidRDefault="00714AAE" w:rsidP="00714AAE">
      <w:pPr>
        <w:widowControl/>
        <w:shd w:val="clear" w:color="auto" w:fill="F2F2F2" w:themeFill="background1" w:themeFillShade="F2"/>
        <w:jc w:val="left"/>
      </w:pPr>
      <w:r w:rsidRPr="00507E99">
        <w:t xml:space="preserve">Also 3.3 - is there a fines structure currently in place/envisioned? If </w:t>
      </w:r>
      <w:proofErr w:type="gramStart"/>
      <w:r w:rsidRPr="00507E99">
        <w:t>not</w:t>
      </w:r>
      <w:proofErr w:type="gramEnd"/>
      <w:r w:rsidRPr="00507E99">
        <w:t xml:space="preserve"> then we need to avoid arbitrary/unreasonable fines.</w:t>
      </w:r>
    </w:p>
    <w:p w14:paraId="07476E3C" w14:textId="11227FAE" w:rsidR="00F8720C" w:rsidRPr="00714AAE" w:rsidRDefault="00714AAE" w:rsidP="00714AAE">
      <w:pPr>
        <w:widowControl/>
        <w:shd w:val="clear" w:color="auto" w:fill="F2F2F2" w:themeFill="background1" w:themeFillShade="F2"/>
        <w:jc w:val="left"/>
      </w:pPr>
      <w:r w:rsidRPr="00507E99">
        <w:t xml:space="preserve">5.2 - choice of Law. it mentions that the arbitrator can choose to include elements of laws. I think it would be beneficial if arbitrators are given access to Lexis nexus or equivalent where complex case may require </w:t>
      </w:r>
      <w:proofErr w:type="gramStart"/>
      <w:r w:rsidRPr="00507E99">
        <w:t>to look</w:t>
      </w:r>
      <w:proofErr w:type="gramEnd"/>
      <w:r w:rsidRPr="00507E99">
        <w:t xml:space="preserve"> to case law for </w:t>
      </w:r>
      <w:proofErr w:type="spellStart"/>
      <w:r w:rsidRPr="00507E99">
        <w:t>presedents</w:t>
      </w:r>
      <w:proofErr w:type="spellEnd"/>
      <w:r w:rsidRPr="00507E99">
        <w:t>.</w:t>
      </w:r>
    </w:p>
    <w:p w14:paraId="1728A821" w14:textId="738900C3" w:rsidR="00F8720C" w:rsidRDefault="00F8720C" w:rsidP="00F273FB">
      <w:pPr>
        <w:widowControl/>
        <w:jc w:val="left"/>
        <w:rPr>
          <w:b/>
          <w:sz w:val="22"/>
          <w:szCs w:val="22"/>
        </w:rPr>
      </w:pPr>
    </w:p>
    <w:p w14:paraId="2F7A50C2" w14:textId="20469994" w:rsidR="00F54417" w:rsidRPr="00391FD7" w:rsidRDefault="00F54417" w:rsidP="00391FD7">
      <w:pPr>
        <w:shd w:val="clear" w:color="auto" w:fill="DAEEF3" w:themeFill="accent5" w:themeFillTint="33"/>
        <w:ind w:left="420"/>
        <w:rPr>
          <w:color w:val="0070C0"/>
          <w:sz w:val="20"/>
          <w:szCs w:val="20"/>
        </w:rPr>
      </w:pPr>
      <w:r w:rsidRPr="00391FD7">
        <w:rPr>
          <w:b/>
          <w:color w:val="0070C0"/>
          <w:sz w:val="20"/>
          <w:szCs w:val="20"/>
        </w:rPr>
        <w:t>Reply A-13 (1) [From:</w:t>
      </w:r>
      <w:r w:rsidRPr="00391FD7">
        <w:rPr>
          <w:color w:val="0070C0"/>
          <w:sz w:val="20"/>
          <w:szCs w:val="20"/>
        </w:rPr>
        <w:t xml:space="preserve"> Moti </w:t>
      </w:r>
      <w:proofErr w:type="spellStart"/>
      <w:r w:rsidRPr="00391FD7">
        <w:rPr>
          <w:color w:val="0070C0"/>
          <w:sz w:val="20"/>
          <w:szCs w:val="20"/>
        </w:rPr>
        <w:t>Tabulo</w:t>
      </w:r>
      <w:proofErr w:type="spellEnd"/>
      <w:r w:rsidRPr="00391FD7">
        <w:rPr>
          <w:b/>
          <w:color w:val="0070C0"/>
          <w:sz w:val="20"/>
          <w:szCs w:val="20"/>
        </w:rPr>
        <w:t xml:space="preserve">] </w:t>
      </w:r>
      <w:r w:rsidR="00FA1FF5" w:rsidRPr="00391FD7">
        <w:rPr>
          <w:b/>
          <w:color w:val="0070C0"/>
          <w:sz w:val="20"/>
          <w:szCs w:val="20"/>
        </w:rPr>
        <w:t xml:space="preserve">12:07 </w:t>
      </w:r>
      <w:r w:rsidRPr="00391FD7">
        <w:rPr>
          <w:b/>
          <w:color w:val="0070C0"/>
          <w:sz w:val="20"/>
          <w:szCs w:val="20"/>
        </w:rPr>
        <w:t>GMT+8, 2</w:t>
      </w:r>
      <w:r w:rsidR="00FA1FF5" w:rsidRPr="00391FD7">
        <w:rPr>
          <w:b/>
          <w:color w:val="0070C0"/>
          <w:sz w:val="20"/>
          <w:szCs w:val="20"/>
        </w:rPr>
        <w:t>9</w:t>
      </w:r>
      <w:r w:rsidRPr="00391FD7">
        <w:rPr>
          <w:b/>
          <w:color w:val="0070C0"/>
          <w:sz w:val="20"/>
          <w:szCs w:val="20"/>
        </w:rPr>
        <w:t xml:space="preserve"> May</w:t>
      </w:r>
    </w:p>
    <w:p w14:paraId="45B6AC7E" w14:textId="24747D35" w:rsidR="00FA1FF5" w:rsidRPr="00391FD7" w:rsidRDefault="00FA1FF5" w:rsidP="00391FD7">
      <w:pPr>
        <w:widowControl/>
        <w:shd w:val="clear" w:color="auto" w:fill="DAEEF3" w:themeFill="accent5" w:themeFillTint="33"/>
        <w:ind w:left="420"/>
        <w:jc w:val="left"/>
        <w:rPr>
          <w:color w:val="0070C0"/>
        </w:rPr>
      </w:pPr>
      <w:r w:rsidRPr="00391FD7">
        <w:rPr>
          <w:color w:val="0070C0"/>
        </w:rPr>
        <w:t>Regarding vetting: the proposal is for the Forum to vet the Arbitrator candidates and thereafter present them for approval/ratification.</w:t>
      </w:r>
    </w:p>
    <w:p w14:paraId="1718C7C1" w14:textId="4F493D47" w:rsidR="00FA1FF5" w:rsidRPr="00391FD7" w:rsidRDefault="00FA1FF5" w:rsidP="00391FD7">
      <w:pPr>
        <w:widowControl/>
        <w:shd w:val="clear" w:color="auto" w:fill="DAEEF3" w:themeFill="accent5" w:themeFillTint="33"/>
        <w:ind w:left="420"/>
        <w:jc w:val="left"/>
        <w:rPr>
          <w:color w:val="0070C0"/>
        </w:rPr>
      </w:pPr>
      <w:r w:rsidRPr="00391FD7">
        <w:rPr>
          <w:color w:val="0070C0"/>
        </w:rPr>
        <w:t>Regarding a fine structure, this will be detailed in the Arbitration Forum Handbook. The structure of the RDR has been to defer implementation details to the Handbook.</w:t>
      </w:r>
    </w:p>
    <w:p w14:paraId="10E76A3E" w14:textId="773E1EEB" w:rsidR="00FA1FF5" w:rsidRPr="00391FD7" w:rsidRDefault="00FA1FF5" w:rsidP="00391FD7">
      <w:pPr>
        <w:widowControl/>
        <w:shd w:val="clear" w:color="auto" w:fill="DAEEF3" w:themeFill="accent5" w:themeFillTint="33"/>
        <w:ind w:left="420"/>
        <w:jc w:val="left"/>
        <w:rPr>
          <w:color w:val="0070C0"/>
        </w:rPr>
      </w:pPr>
      <w:r w:rsidRPr="00391FD7">
        <w:rPr>
          <w:color w:val="0070C0"/>
        </w:rPr>
        <w:t xml:space="preserve">Regarding access to legal tools, yes this could make sense, but in the </w:t>
      </w:r>
      <w:proofErr w:type="gramStart"/>
      <w:r w:rsidRPr="00391FD7">
        <w:rPr>
          <w:color w:val="0070C0"/>
        </w:rPr>
        <w:t>end</w:t>
      </w:r>
      <w:proofErr w:type="gramEnd"/>
      <w:r w:rsidRPr="00391FD7">
        <w:rPr>
          <w:color w:val="0070C0"/>
        </w:rPr>
        <w:t xml:space="preserve"> it will be up to the Forum to decide what tools it needs to ensure that Arbitrators are effective.</w:t>
      </w:r>
    </w:p>
    <w:p w14:paraId="69EF2EC6" w14:textId="18E37AAF" w:rsidR="00714AAE" w:rsidRPr="00391FD7" w:rsidRDefault="00FA1FF5" w:rsidP="00391FD7">
      <w:pPr>
        <w:widowControl/>
        <w:shd w:val="clear" w:color="auto" w:fill="DAEEF3" w:themeFill="accent5" w:themeFillTint="33"/>
        <w:ind w:left="420"/>
        <w:jc w:val="left"/>
        <w:rPr>
          <w:color w:val="0070C0"/>
        </w:rPr>
      </w:pPr>
      <w:r w:rsidRPr="00391FD7">
        <w:rPr>
          <w:color w:val="0070C0"/>
        </w:rPr>
        <w:t>I will check about definition of the terms.</w:t>
      </w:r>
    </w:p>
    <w:p w14:paraId="62518A3B" w14:textId="52D2A3CD" w:rsidR="00714AAE" w:rsidRDefault="00714AAE" w:rsidP="00F273FB">
      <w:pPr>
        <w:widowControl/>
        <w:jc w:val="left"/>
        <w:rPr>
          <w:b/>
          <w:sz w:val="22"/>
          <w:szCs w:val="22"/>
        </w:rPr>
      </w:pPr>
    </w:p>
    <w:p w14:paraId="75E2C137" w14:textId="767FA022" w:rsidR="00930603" w:rsidRDefault="00930603" w:rsidP="00F273FB">
      <w:pPr>
        <w:widowControl/>
        <w:jc w:val="left"/>
        <w:rPr>
          <w:b/>
          <w:sz w:val="22"/>
          <w:szCs w:val="22"/>
        </w:rPr>
      </w:pPr>
    </w:p>
    <w:p w14:paraId="192F3363" w14:textId="77777777" w:rsidR="008852A6" w:rsidRDefault="008852A6" w:rsidP="00F273FB">
      <w:pPr>
        <w:widowControl/>
        <w:jc w:val="left"/>
        <w:rPr>
          <w:b/>
          <w:sz w:val="22"/>
          <w:szCs w:val="22"/>
        </w:rPr>
      </w:pPr>
    </w:p>
    <w:p w14:paraId="18819DD6" w14:textId="77777777" w:rsidR="00930603" w:rsidRDefault="00930603" w:rsidP="00930603">
      <w:pPr>
        <w:shd w:val="clear" w:color="auto" w:fill="F2F2F2" w:themeFill="background1" w:themeFillShade="F2"/>
      </w:pPr>
      <w:r>
        <w:rPr>
          <w:b/>
          <w:sz w:val="20"/>
          <w:szCs w:val="20"/>
        </w:rPr>
        <w:t>Proposal A-14 [From:</w:t>
      </w:r>
      <w:r>
        <w:rPr>
          <w:sz w:val="20"/>
          <w:szCs w:val="20"/>
        </w:rPr>
        <w:t xml:space="preserve"> </w:t>
      </w:r>
      <w:proofErr w:type="spellStart"/>
      <w:r>
        <w:rPr>
          <w:sz w:val="20"/>
          <w:szCs w:val="20"/>
        </w:rPr>
        <w:t>EOSAustralia</w:t>
      </w:r>
      <w:proofErr w:type="spellEnd"/>
      <w:r>
        <w:rPr>
          <w:b/>
          <w:sz w:val="20"/>
          <w:szCs w:val="20"/>
        </w:rPr>
        <w:t>] GMT+8, 26 May</w:t>
      </w:r>
    </w:p>
    <w:p w14:paraId="3F90E585" w14:textId="77777777" w:rsidR="00930603" w:rsidRPr="00507E99" w:rsidRDefault="00930603" w:rsidP="00930603">
      <w:pPr>
        <w:widowControl/>
        <w:shd w:val="clear" w:color="auto" w:fill="F2F2F2" w:themeFill="background1" w:themeFillShade="F2"/>
        <w:jc w:val="left"/>
        <w:rPr>
          <w:b/>
          <w:sz w:val="20"/>
          <w:szCs w:val="20"/>
        </w:rPr>
      </w:pPr>
      <w:r>
        <w:rPr>
          <w:b/>
          <w:sz w:val="20"/>
          <w:szCs w:val="20"/>
        </w:rPr>
        <w:t>RDR 2.1</w:t>
      </w:r>
    </w:p>
    <w:p w14:paraId="34C203CC" w14:textId="77777777" w:rsidR="00930603" w:rsidRPr="00507E99" w:rsidRDefault="00930603" w:rsidP="00930603">
      <w:pPr>
        <w:widowControl/>
        <w:shd w:val="clear" w:color="auto" w:fill="F2F2F2" w:themeFill="background1" w:themeFillShade="F2"/>
        <w:jc w:val="left"/>
      </w:pPr>
      <w:r w:rsidRPr="00507E99">
        <w:t>The Forum publishes methods for adding and training new arbitrators in the Handbook.</w:t>
      </w:r>
    </w:p>
    <w:p w14:paraId="121872D8" w14:textId="77777777" w:rsidR="00930603" w:rsidRPr="00507E99" w:rsidRDefault="00930603" w:rsidP="00930603">
      <w:pPr>
        <w:widowControl/>
        <w:shd w:val="clear" w:color="auto" w:fill="F2F2F2" w:themeFill="background1" w:themeFillShade="F2"/>
        <w:jc w:val="left"/>
      </w:pPr>
      <w:r w:rsidRPr="00507E99">
        <w:rPr>
          <w:b/>
        </w:rPr>
        <w:t>My comment:</w:t>
      </w:r>
      <w:r w:rsidRPr="00507E99">
        <w:t xml:space="preserve"> The handbook shall be approved by over 2/3 </w:t>
      </w:r>
      <w:proofErr w:type="gramStart"/>
      <w:r w:rsidRPr="00507E99">
        <w:t>BP ,and</w:t>
      </w:r>
      <w:proofErr w:type="gramEnd"/>
      <w:r w:rsidRPr="00507E99">
        <w:t xml:space="preserve"> any change of it need over 2/3 approval from BP.</w:t>
      </w:r>
    </w:p>
    <w:p w14:paraId="4EFA71C1" w14:textId="77777777" w:rsidR="00930603" w:rsidRPr="00507E99" w:rsidRDefault="00930603" w:rsidP="00930603">
      <w:pPr>
        <w:widowControl/>
        <w:shd w:val="clear" w:color="auto" w:fill="F2F2F2" w:themeFill="background1" w:themeFillShade="F2"/>
        <w:jc w:val="left"/>
      </w:pPr>
      <w:r w:rsidRPr="00507E99">
        <w:t>Arbitrators are ordinarily appointed by Community referenda. To revoke an Arbitrator’s appointment requires the approval of two of the three heads of power (BPs, Community, the Forum). Where approved by a Disciplinary Case against the Arbitrator (§2.2), the Forum may intervene in a case and replace the Arbitrator against their will.</w:t>
      </w:r>
    </w:p>
    <w:p w14:paraId="78EAD62C" w14:textId="77777777" w:rsidR="00930603" w:rsidRPr="00507E99" w:rsidRDefault="00930603" w:rsidP="00930603">
      <w:pPr>
        <w:widowControl/>
        <w:shd w:val="clear" w:color="auto" w:fill="F2F2F2" w:themeFill="background1" w:themeFillShade="F2"/>
        <w:jc w:val="left"/>
      </w:pPr>
      <w:r w:rsidRPr="00507E99">
        <w:rPr>
          <w:b/>
        </w:rPr>
        <w:t>My comment:</w:t>
      </w:r>
      <w:r w:rsidRPr="00507E99">
        <w:t xml:space="preserve"> The revoke of an arbitrator need over 2/3 BP approval and over 1/2 all arbitrators of Forum.</w:t>
      </w:r>
    </w:p>
    <w:p w14:paraId="108000A6" w14:textId="19A59402" w:rsidR="00930603" w:rsidRDefault="00930603" w:rsidP="00F273FB">
      <w:pPr>
        <w:widowControl/>
        <w:jc w:val="left"/>
        <w:rPr>
          <w:b/>
          <w:sz w:val="22"/>
          <w:szCs w:val="22"/>
        </w:rPr>
      </w:pPr>
    </w:p>
    <w:p w14:paraId="048252F6" w14:textId="09B127B8" w:rsidR="00930603" w:rsidRPr="00391FD7" w:rsidRDefault="00930603" w:rsidP="00391FD7">
      <w:pPr>
        <w:shd w:val="clear" w:color="auto" w:fill="DAEEF3" w:themeFill="accent5" w:themeFillTint="33"/>
        <w:ind w:left="420"/>
        <w:rPr>
          <w:color w:val="0070C0"/>
          <w:sz w:val="20"/>
          <w:szCs w:val="20"/>
        </w:rPr>
      </w:pPr>
      <w:r w:rsidRPr="00391FD7">
        <w:rPr>
          <w:b/>
          <w:color w:val="0070C0"/>
          <w:sz w:val="20"/>
          <w:szCs w:val="20"/>
        </w:rPr>
        <w:t>Reply A-14 (1) [From:</w:t>
      </w:r>
      <w:r w:rsidRPr="00391FD7">
        <w:rPr>
          <w:color w:val="0070C0"/>
          <w:sz w:val="20"/>
          <w:szCs w:val="20"/>
        </w:rPr>
        <w:t xml:space="preserve"> Moti </w:t>
      </w:r>
      <w:proofErr w:type="spellStart"/>
      <w:r w:rsidRPr="00391FD7">
        <w:rPr>
          <w:color w:val="0070C0"/>
          <w:sz w:val="20"/>
          <w:szCs w:val="20"/>
        </w:rPr>
        <w:t>Tabulo</w:t>
      </w:r>
      <w:proofErr w:type="spellEnd"/>
      <w:r w:rsidRPr="00391FD7">
        <w:rPr>
          <w:b/>
          <w:color w:val="0070C0"/>
          <w:sz w:val="20"/>
          <w:szCs w:val="20"/>
        </w:rPr>
        <w:t>] 12:14 GMT+8, 29 May</w:t>
      </w:r>
    </w:p>
    <w:p w14:paraId="002BD0F2" w14:textId="5250E9FB" w:rsidR="00930603" w:rsidRPr="00391FD7" w:rsidRDefault="00B15CD0" w:rsidP="00391FD7">
      <w:pPr>
        <w:widowControl/>
        <w:shd w:val="clear" w:color="auto" w:fill="DAEEF3" w:themeFill="accent5" w:themeFillTint="33"/>
        <w:ind w:left="420"/>
        <w:jc w:val="left"/>
        <w:rPr>
          <w:color w:val="0070C0"/>
        </w:rPr>
      </w:pPr>
      <w:r w:rsidRPr="00391FD7">
        <w:rPr>
          <w:color w:val="0070C0"/>
        </w:rPr>
        <w:t>Please see the reply previously given to Proposal A-2.</w:t>
      </w:r>
    </w:p>
    <w:p w14:paraId="6E03E95B" w14:textId="0E7E7361" w:rsidR="00507E99" w:rsidRDefault="00507E99" w:rsidP="00F273FB">
      <w:pPr>
        <w:widowControl/>
        <w:jc w:val="left"/>
        <w:rPr>
          <w:b/>
          <w:sz w:val="22"/>
          <w:szCs w:val="22"/>
        </w:rPr>
      </w:pPr>
    </w:p>
    <w:p w14:paraId="241CFCBF" w14:textId="77777777" w:rsidR="00D06889" w:rsidRDefault="00D06889" w:rsidP="00F273FB">
      <w:pPr>
        <w:widowControl/>
        <w:jc w:val="left"/>
        <w:rPr>
          <w:b/>
          <w:sz w:val="22"/>
          <w:szCs w:val="22"/>
        </w:rPr>
      </w:pPr>
    </w:p>
    <w:p w14:paraId="39E83523" w14:textId="26C12352" w:rsidR="00D06889" w:rsidRPr="00391FD7" w:rsidRDefault="00D06889" w:rsidP="00D06889">
      <w:pPr>
        <w:shd w:val="clear" w:color="auto" w:fill="DAEEF3" w:themeFill="accent5" w:themeFillTint="33"/>
        <w:ind w:left="420"/>
        <w:rPr>
          <w:color w:val="0070C0"/>
          <w:sz w:val="20"/>
          <w:szCs w:val="20"/>
        </w:rPr>
      </w:pPr>
      <w:r w:rsidRPr="00391FD7">
        <w:rPr>
          <w:b/>
          <w:color w:val="0070C0"/>
          <w:sz w:val="20"/>
          <w:szCs w:val="20"/>
        </w:rPr>
        <w:t>Reply A-14 (</w:t>
      </w:r>
      <w:r>
        <w:rPr>
          <w:b/>
          <w:color w:val="0070C0"/>
          <w:sz w:val="20"/>
          <w:szCs w:val="20"/>
        </w:rPr>
        <w:t>2</w:t>
      </w:r>
      <w:r w:rsidRPr="00391FD7">
        <w:rPr>
          <w:b/>
          <w:color w:val="0070C0"/>
          <w:sz w:val="20"/>
          <w:szCs w:val="20"/>
        </w:rPr>
        <w:t>) [From:</w:t>
      </w:r>
      <w:r w:rsidRPr="00391FD7">
        <w:rPr>
          <w:color w:val="0070C0"/>
          <w:sz w:val="20"/>
          <w:szCs w:val="20"/>
        </w:rPr>
        <w:t xml:space="preserve"> Moti </w:t>
      </w:r>
      <w:proofErr w:type="spellStart"/>
      <w:r w:rsidRPr="00391FD7">
        <w:rPr>
          <w:color w:val="0070C0"/>
          <w:sz w:val="20"/>
          <w:szCs w:val="20"/>
        </w:rPr>
        <w:t>Tabulo</w:t>
      </w:r>
      <w:proofErr w:type="spellEnd"/>
      <w:r w:rsidRPr="00391FD7">
        <w:rPr>
          <w:b/>
          <w:color w:val="0070C0"/>
          <w:sz w:val="20"/>
          <w:szCs w:val="20"/>
        </w:rPr>
        <w:t>] GMT+8, 29 May</w:t>
      </w:r>
    </w:p>
    <w:p w14:paraId="12233562" w14:textId="77777777" w:rsidR="00D06889" w:rsidRPr="00D06889" w:rsidRDefault="00D06889" w:rsidP="00D06889">
      <w:pPr>
        <w:widowControl/>
        <w:shd w:val="clear" w:color="auto" w:fill="DAEEF3" w:themeFill="accent5" w:themeFillTint="33"/>
        <w:ind w:left="420"/>
        <w:jc w:val="left"/>
        <w:rPr>
          <w:color w:val="0070C0"/>
        </w:rPr>
      </w:pPr>
      <w:r w:rsidRPr="00D06889">
        <w:rPr>
          <w:color w:val="0070C0"/>
        </w:rPr>
        <w:t xml:space="preserve">One of the heads of power (Community, BP and Forum) must support the decision to impeach an Arbitrator. This is </w:t>
      </w:r>
      <w:proofErr w:type="gramStart"/>
      <w:r w:rsidRPr="00D06889">
        <w:rPr>
          <w:color w:val="0070C0"/>
        </w:rPr>
        <w:t>in order to</w:t>
      </w:r>
      <w:proofErr w:type="gramEnd"/>
      <w:r w:rsidRPr="00D06889">
        <w:rPr>
          <w:color w:val="0070C0"/>
        </w:rPr>
        <w:t xml:space="preserve"> have checks on the forum and also to ensure the community does not engage in a witch hunt.</w:t>
      </w:r>
    </w:p>
    <w:p w14:paraId="6BC3A353" w14:textId="77777777" w:rsidR="00D06889" w:rsidRPr="00D06889" w:rsidRDefault="00D06889" w:rsidP="00D06889">
      <w:pPr>
        <w:widowControl/>
        <w:shd w:val="clear" w:color="auto" w:fill="DAEEF3" w:themeFill="accent5" w:themeFillTint="33"/>
        <w:ind w:left="420"/>
        <w:jc w:val="left"/>
        <w:rPr>
          <w:color w:val="0070C0"/>
        </w:rPr>
      </w:pPr>
      <w:r w:rsidRPr="00D06889">
        <w:rPr>
          <w:color w:val="0070C0"/>
        </w:rPr>
        <w:t xml:space="preserve">The RDR establishes the Principle that this should </w:t>
      </w:r>
      <w:proofErr w:type="gramStart"/>
      <w:r w:rsidRPr="00D06889">
        <w:rPr>
          <w:color w:val="0070C0"/>
        </w:rPr>
        <w:t>happen, but</w:t>
      </w:r>
      <w:proofErr w:type="gramEnd"/>
      <w:r w:rsidRPr="00D06889">
        <w:rPr>
          <w:color w:val="0070C0"/>
        </w:rPr>
        <w:t xml:space="preserve"> does not define the Implementation. The Implementation (i.e. what constitutes approval) will need to be defined by the Heads of Power themselves.</w:t>
      </w:r>
    </w:p>
    <w:p w14:paraId="5AD45480" w14:textId="4B5DA63B" w:rsidR="00D06889" w:rsidRPr="00D06889" w:rsidRDefault="00D06889" w:rsidP="00D06889">
      <w:pPr>
        <w:widowControl/>
        <w:shd w:val="clear" w:color="auto" w:fill="DAEEF3" w:themeFill="accent5" w:themeFillTint="33"/>
        <w:ind w:left="420"/>
        <w:jc w:val="left"/>
        <w:rPr>
          <w:color w:val="0070C0"/>
        </w:rPr>
      </w:pPr>
      <w:r w:rsidRPr="00D06889">
        <w:rPr>
          <w:color w:val="0070C0"/>
        </w:rPr>
        <w:lastRenderedPageBreak/>
        <w:t>For e.g. for Community that may be in the form of Referenda/Ratification. For the Forum that may be in the form of a majority of the ECAF etc.</w:t>
      </w:r>
    </w:p>
    <w:p w14:paraId="762AF153" w14:textId="77777777" w:rsidR="00D06889" w:rsidRDefault="00D06889" w:rsidP="00F273FB">
      <w:pPr>
        <w:widowControl/>
        <w:jc w:val="left"/>
        <w:rPr>
          <w:b/>
          <w:sz w:val="22"/>
          <w:szCs w:val="22"/>
        </w:rPr>
      </w:pPr>
    </w:p>
    <w:p w14:paraId="6D5DA944" w14:textId="77777777" w:rsidR="008852A6" w:rsidRDefault="008852A6" w:rsidP="00F273FB">
      <w:pPr>
        <w:widowControl/>
        <w:jc w:val="left"/>
        <w:rPr>
          <w:b/>
          <w:sz w:val="22"/>
          <w:szCs w:val="22"/>
        </w:rPr>
      </w:pPr>
    </w:p>
    <w:p w14:paraId="53D0C916" w14:textId="77777777" w:rsidR="00B15CD0" w:rsidRDefault="00B15CD0" w:rsidP="00B15CD0">
      <w:pPr>
        <w:shd w:val="clear" w:color="auto" w:fill="F2F2F2" w:themeFill="background1" w:themeFillShade="F2"/>
      </w:pPr>
      <w:r>
        <w:rPr>
          <w:b/>
          <w:sz w:val="20"/>
          <w:szCs w:val="20"/>
        </w:rPr>
        <w:t>Proposal A-15 [From:</w:t>
      </w:r>
      <w:r>
        <w:rPr>
          <w:sz w:val="20"/>
          <w:szCs w:val="20"/>
        </w:rPr>
        <w:t xml:space="preserve"> </w:t>
      </w:r>
      <w:proofErr w:type="spellStart"/>
      <w:r>
        <w:rPr>
          <w:sz w:val="20"/>
          <w:szCs w:val="20"/>
        </w:rPr>
        <w:t>EOSAustralia</w:t>
      </w:r>
      <w:proofErr w:type="spellEnd"/>
      <w:r>
        <w:rPr>
          <w:b/>
          <w:sz w:val="20"/>
          <w:szCs w:val="20"/>
        </w:rPr>
        <w:t>] GMT+8, 26 May</w:t>
      </w:r>
    </w:p>
    <w:p w14:paraId="0BBF3087" w14:textId="77777777" w:rsidR="00B15CD0" w:rsidRPr="00507E99" w:rsidRDefault="00B15CD0" w:rsidP="00B15CD0">
      <w:pPr>
        <w:widowControl/>
        <w:shd w:val="clear" w:color="auto" w:fill="F2F2F2" w:themeFill="background1" w:themeFillShade="F2"/>
        <w:jc w:val="left"/>
        <w:rPr>
          <w:b/>
          <w:sz w:val="20"/>
          <w:szCs w:val="20"/>
        </w:rPr>
      </w:pPr>
      <w:r>
        <w:rPr>
          <w:b/>
          <w:sz w:val="20"/>
          <w:szCs w:val="20"/>
        </w:rPr>
        <w:t>RDR 3.5</w:t>
      </w:r>
    </w:p>
    <w:p w14:paraId="40B57539" w14:textId="77777777" w:rsidR="00B15CD0" w:rsidRDefault="00B15CD0" w:rsidP="00B15CD0">
      <w:pPr>
        <w:widowControl/>
        <w:shd w:val="clear" w:color="auto" w:fill="F2F2F2" w:themeFill="background1" w:themeFillShade="F2"/>
        <w:jc w:val="left"/>
      </w:pPr>
      <w:r>
        <w:t>A party may request, before or during arbitral proceedings, an emergency measure of protection.</w:t>
      </w:r>
    </w:p>
    <w:p w14:paraId="0C5EDECE" w14:textId="77777777" w:rsidR="00B15CD0" w:rsidRDefault="00B15CD0" w:rsidP="00B15CD0">
      <w:pPr>
        <w:widowControl/>
        <w:shd w:val="clear" w:color="auto" w:fill="F2F2F2" w:themeFill="background1" w:themeFillShade="F2"/>
        <w:jc w:val="left"/>
      </w:pPr>
      <w:r>
        <w:t>Where a Member(s) has already executed an emergency measure of protection, for example by freezing an account, that Member shall be named as party to a duly filed arbitration to request confirmation of the emergency measure.</w:t>
      </w:r>
    </w:p>
    <w:p w14:paraId="2E96492C" w14:textId="77777777" w:rsidR="00B15CD0" w:rsidRDefault="00B15CD0" w:rsidP="00B15CD0">
      <w:pPr>
        <w:widowControl/>
        <w:shd w:val="clear" w:color="auto" w:fill="F2F2F2" w:themeFill="background1" w:themeFillShade="F2"/>
        <w:jc w:val="left"/>
        <w:rPr>
          <w:b/>
          <w:sz w:val="22"/>
          <w:szCs w:val="22"/>
        </w:rPr>
      </w:pPr>
      <w:r w:rsidRPr="00507E99">
        <w:rPr>
          <w:b/>
        </w:rPr>
        <w:t>My comment:</w:t>
      </w:r>
      <w:r>
        <w:t xml:space="preserve"> This dispute filing shall be done by the Member(s) immediately to itself/themselves in 24 hours after the protection happens, if </w:t>
      </w:r>
      <w:proofErr w:type="spellStart"/>
      <w:r>
        <w:t>it'they</w:t>
      </w:r>
      <w:proofErr w:type="spellEnd"/>
      <w:r>
        <w:t xml:space="preserve"> do not file, any BP or community member can file the dispute to arbitrator, and a fine of at least 500 USD will be automatically charged to the Member(s) who do not file the dispute to itself/themselves on time.</w:t>
      </w:r>
    </w:p>
    <w:p w14:paraId="1B105E2C" w14:textId="5DF9702F" w:rsidR="00930603" w:rsidRDefault="00930603" w:rsidP="00F273FB">
      <w:pPr>
        <w:widowControl/>
        <w:jc w:val="left"/>
        <w:rPr>
          <w:b/>
          <w:sz w:val="22"/>
          <w:szCs w:val="22"/>
        </w:rPr>
      </w:pPr>
    </w:p>
    <w:p w14:paraId="2B1D52C9" w14:textId="68773894" w:rsidR="00B15CD0" w:rsidRPr="00391FD7" w:rsidRDefault="00B15CD0" w:rsidP="00391FD7">
      <w:pPr>
        <w:shd w:val="clear" w:color="auto" w:fill="DAEEF3" w:themeFill="accent5" w:themeFillTint="33"/>
        <w:ind w:left="420"/>
        <w:rPr>
          <w:color w:val="0070C0"/>
          <w:sz w:val="20"/>
          <w:szCs w:val="20"/>
        </w:rPr>
      </w:pPr>
      <w:r w:rsidRPr="00391FD7">
        <w:rPr>
          <w:b/>
          <w:color w:val="0070C0"/>
          <w:sz w:val="20"/>
          <w:szCs w:val="20"/>
        </w:rPr>
        <w:t>Reply A-15 (1) [From:</w:t>
      </w:r>
      <w:r w:rsidRPr="00391FD7">
        <w:rPr>
          <w:color w:val="0070C0"/>
          <w:sz w:val="20"/>
          <w:szCs w:val="20"/>
        </w:rPr>
        <w:t xml:space="preserve"> Moti </w:t>
      </w:r>
      <w:proofErr w:type="spellStart"/>
      <w:r w:rsidRPr="00391FD7">
        <w:rPr>
          <w:color w:val="0070C0"/>
          <w:sz w:val="20"/>
          <w:szCs w:val="20"/>
        </w:rPr>
        <w:t>Tabulo</w:t>
      </w:r>
      <w:proofErr w:type="spellEnd"/>
      <w:r w:rsidRPr="00391FD7">
        <w:rPr>
          <w:b/>
          <w:color w:val="0070C0"/>
          <w:sz w:val="20"/>
          <w:szCs w:val="20"/>
        </w:rPr>
        <w:t>] 12:22 GMT+8, 29 May</w:t>
      </w:r>
    </w:p>
    <w:p w14:paraId="359263B1" w14:textId="1AF6FFEA" w:rsidR="00C14AE9" w:rsidRPr="00391FD7" w:rsidRDefault="00C14AE9" w:rsidP="00391FD7">
      <w:pPr>
        <w:widowControl/>
        <w:shd w:val="clear" w:color="auto" w:fill="DAEEF3" w:themeFill="accent5" w:themeFillTint="33"/>
        <w:ind w:left="420"/>
        <w:jc w:val="left"/>
        <w:rPr>
          <w:color w:val="0070C0"/>
        </w:rPr>
      </w:pPr>
      <w:r w:rsidRPr="00391FD7">
        <w:rPr>
          <w:color w:val="0070C0"/>
        </w:rPr>
        <w:t xml:space="preserve">As it is currently worded there is no limitation on who can report the dispute, it could be the BP, Community etc. But it is a fair point that there is no time limit prescribed. Perhaps here this section could be reworded to mention that the arbitration request shall be fined within a reasonable </w:t>
      </w:r>
      <w:proofErr w:type="gramStart"/>
      <w:r w:rsidRPr="00391FD7">
        <w:rPr>
          <w:color w:val="0070C0"/>
        </w:rPr>
        <w:t>time period</w:t>
      </w:r>
      <w:proofErr w:type="gramEnd"/>
      <w:r w:rsidRPr="00391FD7">
        <w:rPr>
          <w:color w:val="0070C0"/>
        </w:rPr>
        <w:t>.</w:t>
      </w:r>
    </w:p>
    <w:p w14:paraId="1EFDC209" w14:textId="4C07575D" w:rsidR="00B15CD0" w:rsidRPr="00391FD7" w:rsidRDefault="00C14AE9" w:rsidP="00391FD7">
      <w:pPr>
        <w:widowControl/>
        <w:shd w:val="clear" w:color="auto" w:fill="DAEEF3" w:themeFill="accent5" w:themeFillTint="33"/>
        <w:ind w:left="420"/>
        <w:jc w:val="left"/>
        <w:rPr>
          <w:color w:val="0070C0"/>
        </w:rPr>
      </w:pPr>
      <w:r w:rsidRPr="00391FD7">
        <w:rPr>
          <w:color w:val="0070C0"/>
        </w:rPr>
        <w:t>There should not be an explicit fine mentioned in the RDR, as it is structured to detail only the Principles of Arbitration and not to include those details.</w:t>
      </w:r>
    </w:p>
    <w:p w14:paraId="5B517985" w14:textId="5A5B8DC8" w:rsidR="0063272E" w:rsidRDefault="0063272E" w:rsidP="00F273FB">
      <w:pPr>
        <w:widowControl/>
        <w:jc w:val="left"/>
        <w:rPr>
          <w:b/>
          <w:sz w:val="22"/>
          <w:szCs w:val="22"/>
        </w:rPr>
      </w:pPr>
    </w:p>
    <w:p w14:paraId="055B1564" w14:textId="77777777" w:rsidR="00391FD7" w:rsidRDefault="00391FD7" w:rsidP="00F273FB">
      <w:pPr>
        <w:widowControl/>
        <w:jc w:val="left"/>
        <w:rPr>
          <w:b/>
          <w:sz w:val="22"/>
          <w:szCs w:val="22"/>
        </w:rPr>
      </w:pPr>
    </w:p>
    <w:p w14:paraId="1FA060F4" w14:textId="77777777" w:rsidR="00391FD7" w:rsidRDefault="00391FD7" w:rsidP="00391FD7">
      <w:pPr>
        <w:shd w:val="clear" w:color="auto" w:fill="F2F2F2" w:themeFill="background1" w:themeFillShade="F2"/>
      </w:pPr>
      <w:r>
        <w:rPr>
          <w:b/>
          <w:sz w:val="20"/>
          <w:szCs w:val="20"/>
        </w:rPr>
        <w:t>Proposal A-16 [From:</w:t>
      </w:r>
      <w:r>
        <w:rPr>
          <w:sz w:val="20"/>
          <w:szCs w:val="20"/>
        </w:rPr>
        <w:t xml:space="preserve"> </w:t>
      </w:r>
      <w:proofErr w:type="spellStart"/>
      <w:r>
        <w:rPr>
          <w:sz w:val="20"/>
          <w:szCs w:val="20"/>
        </w:rPr>
        <w:t>EOSAustralia</w:t>
      </w:r>
      <w:proofErr w:type="spellEnd"/>
      <w:r>
        <w:rPr>
          <w:b/>
          <w:sz w:val="20"/>
          <w:szCs w:val="20"/>
        </w:rPr>
        <w:t>] GMT+8, 26 May</w:t>
      </w:r>
    </w:p>
    <w:p w14:paraId="66B424CA" w14:textId="77777777" w:rsidR="00391FD7" w:rsidRPr="00507E99" w:rsidRDefault="00391FD7" w:rsidP="00391FD7">
      <w:pPr>
        <w:widowControl/>
        <w:shd w:val="clear" w:color="auto" w:fill="F2F2F2" w:themeFill="background1" w:themeFillShade="F2"/>
        <w:jc w:val="left"/>
        <w:rPr>
          <w:b/>
          <w:sz w:val="20"/>
          <w:szCs w:val="20"/>
        </w:rPr>
      </w:pPr>
      <w:r>
        <w:rPr>
          <w:b/>
          <w:sz w:val="20"/>
          <w:szCs w:val="20"/>
        </w:rPr>
        <w:t>RDR 4.2</w:t>
      </w:r>
    </w:p>
    <w:p w14:paraId="27F44368" w14:textId="77777777" w:rsidR="00391FD7" w:rsidRDefault="00391FD7" w:rsidP="00391FD7">
      <w:pPr>
        <w:widowControl/>
        <w:shd w:val="clear" w:color="auto" w:fill="F2F2F2" w:themeFill="background1" w:themeFillShade="F2"/>
        <w:jc w:val="left"/>
      </w:pPr>
      <w:r>
        <w:t>The Forum selects the Arbitrator according to a mechanism that is approved by the Forum from time to time and published in the Handbook.</w:t>
      </w:r>
    </w:p>
    <w:p w14:paraId="60CAC771" w14:textId="77777777" w:rsidR="00391FD7" w:rsidRDefault="00391FD7" w:rsidP="00391FD7">
      <w:pPr>
        <w:widowControl/>
        <w:shd w:val="clear" w:color="auto" w:fill="F2F2F2" w:themeFill="background1" w:themeFillShade="F2"/>
        <w:jc w:val="left"/>
        <w:rPr>
          <w:b/>
          <w:sz w:val="22"/>
          <w:szCs w:val="22"/>
        </w:rPr>
      </w:pPr>
      <w:r w:rsidRPr="00507E99">
        <w:rPr>
          <w:b/>
        </w:rPr>
        <w:t>My comment:</w:t>
      </w:r>
      <w:r>
        <w:t xml:space="preserve"> This mechanism shall be monitored by outsiders, not </w:t>
      </w:r>
      <w:proofErr w:type="spellStart"/>
      <w:r>
        <w:t>self regulated</w:t>
      </w:r>
      <w:proofErr w:type="spellEnd"/>
      <w:r>
        <w:t xml:space="preserve">. So it's back to my previous one, The arbitrator selection mechanism and handbook shall be approved by over 2/3 </w:t>
      </w:r>
      <w:proofErr w:type="gramStart"/>
      <w:r>
        <w:t>BP ,and</w:t>
      </w:r>
      <w:proofErr w:type="gramEnd"/>
      <w:r>
        <w:t xml:space="preserve"> any change of it need over 2/3 approval from BP.</w:t>
      </w:r>
    </w:p>
    <w:p w14:paraId="5E523202" w14:textId="77777777" w:rsidR="00391FD7" w:rsidRDefault="00391FD7" w:rsidP="00391FD7"/>
    <w:p w14:paraId="12556F84" w14:textId="77777777" w:rsidR="00391FD7" w:rsidRDefault="00391FD7" w:rsidP="00391FD7"/>
    <w:p w14:paraId="46EF77DA" w14:textId="77777777" w:rsidR="00C14AE9" w:rsidRDefault="00C14AE9" w:rsidP="00C14AE9">
      <w:pPr>
        <w:shd w:val="clear" w:color="auto" w:fill="F2F2F2" w:themeFill="background1" w:themeFillShade="F2"/>
      </w:pPr>
      <w:r>
        <w:rPr>
          <w:b/>
          <w:sz w:val="20"/>
          <w:szCs w:val="20"/>
        </w:rPr>
        <w:t>Proposal A-17 [From:</w:t>
      </w:r>
      <w:r>
        <w:rPr>
          <w:sz w:val="20"/>
          <w:szCs w:val="20"/>
        </w:rPr>
        <w:t xml:space="preserve"> </w:t>
      </w:r>
      <w:proofErr w:type="spellStart"/>
      <w:r>
        <w:rPr>
          <w:sz w:val="20"/>
          <w:szCs w:val="20"/>
        </w:rPr>
        <w:t>EOSAustralia</w:t>
      </w:r>
      <w:proofErr w:type="spellEnd"/>
      <w:r>
        <w:rPr>
          <w:b/>
          <w:sz w:val="20"/>
          <w:szCs w:val="20"/>
        </w:rPr>
        <w:t>] GMT+8, 26 May</w:t>
      </w:r>
    </w:p>
    <w:p w14:paraId="6BD5CF9E" w14:textId="77777777" w:rsidR="00C14AE9" w:rsidRPr="00507E99" w:rsidRDefault="00C14AE9" w:rsidP="00C14AE9">
      <w:pPr>
        <w:widowControl/>
        <w:shd w:val="clear" w:color="auto" w:fill="F2F2F2" w:themeFill="background1" w:themeFillShade="F2"/>
        <w:jc w:val="left"/>
        <w:rPr>
          <w:b/>
          <w:sz w:val="20"/>
          <w:szCs w:val="20"/>
        </w:rPr>
      </w:pPr>
      <w:r>
        <w:rPr>
          <w:b/>
          <w:sz w:val="20"/>
          <w:szCs w:val="20"/>
        </w:rPr>
        <w:t>RDR 6.4</w:t>
      </w:r>
    </w:p>
    <w:p w14:paraId="048AD00C" w14:textId="77777777" w:rsidR="00C14AE9" w:rsidRDefault="00C14AE9" w:rsidP="00C14AE9">
      <w:pPr>
        <w:widowControl/>
        <w:shd w:val="clear" w:color="auto" w:fill="F2F2F2" w:themeFill="background1" w:themeFillShade="F2"/>
        <w:jc w:val="left"/>
      </w:pPr>
      <w:r>
        <w:t xml:space="preserve">In the event of clear injustices, egregious </w:t>
      </w:r>
      <w:proofErr w:type="spellStart"/>
      <w:r>
        <w:t>behaviour</w:t>
      </w:r>
      <w:proofErr w:type="spellEnd"/>
      <w:r>
        <w:t xml:space="preserve"> or unconscionable rulings, a review may be requested by filing a dispute. Any such appeal </w:t>
      </w:r>
      <w:proofErr w:type="gramStart"/>
      <w:r>
        <w:t>has to</w:t>
      </w:r>
      <w:proofErr w:type="gramEnd"/>
      <w:r>
        <w:t xml:space="preserve"> outline</w:t>
      </w:r>
    </w:p>
    <w:p w14:paraId="5C5C0259" w14:textId="77777777" w:rsidR="00C14AE9" w:rsidRDefault="00C14AE9" w:rsidP="00C14AE9">
      <w:pPr>
        <w:widowControl/>
        <w:shd w:val="clear" w:color="auto" w:fill="F2F2F2" w:themeFill="background1" w:themeFillShade="F2"/>
        <w:jc w:val="left"/>
        <w:rPr>
          <w:b/>
          <w:sz w:val="22"/>
          <w:szCs w:val="22"/>
        </w:rPr>
      </w:pPr>
      <w:r>
        <w:rPr>
          <w:b/>
        </w:rPr>
        <w:t>M</w:t>
      </w:r>
      <w:r w:rsidRPr="00507E99">
        <w:rPr>
          <w:b/>
        </w:rPr>
        <w:t>y comment:</w:t>
      </w:r>
      <w:r>
        <w:t xml:space="preserve"> better change to "a review may be requested by filing a dispute to the Appeal Panel. Any such appeal has to outline"</w:t>
      </w:r>
    </w:p>
    <w:p w14:paraId="50D2EDB1" w14:textId="77777777" w:rsidR="00C14AE9" w:rsidRDefault="00C14AE9" w:rsidP="00C14AE9">
      <w:pPr>
        <w:widowControl/>
        <w:jc w:val="left"/>
        <w:rPr>
          <w:b/>
          <w:sz w:val="22"/>
          <w:szCs w:val="22"/>
        </w:rPr>
      </w:pPr>
    </w:p>
    <w:p w14:paraId="7AF142BF" w14:textId="11A089A4" w:rsidR="00C14AE9" w:rsidRPr="00391FD7" w:rsidRDefault="00C14AE9" w:rsidP="00391FD7">
      <w:pPr>
        <w:shd w:val="clear" w:color="auto" w:fill="DAEEF3" w:themeFill="accent5" w:themeFillTint="33"/>
        <w:ind w:left="420"/>
        <w:rPr>
          <w:color w:val="0070C0"/>
          <w:sz w:val="20"/>
          <w:szCs w:val="20"/>
        </w:rPr>
      </w:pPr>
      <w:r w:rsidRPr="00391FD7">
        <w:rPr>
          <w:b/>
          <w:color w:val="0070C0"/>
          <w:sz w:val="20"/>
          <w:szCs w:val="20"/>
        </w:rPr>
        <w:t>Reply A-17 (1) [From:</w:t>
      </w:r>
      <w:r w:rsidRPr="00391FD7">
        <w:rPr>
          <w:color w:val="0070C0"/>
          <w:sz w:val="20"/>
          <w:szCs w:val="20"/>
        </w:rPr>
        <w:t xml:space="preserve"> Moti </w:t>
      </w:r>
      <w:proofErr w:type="spellStart"/>
      <w:r w:rsidRPr="00391FD7">
        <w:rPr>
          <w:color w:val="0070C0"/>
          <w:sz w:val="20"/>
          <w:szCs w:val="20"/>
        </w:rPr>
        <w:t>Tabulo</w:t>
      </w:r>
      <w:proofErr w:type="spellEnd"/>
      <w:r w:rsidRPr="00391FD7">
        <w:rPr>
          <w:b/>
          <w:color w:val="0070C0"/>
          <w:sz w:val="20"/>
          <w:szCs w:val="20"/>
        </w:rPr>
        <w:t>] 12:34 GMT+8, 29 May</w:t>
      </w:r>
    </w:p>
    <w:p w14:paraId="0CBCE2B2" w14:textId="02D90A83" w:rsidR="000C2A65" w:rsidRPr="00391FD7" w:rsidRDefault="000C2A65" w:rsidP="00391FD7">
      <w:pPr>
        <w:widowControl/>
        <w:shd w:val="clear" w:color="auto" w:fill="DAEEF3" w:themeFill="accent5" w:themeFillTint="33"/>
        <w:ind w:left="420"/>
        <w:jc w:val="left"/>
        <w:rPr>
          <w:color w:val="0070C0"/>
        </w:rPr>
      </w:pPr>
      <w:r w:rsidRPr="00391FD7">
        <w:rPr>
          <w:color w:val="0070C0"/>
        </w:rPr>
        <w:t>As a procedural point as it is currently structured the review is requested by filing a new dispute to the Forum which will then form an Appeal Panel. Prior to a review dispute being raised there is no actual Appeal Panel (and so no Appeal Panel to file a dispute to).</w:t>
      </w:r>
    </w:p>
    <w:p w14:paraId="54125648" w14:textId="45518A79" w:rsidR="00C14AE9" w:rsidRPr="00391FD7" w:rsidRDefault="000C2A65" w:rsidP="00391FD7">
      <w:pPr>
        <w:widowControl/>
        <w:shd w:val="clear" w:color="auto" w:fill="DAEEF3" w:themeFill="accent5" w:themeFillTint="33"/>
        <w:ind w:left="420"/>
        <w:jc w:val="left"/>
        <w:rPr>
          <w:b/>
          <w:color w:val="0070C0"/>
          <w:sz w:val="22"/>
          <w:szCs w:val="22"/>
        </w:rPr>
      </w:pPr>
      <w:proofErr w:type="gramStart"/>
      <w:r w:rsidRPr="00391FD7">
        <w:rPr>
          <w:color w:val="0070C0"/>
        </w:rPr>
        <w:t>So</w:t>
      </w:r>
      <w:proofErr w:type="gramEnd"/>
      <w:r w:rsidRPr="00391FD7">
        <w:rPr>
          <w:color w:val="0070C0"/>
        </w:rPr>
        <w:t xml:space="preserve"> propose to leave this section unchanged.</w:t>
      </w:r>
    </w:p>
    <w:p w14:paraId="27A30E02" w14:textId="00D9D0AE" w:rsidR="00C14AE9" w:rsidRDefault="00C14AE9" w:rsidP="00C14AE9">
      <w:pPr>
        <w:widowControl/>
        <w:jc w:val="left"/>
        <w:rPr>
          <w:b/>
          <w:sz w:val="22"/>
          <w:szCs w:val="22"/>
        </w:rPr>
      </w:pPr>
    </w:p>
    <w:p w14:paraId="3F274C7F" w14:textId="77777777" w:rsidR="008852A6" w:rsidRDefault="008852A6" w:rsidP="00C14AE9">
      <w:pPr>
        <w:widowControl/>
        <w:jc w:val="left"/>
        <w:rPr>
          <w:b/>
          <w:sz w:val="22"/>
          <w:szCs w:val="22"/>
        </w:rPr>
      </w:pPr>
    </w:p>
    <w:p w14:paraId="5E84E7FD" w14:textId="77777777" w:rsidR="00C14AE9" w:rsidRDefault="00C14AE9" w:rsidP="00C14AE9">
      <w:pPr>
        <w:shd w:val="clear" w:color="auto" w:fill="F2F2F2" w:themeFill="background1" w:themeFillShade="F2"/>
      </w:pPr>
      <w:r>
        <w:rPr>
          <w:b/>
          <w:sz w:val="20"/>
          <w:szCs w:val="20"/>
        </w:rPr>
        <w:t>Proposal A-18 [From:</w:t>
      </w:r>
      <w:r>
        <w:rPr>
          <w:sz w:val="20"/>
          <w:szCs w:val="20"/>
        </w:rPr>
        <w:t xml:space="preserve"> </w:t>
      </w:r>
      <w:proofErr w:type="spellStart"/>
      <w:r>
        <w:rPr>
          <w:sz w:val="20"/>
          <w:szCs w:val="20"/>
        </w:rPr>
        <w:t>EOSAustralia</w:t>
      </w:r>
      <w:proofErr w:type="spellEnd"/>
      <w:r>
        <w:rPr>
          <w:b/>
          <w:sz w:val="20"/>
          <w:szCs w:val="20"/>
        </w:rPr>
        <w:t>] GMT+8, 26 May</w:t>
      </w:r>
    </w:p>
    <w:p w14:paraId="2BC4BAF7" w14:textId="77777777" w:rsidR="00C14AE9" w:rsidRPr="00507E99" w:rsidRDefault="00C14AE9" w:rsidP="00C14AE9">
      <w:pPr>
        <w:widowControl/>
        <w:shd w:val="clear" w:color="auto" w:fill="F2F2F2" w:themeFill="background1" w:themeFillShade="F2"/>
        <w:jc w:val="left"/>
        <w:rPr>
          <w:b/>
          <w:sz w:val="20"/>
          <w:szCs w:val="20"/>
        </w:rPr>
      </w:pPr>
      <w:r>
        <w:rPr>
          <w:b/>
          <w:sz w:val="20"/>
          <w:szCs w:val="20"/>
        </w:rPr>
        <w:t>RDR 6.4</w:t>
      </w:r>
    </w:p>
    <w:p w14:paraId="35455858" w14:textId="77777777" w:rsidR="00C14AE9" w:rsidRDefault="00C14AE9" w:rsidP="00C14AE9">
      <w:pPr>
        <w:widowControl/>
        <w:shd w:val="clear" w:color="auto" w:fill="F2F2F2" w:themeFill="background1" w:themeFillShade="F2"/>
        <w:jc w:val="left"/>
      </w:pPr>
      <w:r>
        <w:t xml:space="preserve">By the nature of arbitration, parties have the right to seek judicial review from their local court, including petition to overturn a ruling. </w:t>
      </w:r>
      <w:proofErr w:type="gramStart"/>
      <w:r>
        <w:t>However</w:t>
      </w:r>
      <w:proofErr w:type="gramEnd"/>
      <w:r>
        <w:t xml:space="preserve"> members should note that as a matter of public policy, local courts will typically refer complaints to Arbitration if that was the original agreement, and will typically respect and enforce the rulings of a duly formed arbitration.</w:t>
      </w:r>
    </w:p>
    <w:p w14:paraId="405AEDCD" w14:textId="77777777" w:rsidR="00C14AE9" w:rsidRDefault="00C14AE9" w:rsidP="00C14AE9">
      <w:pPr>
        <w:widowControl/>
        <w:shd w:val="clear" w:color="auto" w:fill="F2F2F2" w:themeFill="background1" w:themeFillShade="F2"/>
        <w:jc w:val="left"/>
        <w:rPr>
          <w:b/>
          <w:sz w:val="22"/>
          <w:szCs w:val="22"/>
        </w:rPr>
      </w:pPr>
      <w:r w:rsidRPr="00507E99">
        <w:rPr>
          <w:b/>
        </w:rPr>
        <w:t>My comment:</w:t>
      </w:r>
      <w:r>
        <w:t xml:space="preserve"> This part can be taken out, they can always go to court, that's the right, don't need to write down here.</w:t>
      </w:r>
    </w:p>
    <w:p w14:paraId="5BD3B9EC" w14:textId="6490751D" w:rsidR="00C14AE9" w:rsidRDefault="00C14AE9" w:rsidP="00F273FB">
      <w:pPr>
        <w:widowControl/>
        <w:jc w:val="left"/>
        <w:rPr>
          <w:b/>
          <w:sz w:val="22"/>
          <w:szCs w:val="22"/>
        </w:rPr>
      </w:pPr>
    </w:p>
    <w:p w14:paraId="53A37B24" w14:textId="468DEF81" w:rsidR="000C2A65" w:rsidRPr="00391FD7" w:rsidRDefault="000C2A65" w:rsidP="00391FD7">
      <w:pPr>
        <w:shd w:val="clear" w:color="auto" w:fill="DAEEF3" w:themeFill="accent5" w:themeFillTint="33"/>
        <w:ind w:left="420"/>
        <w:rPr>
          <w:color w:val="0070C0"/>
          <w:sz w:val="20"/>
          <w:szCs w:val="20"/>
        </w:rPr>
      </w:pPr>
      <w:r w:rsidRPr="00391FD7">
        <w:rPr>
          <w:b/>
          <w:color w:val="0070C0"/>
          <w:sz w:val="20"/>
          <w:szCs w:val="20"/>
        </w:rPr>
        <w:t>Reply A-18 (1) [From:</w:t>
      </w:r>
      <w:r w:rsidRPr="00391FD7">
        <w:rPr>
          <w:color w:val="0070C0"/>
          <w:sz w:val="20"/>
          <w:szCs w:val="20"/>
        </w:rPr>
        <w:t xml:space="preserve"> Moti </w:t>
      </w:r>
      <w:proofErr w:type="spellStart"/>
      <w:r w:rsidRPr="00391FD7">
        <w:rPr>
          <w:color w:val="0070C0"/>
          <w:sz w:val="20"/>
          <w:szCs w:val="20"/>
        </w:rPr>
        <w:t>Tabulo</w:t>
      </w:r>
      <w:proofErr w:type="spellEnd"/>
      <w:r w:rsidRPr="00391FD7">
        <w:rPr>
          <w:b/>
          <w:color w:val="0070C0"/>
          <w:sz w:val="20"/>
          <w:szCs w:val="20"/>
        </w:rPr>
        <w:t>] 12:44 GMT+8, 29 May</w:t>
      </w:r>
    </w:p>
    <w:p w14:paraId="518F3A4C" w14:textId="4A40F7DA" w:rsidR="00F64202" w:rsidRPr="00391FD7" w:rsidRDefault="00F64202" w:rsidP="00391FD7">
      <w:pPr>
        <w:widowControl/>
        <w:shd w:val="clear" w:color="auto" w:fill="DAEEF3" w:themeFill="accent5" w:themeFillTint="33"/>
        <w:ind w:left="420"/>
        <w:jc w:val="left"/>
        <w:rPr>
          <w:color w:val="0070C0"/>
        </w:rPr>
      </w:pPr>
      <w:proofErr w:type="gramStart"/>
      <w:r w:rsidRPr="00391FD7">
        <w:rPr>
          <w:color w:val="0070C0"/>
        </w:rPr>
        <w:t>Yes</w:t>
      </w:r>
      <w:proofErr w:type="gramEnd"/>
      <w:r w:rsidRPr="00391FD7">
        <w:rPr>
          <w:color w:val="0070C0"/>
        </w:rPr>
        <w:t xml:space="preserve"> you are correct that this is their right. The Section might be </w:t>
      </w:r>
      <w:proofErr w:type="gramStart"/>
      <w:r w:rsidRPr="00391FD7">
        <w:rPr>
          <w:color w:val="0070C0"/>
        </w:rPr>
        <w:t>redundant,</w:t>
      </w:r>
      <w:proofErr w:type="gramEnd"/>
      <w:r w:rsidRPr="00391FD7">
        <w:rPr>
          <w:color w:val="0070C0"/>
        </w:rPr>
        <w:t xml:space="preserve"> however it does educate the Community about the important fact that local courts may in any case refer to a decision reached under Arbitration. In effect it is alerting disputing parties that frivolous appeals to local courts may not have the intended effect.</w:t>
      </w:r>
    </w:p>
    <w:p w14:paraId="2F0971F1" w14:textId="41E89DAD" w:rsidR="000C2A65" w:rsidRPr="00391FD7" w:rsidRDefault="00F64202" w:rsidP="00391FD7">
      <w:pPr>
        <w:widowControl/>
        <w:shd w:val="clear" w:color="auto" w:fill="DAEEF3" w:themeFill="accent5" w:themeFillTint="33"/>
        <w:ind w:left="420"/>
        <w:jc w:val="left"/>
        <w:rPr>
          <w:color w:val="0070C0"/>
        </w:rPr>
      </w:pPr>
      <w:r w:rsidRPr="00391FD7">
        <w:rPr>
          <w:color w:val="0070C0"/>
        </w:rPr>
        <w:t xml:space="preserve">Happy to hear views as to </w:t>
      </w:r>
      <w:proofErr w:type="gramStart"/>
      <w:r w:rsidRPr="00391FD7">
        <w:rPr>
          <w:color w:val="0070C0"/>
        </w:rPr>
        <w:t>whether or not</w:t>
      </w:r>
      <w:proofErr w:type="gramEnd"/>
      <w:r w:rsidRPr="00391FD7">
        <w:rPr>
          <w:color w:val="0070C0"/>
        </w:rPr>
        <w:t xml:space="preserve"> we should still leave this in.</w:t>
      </w:r>
    </w:p>
    <w:p w14:paraId="13F5C38D" w14:textId="4B8B3857" w:rsidR="008852A6" w:rsidRDefault="008852A6" w:rsidP="008852A6">
      <w:pPr>
        <w:widowControl/>
        <w:shd w:val="clear" w:color="auto" w:fill="FFFFFF" w:themeFill="background1"/>
        <w:jc w:val="left"/>
        <w:rPr>
          <w:color w:val="FF0000"/>
        </w:rPr>
      </w:pPr>
    </w:p>
    <w:p w14:paraId="36FD36BA" w14:textId="77777777" w:rsidR="00391FD7" w:rsidRDefault="00391FD7" w:rsidP="008852A6">
      <w:pPr>
        <w:widowControl/>
        <w:shd w:val="clear" w:color="auto" w:fill="FFFFFF" w:themeFill="background1"/>
        <w:jc w:val="left"/>
        <w:rPr>
          <w:color w:val="FF0000"/>
        </w:rPr>
      </w:pPr>
    </w:p>
    <w:p w14:paraId="3809E90A" w14:textId="77777777" w:rsidR="00391FD7" w:rsidRDefault="00391FD7" w:rsidP="00391FD7">
      <w:pPr>
        <w:shd w:val="clear" w:color="auto" w:fill="F2F2F2" w:themeFill="background1" w:themeFillShade="F2"/>
      </w:pPr>
      <w:r>
        <w:rPr>
          <w:b/>
          <w:sz w:val="20"/>
          <w:szCs w:val="20"/>
        </w:rPr>
        <w:t>Proposal A-19 [From:</w:t>
      </w:r>
      <w:r>
        <w:rPr>
          <w:sz w:val="20"/>
          <w:szCs w:val="20"/>
        </w:rPr>
        <w:t xml:space="preserve"> </w:t>
      </w:r>
      <w:proofErr w:type="spellStart"/>
      <w:r>
        <w:rPr>
          <w:sz w:val="20"/>
          <w:szCs w:val="20"/>
        </w:rPr>
        <w:t>EOSAustralia</w:t>
      </w:r>
      <w:proofErr w:type="spellEnd"/>
      <w:r>
        <w:rPr>
          <w:b/>
          <w:sz w:val="20"/>
          <w:szCs w:val="20"/>
        </w:rPr>
        <w:t>] GMT+8, 26 May</w:t>
      </w:r>
    </w:p>
    <w:p w14:paraId="6F3DEF09" w14:textId="77777777" w:rsidR="00391FD7" w:rsidRPr="00507E99" w:rsidRDefault="00391FD7" w:rsidP="00391FD7">
      <w:pPr>
        <w:widowControl/>
        <w:shd w:val="clear" w:color="auto" w:fill="F2F2F2" w:themeFill="background1" w:themeFillShade="F2"/>
        <w:jc w:val="left"/>
        <w:rPr>
          <w:b/>
          <w:sz w:val="20"/>
          <w:szCs w:val="20"/>
        </w:rPr>
      </w:pPr>
      <w:r>
        <w:rPr>
          <w:b/>
          <w:sz w:val="20"/>
          <w:szCs w:val="20"/>
        </w:rPr>
        <w:t>Newly added</w:t>
      </w:r>
    </w:p>
    <w:p w14:paraId="36081445" w14:textId="77777777" w:rsidR="00391FD7" w:rsidRDefault="00391FD7" w:rsidP="00391FD7">
      <w:pPr>
        <w:widowControl/>
        <w:shd w:val="clear" w:color="auto" w:fill="F2F2F2" w:themeFill="background1" w:themeFillShade="F2"/>
        <w:jc w:val="left"/>
      </w:pPr>
      <w:r>
        <w:t>We need to add how to manage the Forum, such as</w:t>
      </w:r>
    </w:p>
    <w:p w14:paraId="6EFE7966" w14:textId="77777777" w:rsidR="00391FD7" w:rsidRDefault="00391FD7" w:rsidP="00391FD7">
      <w:pPr>
        <w:widowControl/>
        <w:shd w:val="clear" w:color="auto" w:fill="F2F2F2" w:themeFill="background1" w:themeFillShade="F2"/>
        <w:jc w:val="left"/>
        <w:rPr>
          <w:b/>
          <w:sz w:val="22"/>
          <w:szCs w:val="22"/>
        </w:rPr>
      </w:pPr>
      <w:r>
        <w:t>"ECAF daily operation is managed by three people Arbitrator Committee, which includes one chairperson, and two advisors. The committee members are elected by all arbitrators of the Forum, the three persons getting most votes are elected to the committee, and the one with highest votes is elected as Chairperson. The committee term is 5 years, if any committee member resigns, is expelled from the position, this position will be filled with an emergent election by all arbitrators. The Arbitrator Committee is responsible to appoint the arbitrators for the Appeal Panel, to draft and complete the arbitrator handbook, to update the handbook. The Arbitrator Committee will submit the handbook and any revision to all BPs for approval”</w:t>
      </w:r>
    </w:p>
    <w:p w14:paraId="7186709E" w14:textId="77777777" w:rsidR="00391FD7" w:rsidRDefault="00391FD7" w:rsidP="00391FD7">
      <w:pPr>
        <w:widowControl/>
        <w:jc w:val="left"/>
        <w:rPr>
          <w:b/>
          <w:sz w:val="22"/>
          <w:szCs w:val="22"/>
        </w:rPr>
      </w:pPr>
    </w:p>
    <w:p w14:paraId="7B54375F" w14:textId="4404B3CD" w:rsidR="00D06889" w:rsidRPr="00D06889" w:rsidRDefault="00D06889" w:rsidP="00D06889">
      <w:pPr>
        <w:shd w:val="clear" w:color="auto" w:fill="F2DBDB" w:themeFill="accent2" w:themeFillTint="33"/>
        <w:ind w:left="420"/>
        <w:rPr>
          <w:color w:val="FF0000"/>
          <w:sz w:val="20"/>
          <w:szCs w:val="20"/>
        </w:rPr>
      </w:pPr>
      <w:r w:rsidRPr="00D06889">
        <w:rPr>
          <w:b/>
          <w:color w:val="FF0000"/>
          <w:sz w:val="20"/>
          <w:szCs w:val="20"/>
        </w:rPr>
        <w:t>Reply A-19 (1) [From:</w:t>
      </w:r>
      <w:r w:rsidRPr="00D06889">
        <w:rPr>
          <w:color w:val="FF0000"/>
          <w:sz w:val="20"/>
          <w:szCs w:val="20"/>
        </w:rPr>
        <w:t xml:space="preserve"> Moti </w:t>
      </w:r>
      <w:proofErr w:type="spellStart"/>
      <w:r w:rsidRPr="00D06889">
        <w:rPr>
          <w:color w:val="FF0000"/>
          <w:sz w:val="20"/>
          <w:szCs w:val="20"/>
        </w:rPr>
        <w:t>Tabulo</w:t>
      </w:r>
      <w:proofErr w:type="spellEnd"/>
      <w:r w:rsidRPr="00D06889">
        <w:rPr>
          <w:b/>
          <w:color w:val="FF0000"/>
          <w:sz w:val="20"/>
          <w:szCs w:val="20"/>
        </w:rPr>
        <w:t>] GMT+8, 29 May</w:t>
      </w:r>
    </w:p>
    <w:p w14:paraId="53377D2C" w14:textId="261CE69F" w:rsidR="00D06889" w:rsidRPr="00D06889" w:rsidRDefault="00D06889" w:rsidP="00D06889">
      <w:pPr>
        <w:widowControl/>
        <w:shd w:val="clear" w:color="auto" w:fill="F2DBDB" w:themeFill="accent2" w:themeFillTint="33"/>
        <w:ind w:left="420"/>
        <w:jc w:val="left"/>
        <w:rPr>
          <w:color w:val="FF0000"/>
        </w:rPr>
      </w:pPr>
      <w:r w:rsidRPr="00D06889">
        <w:rPr>
          <w:color w:val="FF0000"/>
        </w:rPr>
        <w:t>It is not clear why we need such a structure? The way the Forum is structured is that it is a self-governing body composed of Arbitrators who are peers. The peer Arbitrators get their authority from the Community and are similarly accountable to the Community.</w:t>
      </w:r>
    </w:p>
    <w:p w14:paraId="6601D522" w14:textId="3DC81A42" w:rsidR="00D06889" w:rsidRPr="00D06889" w:rsidRDefault="00D06889" w:rsidP="00D06889">
      <w:pPr>
        <w:widowControl/>
        <w:shd w:val="clear" w:color="auto" w:fill="F2DBDB" w:themeFill="accent2" w:themeFillTint="33"/>
        <w:ind w:left="420"/>
        <w:jc w:val="left"/>
        <w:rPr>
          <w:color w:val="FF0000"/>
        </w:rPr>
      </w:pPr>
      <w:r w:rsidRPr="00D06889">
        <w:rPr>
          <w:color w:val="FF0000"/>
        </w:rPr>
        <w:t xml:space="preserve">By introducing a Committee that performs the roles above, we will effectively be making the Arbitrators sub-ordinate to the Committee, not the Community. We therefore weaken the Arbitrators Community </w:t>
      </w:r>
      <w:proofErr w:type="spellStart"/>
      <w:r w:rsidRPr="00D06889">
        <w:rPr>
          <w:color w:val="FF0000"/>
        </w:rPr>
        <w:t>authorisation</w:t>
      </w:r>
      <w:proofErr w:type="spellEnd"/>
      <w:r w:rsidRPr="00D06889">
        <w:rPr>
          <w:color w:val="FF0000"/>
        </w:rPr>
        <w:t>.</w:t>
      </w:r>
    </w:p>
    <w:p w14:paraId="77644E66" w14:textId="40A42E2B" w:rsidR="00D06889" w:rsidRPr="00D06889" w:rsidRDefault="00D06889" w:rsidP="00D06889">
      <w:pPr>
        <w:widowControl/>
        <w:shd w:val="clear" w:color="auto" w:fill="F2DBDB" w:themeFill="accent2" w:themeFillTint="33"/>
        <w:ind w:left="420"/>
        <w:jc w:val="left"/>
        <w:rPr>
          <w:color w:val="FF0000"/>
        </w:rPr>
      </w:pPr>
      <w:r w:rsidRPr="00D06889">
        <w:rPr>
          <w:color w:val="FF0000"/>
        </w:rPr>
        <w:t>Additionally, the independence of the Forum is weakened with power being concentrated in a few individuals who are then susceptible to influence.</w:t>
      </w:r>
    </w:p>
    <w:p w14:paraId="4D9B500A" w14:textId="5E20A9BF" w:rsidR="00391FD7" w:rsidRPr="00D06889" w:rsidRDefault="00D06889" w:rsidP="00D06889">
      <w:pPr>
        <w:widowControl/>
        <w:shd w:val="clear" w:color="auto" w:fill="F2DBDB" w:themeFill="accent2" w:themeFillTint="33"/>
        <w:ind w:left="420"/>
        <w:jc w:val="left"/>
        <w:rPr>
          <w:color w:val="FF0000"/>
        </w:rPr>
      </w:pPr>
      <w:r w:rsidRPr="00D06889">
        <w:rPr>
          <w:color w:val="FF0000"/>
        </w:rPr>
        <w:t>Is that what we want?</w:t>
      </w:r>
    </w:p>
    <w:p w14:paraId="21FBDAA2" w14:textId="55FF4A4C" w:rsidR="00D06889" w:rsidRDefault="00D06889" w:rsidP="00391FD7">
      <w:pPr>
        <w:widowControl/>
        <w:jc w:val="left"/>
        <w:rPr>
          <w:b/>
          <w:sz w:val="22"/>
          <w:szCs w:val="22"/>
        </w:rPr>
      </w:pPr>
    </w:p>
    <w:p w14:paraId="3DD23075" w14:textId="4399D318" w:rsidR="00D06889" w:rsidRDefault="00D06889" w:rsidP="00391FD7">
      <w:pPr>
        <w:widowControl/>
        <w:jc w:val="left"/>
        <w:rPr>
          <w:b/>
          <w:sz w:val="22"/>
          <w:szCs w:val="22"/>
        </w:rPr>
      </w:pPr>
    </w:p>
    <w:p w14:paraId="7F440A58" w14:textId="66699860" w:rsidR="00D06889" w:rsidRDefault="00D06889" w:rsidP="00391FD7">
      <w:pPr>
        <w:widowControl/>
        <w:jc w:val="left"/>
        <w:rPr>
          <w:b/>
          <w:sz w:val="22"/>
          <w:szCs w:val="22"/>
        </w:rPr>
      </w:pPr>
    </w:p>
    <w:p w14:paraId="7C077B01" w14:textId="77777777" w:rsidR="00D06889" w:rsidRDefault="00D06889" w:rsidP="00391FD7">
      <w:pPr>
        <w:widowControl/>
        <w:jc w:val="left"/>
        <w:rPr>
          <w:b/>
          <w:sz w:val="22"/>
          <w:szCs w:val="22"/>
        </w:rPr>
      </w:pPr>
    </w:p>
    <w:p w14:paraId="5A5A662C" w14:textId="77777777" w:rsidR="00391FD7" w:rsidRDefault="00391FD7" w:rsidP="00391FD7">
      <w:pPr>
        <w:shd w:val="clear" w:color="auto" w:fill="F2F2F2" w:themeFill="background1" w:themeFillShade="F2"/>
      </w:pPr>
      <w:r>
        <w:rPr>
          <w:b/>
          <w:sz w:val="20"/>
          <w:szCs w:val="20"/>
        </w:rPr>
        <w:lastRenderedPageBreak/>
        <w:t>Proposal A-20 [From:</w:t>
      </w:r>
      <w:r>
        <w:rPr>
          <w:sz w:val="20"/>
          <w:szCs w:val="20"/>
        </w:rPr>
        <w:t xml:space="preserve"> </w:t>
      </w:r>
      <w:proofErr w:type="spellStart"/>
      <w:r>
        <w:rPr>
          <w:sz w:val="20"/>
          <w:szCs w:val="20"/>
        </w:rPr>
        <w:t>EOSAustralia</w:t>
      </w:r>
      <w:proofErr w:type="spellEnd"/>
      <w:r>
        <w:rPr>
          <w:b/>
          <w:sz w:val="20"/>
          <w:szCs w:val="20"/>
        </w:rPr>
        <w:t>] GMT+8, 26 May</w:t>
      </w:r>
    </w:p>
    <w:p w14:paraId="590E9E51" w14:textId="77777777" w:rsidR="00391FD7" w:rsidRPr="00507E99" w:rsidRDefault="00391FD7" w:rsidP="00391FD7">
      <w:pPr>
        <w:widowControl/>
        <w:shd w:val="clear" w:color="auto" w:fill="F2F2F2" w:themeFill="background1" w:themeFillShade="F2"/>
        <w:jc w:val="left"/>
        <w:rPr>
          <w:b/>
          <w:sz w:val="20"/>
          <w:szCs w:val="20"/>
        </w:rPr>
      </w:pPr>
      <w:r>
        <w:rPr>
          <w:b/>
          <w:sz w:val="20"/>
          <w:szCs w:val="20"/>
        </w:rPr>
        <w:t>Newly added</w:t>
      </w:r>
    </w:p>
    <w:p w14:paraId="20DC7EB1" w14:textId="77777777" w:rsidR="00391FD7" w:rsidRDefault="00391FD7" w:rsidP="00391FD7">
      <w:pPr>
        <w:widowControl/>
        <w:shd w:val="clear" w:color="auto" w:fill="F2F2F2" w:themeFill="background1" w:themeFillShade="F2"/>
        <w:jc w:val="left"/>
      </w:pPr>
      <w:r>
        <w:t>We also shall add about the appealing fee, salary, etc.</w:t>
      </w:r>
    </w:p>
    <w:p w14:paraId="04A59E45" w14:textId="2B293E3C" w:rsidR="00391FD7" w:rsidRDefault="00391FD7" w:rsidP="00391FD7">
      <w:pPr>
        <w:widowControl/>
        <w:shd w:val="clear" w:color="auto" w:fill="F2F2F2" w:themeFill="background1" w:themeFillShade="F2"/>
        <w:jc w:val="left"/>
        <w:rPr>
          <w:b/>
          <w:sz w:val="22"/>
          <w:szCs w:val="22"/>
        </w:rPr>
      </w:pPr>
      <w:r>
        <w:t xml:space="preserve">"The annual basic salary for an Arbitrator is 30,000 USD, and for each case, the hourly charge of an Arbitrator is 200-500 USD, and the hourly charge of </w:t>
      </w:r>
      <w:proofErr w:type="gramStart"/>
      <w:r>
        <w:t>an</w:t>
      </w:r>
      <w:proofErr w:type="gramEnd"/>
      <w:r>
        <w:t xml:space="preserve"> senior Arbitrator is 500-800 USD. The hourly charge level will be adjusted every three years by Arbitrator Committee. For any dispute, the claimant shall pay 200 USD to the forum before the case is accepted."</w:t>
      </w:r>
    </w:p>
    <w:p w14:paraId="60B572B7" w14:textId="77777777" w:rsidR="00391FD7" w:rsidRDefault="00391FD7" w:rsidP="00391FD7">
      <w:pPr>
        <w:widowControl/>
        <w:jc w:val="left"/>
        <w:rPr>
          <w:b/>
          <w:sz w:val="22"/>
          <w:szCs w:val="22"/>
        </w:rPr>
      </w:pPr>
    </w:p>
    <w:p w14:paraId="2BFEB26B" w14:textId="77777777" w:rsidR="00391FD7" w:rsidRDefault="00391FD7" w:rsidP="00391FD7">
      <w:pPr>
        <w:widowControl/>
        <w:jc w:val="left"/>
        <w:rPr>
          <w:b/>
          <w:sz w:val="22"/>
          <w:szCs w:val="22"/>
        </w:rPr>
      </w:pPr>
    </w:p>
    <w:p w14:paraId="650F87D6" w14:textId="77777777" w:rsidR="00391FD7" w:rsidRDefault="00391FD7" w:rsidP="00391FD7">
      <w:pPr>
        <w:shd w:val="clear" w:color="auto" w:fill="F2F2F2" w:themeFill="background1" w:themeFillShade="F2"/>
      </w:pPr>
      <w:r>
        <w:rPr>
          <w:b/>
          <w:sz w:val="20"/>
          <w:szCs w:val="20"/>
        </w:rPr>
        <w:t>Proposal A-21 [From:</w:t>
      </w:r>
      <w:r>
        <w:rPr>
          <w:sz w:val="20"/>
          <w:szCs w:val="20"/>
        </w:rPr>
        <w:t xml:space="preserve"> </w:t>
      </w:r>
      <w:proofErr w:type="spellStart"/>
      <w:r>
        <w:rPr>
          <w:sz w:val="20"/>
          <w:szCs w:val="20"/>
        </w:rPr>
        <w:t>EOSAustralia</w:t>
      </w:r>
      <w:proofErr w:type="spellEnd"/>
      <w:r>
        <w:rPr>
          <w:b/>
          <w:sz w:val="20"/>
          <w:szCs w:val="20"/>
        </w:rPr>
        <w:t>] GMT+8, 26 May</w:t>
      </w:r>
    </w:p>
    <w:p w14:paraId="1FDB1C33" w14:textId="77777777" w:rsidR="00391FD7" w:rsidRPr="00507E99" w:rsidRDefault="00391FD7" w:rsidP="00391FD7">
      <w:pPr>
        <w:widowControl/>
        <w:shd w:val="clear" w:color="auto" w:fill="F2F2F2" w:themeFill="background1" w:themeFillShade="F2"/>
        <w:jc w:val="left"/>
        <w:rPr>
          <w:b/>
          <w:sz w:val="20"/>
          <w:szCs w:val="20"/>
        </w:rPr>
      </w:pPr>
      <w:r>
        <w:rPr>
          <w:b/>
          <w:sz w:val="20"/>
          <w:szCs w:val="20"/>
        </w:rPr>
        <w:t>Newly added</w:t>
      </w:r>
    </w:p>
    <w:p w14:paraId="33D582E1" w14:textId="77777777" w:rsidR="00391FD7" w:rsidRDefault="00391FD7" w:rsidP="00391FD7">
      <w:pPr>
        <w:widowControl/>
        <w:shd w:val="clear" w:color="auto" w:fill="F2F2F2" w:themeFill="background1" w:themeFillShade="F2"/>
        <w:jc w:val="left"/>
        <w:rPr>
          <w:b/>
          <w:sz w:val="22"/>
          <w:szCs w:val="22"/>
        </w:rPr>
      </w:pPr>
      <w:r w:rsidRPr="00507E99">
        <w:t>"The discipline case against an Arbitrator shall be heard by the Arbitrator Committee. If the arbitrator involved in the case is one of the Arbitrator Committee, the committee will appoint another arbitrator to replace the position."</w:t>
      </w:r>
    </w:p>
    <w:p w14:paraId="210ACDFA" w14:textId="77777777" w:rsidR="00391FD7" w:rsidRDefault="00391FD7" w:rsidP="00391FD7">
      <w:pPr>
        <w:widowControl/>
        <w:jc w:val="left"/>
        <w:rPr>
          <w:b/>
          <w:sz w:val="22"/>
          <w:szCs w:val="22"/>
        </w:rPr>
      </w:pPr>
    </w:p>
    <w:p w14:paraId="1E48E6AA" w14:textId="576F3B6E" w:rsidR="00D06889" w:rsidRPr="00D06889" w:rsidRDefault="00D06889" w:rsidP="00D06889">
      <w:pPr>
        <w:shd w:val="clear" w:color="auto" w:fill="F2DBDB" w:themeFill="accent2" w:themeFillTint="33"/>
        <w:ind w:left="420"/>
        <w:rPr>
          <w:color w:val="FF0000"/>
          <w:sz w:val="20"/>
          <w:szCs w:val="20"/>
        </w:rPr>
      </w:pPr>
      <w:r w:rsidRPr="00D06889">
        <w:rPr>
          <w:b/>
          <w:color w:val="FF0000"/>
          <w:sz w:val="20"/>
          <w:szCs w:val="20"/>
        </w:rPr>
        <w:t>Reply A-</w:t>
      </w:r>
      <w:r>
        <w:rPr>
          <w:b/>
          <w:color w:val="FF0000"/>
          <w:sz w:val="20"/>
          <w:szCs w:val="20"/>
        </w:rPr>
        <w:t>21</w:t>
      </w:r>
      <w:r w:rsidRPr="00D06889">
        <w:rPr>
          <w:b/>
          <w:color w:val="FF0000"/>
          <w:sz w:val="20"/>
          <w:szCs w:val="20"/>
        </w:rPr>
        <w:t xml:space="preserve"> (1) [From:</w:t>
      </w:r>
      <w:r w:rsidRPr="00D06889">
        <w:rPr>
          <w:color w:val="FF0000"/>
          <w:sz w:val="20"/>
          <w:szCs w:val="20"/>
        </w:rPr>
        <w:t xml:space="preserve"> Moti </w:t>
      </w:r>
      <w:proofErr w:type="spellStart"/>
      <w:r w:rsidRPr="00D06889">
        <w:rPr>
          <w:color w:val="FF0000"/>
          <w:sz w:val="20"/>
          <w:szCs w:val="20"/>
        </w:rPr>
        <w:t>Tabulo</w:t>
      </w:r>
      <w:proofErr w:type="spellEnd"/>
      <w:r w:rsidRPr="00D06889">
        <w:rPr>
          <w:b/>
          <w:color w:val="FF0000"/>
          <w:sz w:val="20"/>
          <w:szCs w:val="20"/>
        </w:rPr>
        <w:t>] GMT+8, 29 May</w:t>
      </w:r>
    </w:p>
    <w:p w14:paraId="623D4C64" w14:textId="31020153" w:rsidR="00D06889" w:rsidRPr="00D06889" w:rsidRDefault="00D06889" w:rsidP="00D06889">
      <w:pPr>
        <w:widowControl/>
        <w:shd w:val="clear" w:color="auto" w:fill="F2DBDB" w:themeFill="accent2" w:themeFillTint="33"/>
        <w:ind w:left="420"/>
        <w:jc w:val="left"/>
        <w:rPr>
          <w:color w:val="FF0000"/>
        </w:rPr>
      </w:pPr>
      <w:r w:rsidRPr="00D06889">
        <w:rPr>
          <w:color w:val="FF0000"/>
        </w:rPr>
        <w:t>Please see my prior comment questioning the need for an Arbitrator Committee.</w:t>
      </w:r>
    </w:p>
    <w:p w14:paraId="4FD3E494" w14:textId="64A88BA4" w:rsidR="00391FD7" w:rsidRPr="00D06889" w:rsidRDefault="00D06889" w:rsidP="00D06889">
      <w:pPr>
        <w:widowControl/>
        <w:shd w:val="clear" w:color="auto" w:fill="F2DBDB" w:themeFill="accent2" w:themeFillTint="33"/>
        <w:ind w:left="420"/>
        <w:jc w:val="left"/>
        <w:rPr>
          <w:color w:val="FF0000"/>
        </w:rPr>
      </w:pPr>
      <w:r w:rsidRPr="00D06889">
        <w:rPr>
          <w:color w:val="FF0000"/>
        </w:rPr>
        <w:t>There is already provision for Disciplinary Cases in Sections 2.2 and 6.4. Do you think these need to be strengthened?</w:t>
      </w:r>
    </w:p>
    <w:p w14:paraId="0613B7E2" w14:textId="3D81FB0B" w:rsidR="00D06889" w:rsidRDefault="00D06889" w:rsidP="00391FD7">
      <w:pPr>
        <w:widowControl/>
        <w:jc w:val="left"/>
        <w:rPr>
          <w:b/>
          <w:sz w:val="22"/>
          <w:szCs w:val="22"/>
        </w:rPr>
      </w:pPr>
    </w:p>
    <w:p w14:paraId="3E88B9B3" w14:textId="77777777" w:rsidR="00D06889" w:rsidRDefault="00D06889" w:rsidP="00391FD7">
      <w:pPr>
        <w:widowControl/>
        <w:jc w:val="left"/>
        <w:rPr>
          <w:b/>
          <w:sz w:val="22"/>
          <w:szCs w:val="22"/>
        </w:rPr>
      </w:pPr>
    </w:p>
    <w:p w14:paraId="0EF4DBFC" w14:textId="77777777" w:rsidR="00391FD7" w:rsidRDefault="00391FD7" w:rsidP="00391FD7">
      <w:pPr>
        <w:shd w:val="clear" w:color="auto" w:fill="F2F2F2" w:themeFill="background1" w:themeFillShade="F2"/>
      </w:pPr>
      <w:r>
        <w:rPr>
          <w:b/>
          <w:sz w:val="20"/>
          <w:szCs w:val="20"/>
        </w:rPr>
        <w:t>Proposal A-22 [From:</w:t>
      </w:r>
      <w:r>
        <w:rPr>
          <w:sz w:val="20"/>
          <w:szCs w:val="20"/>
        </w:rPr>
        <w:t xml:space="preserve"> </w:t>
      </w:r>
      <w:proofErr w:type="spellStart"/>
      <w:r>
        <w:rPr>
          <w:sz w:val="20"/>
          <w:szCs w:val="20"/>
        </w:rPr>
        <w:t>EOSAustralia</w:t>
      </w:r>
      <w:proofErr w:type="spellEnd"/>
      <w:r>
        <w:rPr>
          <w:b/>
          <w:sz w:val="20"/>
          <w:szCs w:val="20"/>
        </w:rPr>
        <w:t>] GMT+8, 26 May</w:t>
      </w:r>
    </w:p>
    <w:p w14:paraId="62A7FA55" w14:textId="77777777" w:rsidR="00391FD7" w:rsidRPr="00507E99" w:rsidRDefault="00391FD7" w:rsidP="00391FD7">
      <w:pPr>
        <w:widowControl/>
        <w:shd w:val="clear" w:color="auto" w:fill="F2F2F2" w:themeFill="background1" w:themeFillShade="F2"/>
        <w:jc w:val="left"/>
        <w:rPr>
          <w:b/>
          <w:sz w:val="20"/>
          <w:szCs w:val="20"/>
        </w:rPr>
      </w:pPr>
      <w:r>
        <w:rPr>
          <w:b/>
          <w:sz w:val="20"/>
          <w:szCs w:val="20"/>
        </w:rPr>
        <w:t>Newly added</w:t>
      </w:r>
    </w:p>
    <w:p w14:paraId="613B7A06" w14:textId="77777777" w:rsidR="00391FD7" w:rsidRDefault="00391FD7" w:rsidP="00391FD7">
      <w:pPr>
        <w:widowControl/>
        <w:shd w:val="clear" w:color="auto" w:fill="F2F2F2" w:themeFill="background1" w:themeFillShade="F2"/>
        <w:jc w:val="left"/>
      </w:pPr>
      <w:r>
        <w:t>Also add</w:t>
      </w:r>
    </w:p>
    <w:p w14:paraId="41C52EA4" w14:textId="77777777" w:rsidR="00391FD7" w:rsidRDefault="00391FD7" w:rsidP="00391FD7">
      <w:pPr>
        <w:widowControl/>
        <w:shd w:val="clear" w:color="auto" w:fill="F2F2F2" w:themeFill="background1" w:themeFillShade="F2"/>
        <w:jc w:val="left"/>
        <w:rPr>
          <w:b/>
          <w:sz w:val="22"/>
          <w:szCs w:val="22"/>
        </w:rPr>
      </w:pPr>
      <w:r>
        <w:t>"If an arbitrator causes significant harm to EOS ecosystem, or has the action which is against the mutual benefit of EOS ecosystem, 5 BPs can initiate Impeachment procedure against this arbitrator, and this impeachment will be heard by an independent investigation committee composed of three members. These three members shall be approved by the referendum of the token holders, and the approval needs over 1/2 votes of the token holders who vote. The independent investigation committee is authorized to decide whether to approve the impeachment. The BPs need to pay 5000 USD for filing the impeachment case."</w:t>
      </w:r>
    </w:p>
    <w:p w14:paraId="0FAA6609" w14:textId="77777777" w:rsidR="00391FD7" w:rsidRDefault="00391FD7" w:rsidP="00391FD7">
      <w:pPr>
        <w:widowControl/>
        <w:jc w:val="left"/>
        <w:rPr>
          <w:b/>
          <w:sz w:val="22"/>
          <w:szCs w:val="22"/>
        </w:rPr>
      </w:pPr>
    </w:p>
    <w:p w14:paraId="1DA5EC9A" w14:textId="65F5ABCE" w:rsidR="00D06889" w:rsidRPr="00D06889" w:rsidRDefault="00D06889" w:rsidP="00D06889">
      <w:pPr>
        <w:shd w:val="clear" w:color="auto" w:fill="F2DBDB" w:themeFill="accent2" w:themeFillTint="33"/>
        <w:ind w:left="420"/>
        <w:rPr>
          <w:color w:val="FF0000"/>
          <w:sz w:val="20"/>
          <w:szCs w:val="20"/>
        </w:rPr>
      </w:pPr>
      <w:r w:rsidRPr="00D06889">
        <w:rPr>
          <w:b/>
          <w:color w:val="FF0000"/>
          <w:sz w:val="20"/>
          <w:szCs w:val="20"/>
        </w:rPr>
        <w:t>Reply A-</w:t>
      </w:r>
      <w:r>
        <w:rPr>
          <w:b/>
          <w:color w:val="FF0000"/>
          <w:sz w:val="20"/>
          <w:szCs w:val="20"/>
        </w:rPr>
        <w:t>22</w:t>
      </w:r>
      <w:r w:rsidRPr="00D06889">
        <w:rPr>
          <w:b/>
          <w:color w:val="FF0000"/>
          <w:sz w:val="20"/>
          <w:szCs w:val="20"/>
        </w:rPr>
        <w:t xml:space="preserve"> (1) [From:</w:t>
      </w:r>
      <w:r w:rsidRPr="00D06889">
        <w:rPr>
          <w:color w:val="FF0000"/>
          <w:sz w:val="20"/>
          <w:szCs w:val="20"/>
        </w:rPr>
        <w:t xml:space="preserve"> Moti </w:t>
      </w:r>
      <w:proofErr w:type="spellStart"/>
      <w:r w:rsidRPr="00D06889">
        <w:rPr>
          <w:color w:val="FF0000"/>
          <w:sz w:val="20"/>
          <w:szCs w:val="20"/>
        </w:rPr>
        <w:t>Tabulo</w:t>
      </w:r>
      <w:proofErr w:type="spellEnd"/>
      <w:r w:rsidRPr="00D06889">
        <w:rPr>
          <w:b/>
          <w:color w:val="FF0000"/>
          <w:sz w:val="20"/>
          <w:szCs w:val="20"/>
        </w:rPr>
        <w:t>] GMT+8, 29 May</w:t>
      </w:r>
    </w:p>
    <w:p w14:paraId="3EBCA54A" w14:textId="21F398B2" w:rsidR="00D06889" w:rsidRPr="00D06889" w:rsidRDefault="00D06889" w:rsidP="00D06889">
      <w:pPr>
        <w:widowControl/>
        <w:shd w:val="clear" w:color="auto" w:fill="F2DBDB" w:themeFill="accent2" w:themeFillTint="33"/>
        <w:ind w:left="420"/>
        <w:jc w:val="left"/>
        <w:rPr>
          <w:color w:val="FF0000"/>
        </w:rPr>
      </w:pPr>
      <w:r w:rsidRPr="00D06889">
        <w:rPr>
          <w:color w:val="FF0000"/>
        </w:rPr>
        <w:t>There is a lot of detail included here which arguably does not need to be included in the RDR.</w:t>
      </w:r>
    </w:p>
    <w:p w14:paraId="17192B28" w14:textId="661DD7FB" w:rsidR="00391FD7" w:rsidRDefault="00D06889" w:rsidP="00D06889">
      <w:pPr>
        <w:widowControl/>
        <w:shd w:val="clear" w:color="auto" w:fill="F2DBDB" w:themeFill="accent2" w:themeFillTint="33"/>
        <w:ind w:left="420"/>
        <w:jc w:val="left"/>
        <w:rPr>
          <w:b/>
          <w:sz w:val="22"/>
          <w:szCs w:val="22"/>
        </w:rPr>
      </w:pPr>
      <w:r w:rsidRPr="00D06889">
        <w:rPr>
          <w:color w:val="FF0000"/>
        </w:rPr>
        <w:t xml:space="preserve">Why limit it to 5 BPs? If one BP (or anyone for that matter) feels that an Arbitrator ruling has resulted in clear injustice/is unconscionable </w:t>
      </w:r>
      <w:proofErr w:type="spellStart"/>
      <w:r w:rsidRPr="00D06889">
        <w:rPr>
          <w:color w:val="FF0000"/>
        </w:rPr>
        <w:t>etc</w:t>
      </w:r>
      <w:proofErr w:type="spellEnd"/>
      <w:r w:rsidRPr="00D06889">
        <w:rPr>
          <w:color w:val="FF0000"/>
        </w:rPr>
        <w:t>, or if there is a question on Arbitrator liability, then Section 6.4 allows anyone to file a dispute which will be heard as a Disciplinary Case per Section 2.1 with a panel of three Arbitrators per Section 4.1.</w:t>
      </w:r>
    </w:p>
    <w:p w14:paraId="6D301700" w14:textId="68EF52F5" w:rsidR="00D06889" w:rsidRDefault="00D06889" w:rsidP="00391FD7">
      <w:pPr>
        <w:widowControl/>
        <w:jc w:val="left"/>
        <w:rPr>
          <w:b/>
          <w:sz w:val="22"/>
          <w:szCs w:val="22"/>
        </w:rPr>
      </w:pPr>
    </w:p>
    <w:p w14:paraId="404E79DD" w14:textId="77777777" w:rsidR="00D06889" w:rsidRDefault="00D06889" w:rsidP="00391FD7">
      <w:pPr>
        <w:widowControl/>
        <w:jc w:val="left"/>
        <w:rPr>
          <w:b/>
          <w:sz w:val="22"/>
          <w:szCs w:val="22"/>
        </w:rPr>
      </w:pPr>
    </w:p>
    <w:p w14:paraId="3B9966BD" w14:textId="77777777" w:rsidR="00391FD7" w:rsidRDefault="00391FD7" w:rsidP="00391FD7">
      <w:pPr>
        <w:shd w:val="clear" w:color="auto" w:fill="F2F2F2" w:themeFill="background1" w:themeFillShade="F2"/>
      </w:pPr>
      <w:r>
        <w:rPr>
          <w:b/>
          <w:sz w:val="20"/>
          <w:szCs w:val="20"/>
        </w:rPr>
        <w:t>Proposal A-23 [From:</w:t>
      </w:r>
      <w:r>
        <w:rPr>
          <w:sz w:val="20"/>
          <w:szCs w:val="20"/>
        </w:rPr>
        <w:t xml:space="preserve"> </w:t>
      </w:r>
      <w:proofErr w:type="spellStart"/>
      <w:r>
        <w:rPr>
          <w:sz w:val="20"/>
          <w:szCs w:val="20"/>
        </w:rPr>
        <w:t>EOSAustralia</w:t>
      </w:r>
      <w:proofErr w:type="spellEnd"/>
      <w:r>
        <w:rPr>
          <w:b/>
          <w:sz w:val="20"/>
          <w:szCs w:val="20"/>
        </w:rPr>
        <w:t>] GMT+8, 26 May</w:t>
      </w:r>
    </w:p>
    <w:p w14:paraId="070725E6" w14:textId="77777777" w:rsidR="00391FD7" w:rsidRPr="00507E99" w:rsidRDefault="00391FD7" w:rsidP="00391FD7">
      <w:pPr>
        <w:widowControl/>
        <w:shd w:val="clear" w:color="auto" w:fill="F2F2F2" w:themeFill="background1" w:themeFillShade="F2"/>
        <w:jc w:val="left"/>
        <w:rPr>
          <w:b/>
          <w:sz w:val="20"/>
          <w:szCs w:val="20"/>
        </w:rPr>
      </w:pPr>
      <w:r>
        <w:rPr>
          <w:b/>
          <w:sz w:val="20"/>
          <w:szCs w:val="20"/>
        </w:rPr>
        <w:t>Newly added</w:t>
      </w:r>
    </w:p>
    <w:p w14:paraId="384595BD" w14:textId="77777777" w:rsidR="00391FD7" w:rsidRDefault="00391FD7" w:rsidP="00391FD7">
      <w:pPr>
        <w:widowControl/>
        <w:shd w:val="clear" w:color="auto" w:fill="F2F2F2" w:themeFill="background1" w:themeFillShade="F2"/>
        <w:jc w:val="left"/>
      </w:pPr>
      <w:r>
        <w:t>About nominate the arbitrator</w:t>
      </w:r>
    </w:p>
    <w:p w14:paraId="608E3B71" w14:textId="77777777" w:rsidR="00391FD7" w:rsidRDefault="00391FD7" w:rsidP="00391FD7">
      <w:pPr>
        <w:widowControl/>
        <w:shd w:val="clear" w:color="auto" w:fill="F2F2F2" w:themeFill="background1" w:themeFillShade="F2"/>
        <w:jc w:val="left"/>
        <w:rPr>
          <w:b/>
          <w:sz w:val="22"/>
          <w:szCs w:val="22"/>
        </w:rPr>
      </w:pPr>
      <w:r>
        <w:t xml:space="preserve">"Any three EOS community member (which is BP, EOS GO forum registered member, EOS token holder, developer) can nominate one arbitrator, this arbitrator doesn't need to work as arbitrator before, but shall have at least </w:t>
      </w:r>
      <w:proofErr w:type="gramStart"/>
      <w:r>
        <w:t>bachelor</w:t>
      </w:r>
      <w:proofErr w:type="gramEnd"/>
      <w:r>
        <w:t xml:space="preserve"> degree, good mental health. He/she need to receive enough training from the </w:t>
      </w:r>
      <w:proofErr w:type="gramStart"/>
      <w:r>
        <w:t>forum, and</w:t>
      </w:r>
      <w:proofErr w:type="gramEnd"/>
      <w:r>
        <w:t xml:space="preserve"> pass the test </w:t>
      </w:r>
      <w:r>
        <w:lastRenderedPageBreak/>
        <w:t>from the Arbitrator Committee. After this, the Arbitrator Committee will nominate him/her as the arbitrator, and the appointment need to get over 1/2 votes of voting EOS token holders."</w:t>
      </w:r>
    </w:p>
    <w:p w14:paraId="17EA8BC7" w14:textId="6EE58EE8" w:rsidR="008852A6" w:rsidRDefault="008852A6" w:rsidP="008852A6">
      <w:pPr>
        <w:widowControl/>
        <w:shd w:val="clear" w:color="auto" w:fill="FFFFFF" w:themeFill="background1"/>
        <w:jc w:val="left"/>
        <w:rPr>
          <w:color w:val="FF0000"/>
        </w:rPr>
      </w:pPr>
    </w:p>
    <w:p w14:paraId="463D4842" w14:textId="77777777" w:rsidR="00391FD7" w:rsidRDefault="00391FD7" w:rsidP="008852A6">
      <w:pPr>
        <w:widowControl/>
        <w:shd w:val="clear" w:color="auto" w:fill="FFFFFF" w:themeFill="background1"/>
        <w:jc w:val="left"/>
        <w:rPr>
          <w:color w:val="FF0000"/>
        </w:rPr>
      </w:pPr>
    </w:p>
    <w:p w14:paraId="0979C4D0" w14:textId="59A59C56" w:rsidR="00A57818" w:rsidRDefault="00A57818" w:rsidP="00A57818">
      <w:pPr>
        <w:shd w:val="clear" w:color="auto" w:fill="F2F2F2" w:themeFill="background1" w:themeFillShade="F2"/>
      </w:pPr>
      <w:r>
        <w:rPr>
          <w:b/>
          <w:sz w:val="20"/>
          <w:szCs w:val="20"/>
        </w:rPr>
        <w:t xml:space="preserve">Proposal A-24 [From: </w:t>
      </w:r>
      <w:r>
        <w:rPr>
          <w:sz w:val="20"/>
          <w:szCs w:val="20"/>
        </w:rPr>
        <w:t>Celu (</w:t>
      </w:r>
      <w:proofErr w:type="spellStart"/>
      <w:r>
        <w:rPr>
          <w:sz w:val="20"/>
          <w:szCs w:val="20"/>
        </w:rPr>
        <w:t>Blockgenic</w:t>
      </w:r>
      <w:proofErr w:type="spellEnd"/>
      <w:r>
        <w:rPr>
          <w:sz w:val="20"/>
          <w:szCs w:val="20"/>
        </w:rPr>
        <w:t>)</w:t>
      </w:r>
      <w:r>
        <w:rPr>
          <w:b/>
          <w:sz w:val="20"/>
          <w:szCs w:val="20"/>
        </w:rPr>
        <w:t>] 3:58 GMT+8, 29 May</w:t>
      </w:r>
    </w:p>
    <w:p w14:paraId="1F8016F0" w14:textId="35992430" w:rsidR="00A57818" w:rsidRPr="00741A13" w:rsidRDefault="00BC6FD9" w:rsidP="00A57818">
      <w:pPr>
        <w:shd w:val="clear" w:color="auto" w:fill="F2F2F2" w:themeFill="background1" w:themeFillShade="F2"/>
        <w:rPr>
          <w:b/>
        </w:rPr>
      </w:pPr>
      <w:r>
        <w:rPr>
          <w:b/>
        </w:rPr>
        <w:t>Newly Added</w:t>
      </w:r>
    </w:p>
    <w:p w14:paraId="22F7C25A" w14:textId="6F2FEE46" w:rsidR="00067D49" w:rsidRPr="00BC6FD9" w:rsidRDefault="00BC6FD9" w:rsidP="00BC6FD9">
      <w:pPr>
        <w:widowControl/>
        <w:shd w:val="clear" w:color="auto" w:fill="F2F2F2" w:themeFill="background1" w:themeFillShade="F2"/>
        <w:jc w:val="left"/>
      </w:pPr>
      <w:r w:rsidRPr="00BC6FD9">
        <w:t>As per the document, during the arbitration deliberation phase, do we need to put in place clauses to prevent delay tactics by one of the parties. Based on the facts of the case. may be the arbitrator should provide a reasonable estimate for when they expect to get a response from the parties involved?</w:t>
      </w:r>
    </w:p>
    <w:p w14:paraId="543FFAC2" w14:textId="24D69D80" w:rsidR="00067D49" w:rsidRDefault="00067D49" w:rsidP="00067D49">
      <w:pPr>
        <w:widowControl/>
        <w:shd w:val="clear" w:color="auto" w:fill="FFFFFF" w:themeFill="background1"/>
        <w:jc w:val="left"/>
        <w:rPr>
          <w:b/>
          <w:sz w:val="22"/>
          <w:szCs w:val="22"/>
        </w:rPr>
      </w:pPr>
    </w:p>
    <w:p w14:paraId="5864F95C" w14:textId="77777777" w:rsidR="00BC6FD9" w:rsidRDefault="00BC6FD9" w:rsidP="00067D49">
      <w:pPr>
        <w:widowControl/>
        <w:shd w:val="clear" w:color="auto" w:fill="FFFFFF" w:themeFill="background1"/>
        <w:jc w:val="left"/>
        <w:rPr>
          <w:b/>
          <w:sz w:val="22"/>
          <w:szCs w:val="22"/>
        </w:rPr>
      </w:pPr>
    </w:p>
    <w:p w14:paraId="41348871" w14:textId="685BD4D5" w:rsidR="00BC6FD9" w:rsidRDefault="00BC6FD9" w:rsidP="00BC6FD9">
      <w:pPr>
        <w:shd w:val="clear" w:color="auto" w:fill="F2F2F2" w:themeFill="background1" w:themeFillShade="F2"/>
      </w:pPr>
      <w:r>
        <w:rPr>
          <w:b/>
          <w:sz w:val="20"/>
          <w:szCs w:val="20"/>
        </w:rPr>
        <w:t xml:space="preserve">Proposal A-25 [From: </w:t>
      </w:r>
      <w:r>
        <w:rPr>
          <w:sz w:val="20"/>
          <w:szCs w:val="20"/>
        </w:rPr>
        <w:t>Celu (</w:t>
      </w:r>
      <w:proofErr w:type="spellStart"/>
      <w:r>
        <w:rPr>
          <w:sz w:val="20"/>
          <w:szCs w:val="20"/>
        </w:rPr>
        <w:t>Blockgenic</w:t>
      </w:r>
      <w:proofErr w:type="spellEnd"/>
      <w:r>
        <w:rPr>
          <w:sz w:val="20"/>
          <w:szCs w:val="20"/>
        </w:rPr>
        <w:t>)</w:t>
      </w:r>
      <w:r>
        <w:rPr>
          <w:b/>
          <w:sz w:val="20"/>
          <w:szCs w:val="20"/>
        </w:rPr>
        <w:t>] 4:13 GMT+8, 29 May</w:t>
      </w:r>
    </w:p>
    <w:p w14:paraId="17632E6C" w14:textId="77777777" w:rsidR="00BC6FD9" w:rsidRPr="00741A13" w:rsidRDefault="00BC6FD9" w:rsidP="00BC6FD9">
      <w:pPr>
        <w:shd w:val="clear" w:color="auto" w:fill="F2F2F2" w:themeFill="background1" w:themeFillShade="F2"/>
        <w:rPr>
          <w:b/>
        </w:rPr>
      </w:pPr>
      <w:r>
        <w:rPr>
          <w:b/>
        </w:rPr>
        <w:t>Newly Added</w:t>
      </w:r>
    </w:p>
    <w:p w14:paraId="18AAAC4D" w14:textId="031FDA76" w:rsidR="00067D49" w:rsidRPr="004438DF" w:rsidRDefault="004438DF" w:rsidP="00BC6FD9">
      <w:pPr>
        <w:widowControl/>
        <w:shd w:val="clear" w:color="auto" w:fill="F2F2F2" w:themeFill="background1" w:themeFillShade="F2"/>
        <w:jc w:val="left"/>
      </w:pPr>
      <w:r>
        <w:t>A</w:t>
      </w:r>
      <w:r w:rsidRPr="004438DF">
        <w:t xml:space="preserve">re the arbitrators expected to be fulltime or </w:t>
      </w:r>
      <w:proofErr w:type="spellStart"/>
      <w:r w:rsidRPr="004438DF">
        <w:t>partime</w:t>
      </w:r>
      <w:proofErr w:type="spellEnd"/>
      <w:r w:rsidRPr="004438DF">
        <w:t xml:space="preserve"> positions?</w:t>
      </w:r>
    </w:p>
    <w:p w14:paraId="19829255" w14:textId="77777777" w:rsidR="00BC6FD9" w:rsidRDefault="00BC6FD9" w:rsidP="00067D49">
      <w:pPr>
        <w:widowControl/>
        <w:shd w:val="clear" w:color="auto" w:fill="FFFFFF" w:themeFill="background1"/>
        <w:jc w:val="left"/>
        <w:rPr>
          <w:b/>
          <w:sz w:val="22"/>
          <w:szCs w:val="22"/>
        </w:rPr>
      </w:pPr>
    </w:p>
    <w:p w14:paraId="408C9037" w14:textId="72ADF5FF" w:rsidR="00067D49" w:rsidRDefault="00067D49" w:rsidP="00067D49">
      <w:pPr>
        <w:widowControl/>
        <w:shd w:val="clear" w:color="auto" w:fill="FFFFFF" w:themeFill="background1"/>
        <w:jc w:val="left"/>
        <w:rPr>
          <w:b/>
          <w:sz w:val="22"/>
          <w:szCs w:val="22"/>
        </w:rPr>
      </w:pPr>
    </w:p>
    <w:p w14:paraId="16C33020" w14:textId="77777777" w:rsidR="00391FD7" w:rsidRDefault="00391FD7" w:rsidP="00067D49">
      <w:pPr>
        <w:widowControl/>
        <w:shd w:val="clear" w:color="auto" w:fill="FFFFFF" w:themeFill="background1"/>
        <w:jc w:val="left"/>
        <w:rPr>
          <w:b/>
          <w:sz w:val="22"/>
          <w:szCs w:val="22"/>
        </w:rPr>
      </w:pPr>
    </w:p>
    <w:p w14:paraId="7703DF6F" w14:textId="77777777" w:rsidR="00067D49" w:rsidRDefault="00067D49" w:rsidP="00067D49">
      <w:pPr>
        <w:widowControl/>
        <w:shd w:val="clear" w:color="auto" w:fill="FFFFFF" w:themeFill="background1"/>
        <w:jc w:val="left"/>
        <w:rPr>
          <w:b/>
          <w:sz w:val="22"/>
          <w:szCs w:val="22"/>
        </w:rPr>
      </w:pPr>
    </w:p>
    <w:p w14:paraId="08EAB3CB" w14:textId="77777777" w:rsidR="00391FD7" w:rsidRDefault="00391FD7">
      <w:pPr>
        <w:widowControl/>
        <w:jc w:val="left"/>
        <w:rPr>
          <w:b/>
          <w:sz w:val="22"/>
          <w:szCs w:val="22"/>
        </w:rPr>
      </w:pPr>
      <w:r>
        <w:rPr>
          <w:b/>
          <w:sz w:val="22"/>
          <w:szCs w:val="22"/>
        </w:rPr>
        <w:br w:type="page"/>
      </w:r>
    </w:p>
    <w:p w14:paraId="50A5BBEB" w14:textId="2975026C" w:rsidR="009676B3" w:rsidRPr="009676B3" w:rsidRDefault="009676B3" w:rsidP="00F273FB">
      <w:pPr>
        <w:widowControl/>
        <w:shd w:val="clear" w:color="auto" w:fill="B6DDE8" w:themeFill="accent5" w:themeFillTint="66"/>
        <w:jc w:val="left"/>
        <w:rPr>
          <w:b/>
          <w:sz w:val="22"/>
          <w:szCs w:val="22"/>
        </w:rPr>
      </w:pPr>
      <w:r>
        <w:rPr>
          <w:b/>
          <w:sz w:val="22"/>
          <w:szCs w:val="22"/>
        </w:rPr>
        <w:lastRenderedPageBreak/>
        <w:t>B-----Block Producer Agreement</w:t>
      </w:r>
    </w:p>
    <w:p w14:paraId="38DECD4A" w14:textId="464AB798" w:rsidR="00F8720C" w:rsidRDefault="00F8720C" w:rsidP="0056017C"/>
    <w:p w14:paraId="59FB39FF" w14:textId="77777777" w:rsidR="00391FD7" w:rsidRDefault="00391FD7" w:rsidP="00391FD7">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 23 May</w:t>
      </w:r>
    </w:p>
    <w:p w14:paraId="15ECD178" w14:textId="77777777" w:rsidR="00391FD7" w:rsidRPr="00AE2E48" w:rsidRDefault="00391FD7" w:rsidP="00391FD7">
      <w:pPr>
        <w:shd w:val="clear" w:color="auto" w:fill="F2F2F2" w:themeFill="background1" w:themeFillShade="F2"/>
        <w:rPr>
          <w:b/>
          <w:sz w:val="20"/>
          <w:szCs w:val="20"/>
        </w:rPr>
      </w:pPr>
      <w:r w:rsidRPr="00AE2E48">
        <w:rPr>
          <w:b/>
          <w:sz w:val="20"/>
          <w:szCs w:val="20"/>
        </w:rPr>
        <w:t>Agreement - 4</w:t>
      </w:r>
    </w:p>
    <w:p w14:paraId="392C964D" w14:textId="77777777" w:rsidR="00391FD7" w:rsidRDefault="00391FD7" w:rsidP="00391F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7E8EDA2A" w14:textId="77777777" w:rsidR="00391FD7" w:rsidRPr="00425213" w:rsidRDefault="00391FD7" w:rsidP="00391FD7"/>
    <w:p w14:paraId="4954876D" w14:textId="77777777" w:rsidR="00391FD7" w:rsidRPr="00AE2E48" w:rsidRDefault="00391FD7" w:rsidP="00391FD7">
      <w:pPr>
        <w:shd w:val="clear" w:color="auto" w:fill="DAEEF3" w:themeFill="accent5" w:themeFillTint="33"/>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 23 May</w:t>
      </w:r>
    </w:p>
    <w:p w14:paraId="4ADC3857" w14:textId="77777777" w:rsidR="00391FD7" w:rsidRDefault="00391FD7" w:rsidP="00391FD7">
      <w:pPr>
        <w:shd w:val="clear" w:color="auto" w:fill="DAEEF3" w:themeFill="accent5" w:themeFillTint="33"/>
        <w:ind w:left="420"/>
        <w:rPr>
          <w:color w:val="0070C0"/>
        </w:rPr>
      </w:pPr>
      <w:bookmarkStart w:id="1" w:name="_Hlk514858703"/>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7D6A2FFA" w14:textId="77777777" w:rsidR="00391FD7" w:rsidRDefault="00391FD7" w:rsidP="00391FD7">
      <w:pPr>
        <w:ind w:left="420"/>
        <w:rPr>
          <w:color w:val="0070C0"/>
        </w:rPr>
      </w:pPr>
    </w:p>
    <w:p w14:paraId="6DBF89DF"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9:27 GMT+8, 24 May</w:t>
      </w:r>
    </w:p>
    <w:p w14:paraId="68191A2F" w14:textId="77777777" w:rsidR="00391FD7" w:rsidRPr="004166CF" w:rsidRDefault="00391FD7" w:rsidP="00391F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1"/>
    </w:p>
    <w:p w14:paraId="260E65C0" w14:textId="77777777" w:rsidR="00391FD7" w:rsidRPr="004166CF" w:rsidRDefault="00391FD7" w:rsidP="00391FD7">
      <w:pPr>
        <w:ind w:left="420"/>
        <w:rPr>
          <w:color w:val="0070C0"/>
        </w:rPr>
      </w:pPr>
    </w:p>
    <w:p w14:paraId="11624714"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024D72F5" w14:textId="77777777" w:rsidR="00391FD7" w:rsidRPr="00C54FB0" w:rsidRDefault="00391FD7" w:rsidP="00391FD7">
      <w:pPr>
        <w:shd w:val="clear" w:color="auto" w:fill="DAEEF3" w:themeFill="accent5" w:themeFillTint="33"/>
        <w:ind w:left="420"/>
        <w:rPr>
          <w:color w:val="0070C0"/>
        </w:rPr>
      </w:pPr>
      <w:r w:rsidRPr="00C54FB0">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703FC651" w14:textId="77777777" w:rsidR="00391FD7" w:rsidRPr="004166CF" w:rsidRDefault="00391FD7" w:rsidP="00391FD7">
      <w:pPr>
        <w:ind w:left="420"/>
        <w:rPr>
          <w:b/>
          <w:color w:val="0070C0"/>
          <w:sz w:val="20"/>
          <w:szCs w:val="20"/>
        </w:rPr>
      </w:pPr>
    </w:p>
    <w:p w14:paraId="59A7FCCD"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B-1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1C9A1A1E" w14:textId="77777777" w:rsidR="00391FD7" w:rsidRPr="004166CF" w:rsidRDefault="00391FD7" w:rsidP="00391F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5EE8BBFA" w14:textId="77777777" w:rsidR="00391FD7" w:rsidRPr="005201D5" w:rsidRDefault="00391FD7" w:rsidP="00391F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21803FD0" w14:textId="77777777" w:rsidR="00391FD7" w:rsidRPr="00A71CA1" w:rsidRDefault="00391FD7" w:rsidP="00391FD7">
      <w:pPr>
        <w:shd w:val="clear" w:color="auto" w:fill="DAEEF3" w:themeFill="accent5" w:themeFillTint="33"/>
        <w:ind w:left="420"/>
        <w:rPr>
          <w:b/>
          <w:color w:val="0070C0"/>
          <w:sz w:val="20"/>
          <w:szCs w:val="20"/>
        </w:rPr>
      </w:pPr>
      <w:r w:rsidRPr="00A71CA1">
        <w:rPr>
          <w:b/>
          <w:color w:val="0070C0"/>
          <w:sz w:val="20"/>
          <w:szCs w:val="20"/>
        </w:rPr>
        <w:t xml:space="preserve">Reply B-1 (5) [From: Sharif </w:t>
      </w:r>
      <w:proofErr w:type="spellStart"/>
      <w:r w:rsidRPr="00A71CA1">
        <w:rPr>
          <w:b/>
          <w:color w:val="0070C0"/>
          <w:sz w:val="20"/>
          <w:szCs w:val="20"/>
        </w:rPr>
        <w:t>Bouktila</w:t>
      </w:r>
      <w:proofErr w:type="spellEnd"/>
      <w:r w:rsidRPr="00A71CA1">
        <w:rPr>
          <w:b/>
          <w:color w:val="0070C0"/>
          <w:sz w:val="20"/>
          <w:szCs w:val="20"/>
        </w:rPr>
        <w:t xml:space="preserve"> (EOSDUBLIN</w:t>
      </w:r>
      <w:proofErr w:type="gramStart"/>
      <w:r w:rsidRPr="00A71CA1">
        <w:rPr>
          <w:b/>
          <w:color w:val="0070C0"/>
          <w:sz w:val="20"/>
          <w:szCs w:val="20"/>
        </w:rPr>
        <w:t>) ]</w:t>
      </w:r>
      <w:proofErr w:type="gramEnd"/>
      <w:r w:rsidRPr="00A71CA1">
        <w:rPr>
          <w:b/>
          <w:color w:val="0070C0"/>
          <w:sz w:val="20"/>
          <w:szCs w:val="20"/>
        </w:rPr>
        <w:t xml:space="preserve"> 20:30 GMT+8, 24 May</w:t>
      </w:r>
    </w:p>
    <w:p w14:paraId="501CC7CF" w14:textId="77777777" w:rsidR="00391FD7" w:rsidRPr="00A71CA1" w:rsidRDefault="00391FD7" w:rsidP="00391FD7">
      <w:pPr>
        <w:shd w:val="clear" w:color="auto" w:fill="DAEEF3" w:themeFill="accent5" w:themeFillTint="33"/>
        <w:ind w:left="420"/>
        <w:rPr>
          <w:color w:val="0070C0"/>
        </w:rPr>
      </w:pPr>
      <w:r w:rsidRPr="00A71CA1">
        <w:rPr>
          <w:color w:val="0070C0"/>
        </w:rPr>
        <w:t xml:space="preserve">Sounds very subjective. </w:t>
      </w:r>
    </w:p>
    <w:p w14:paraId="7B2A2158" w14:textId="77777777" w:rsidR="00391FD7" w:rsidRPr="00A71CA1" w:rsidRDefault="00391FD7" w:rsidP="00391FD7">
      <w:pPr>
        <w:shd w:val="clear" w:color="auto" w:fill="DAEEF3" w:themeFill="accent5" w:themeFillTint="33"/>
        <w:ind w:left="420"/>
        <w:rPr>
          <w:color w:val="0070C0"/>
        </w:rPr>
      </w:pPr>
      <w:r w:rsidRPr="00A71CA1">
        <w:rPr>
          <w:color w:val="0070C0"/>
        </w:rPr>
        <w:t>What is a good vs bad transaction?</w:t>
      </w:r>
    </w:p>
    <w:p w14:paraId="3695E3D7" w14:textId="2F001BF5" w:rsidR="00391FD7" w:rsidRDefault="00391FD7" w:rsidP="00391FD7">
      <w:pPr>
        <w:rPr>
          <w:color w:val="FF0000"/>
        </w:rPr>
      </w:pPr>
    </w:p>
    <w:p w14:paraId="323D5C19" w14:textId="77777777" w:rsidR="00391FD7" w:rsidRPr="0063013E" w:rsidRDefault="00391FD7" w:rsidP="00391FD7">
      <w:pPr>
        <w:rPr>
          <w:color w:val="FF0000"/>
        </w:rPr>
      </w:pPr>
    </w:p>
    <w:p w14:paraId="2F528786" w14:textId="77777777" w:rsidR="00391FD7" w:rsidRDefault="00391FD7" w:rsidP="00391FD7">
      <w:pPr>
        <w:shd w:val="clear" w:color="auto" w:fill="F2F2F2" w:themeFill="background1" w:themeFillShade="F2"/>
      </w:pPr>
      <w:r>
        <w:rPr>
          <w:b/>
          <w:sz w:val="20"/>
          <w:szCs w:val="20"/>
        </w:rPr>
        <w:t xml:space="preserve">Proposal B-2 [From: </w:t>
      </w:r>
      <w:r>
        <w:rPr>
          <w:sz w:val="20"/>
          <w:szCs w:val="20"/>
        </w:rPr>
        <w:t>Josh Kauffman (EOS Canada)</w:t>
      </w:r>
      <w:r>
        <w:rPr>
          <w:b/>
          <w:sz w:val="20"/>
          <w:szCs w:val="20"/>
        </w:rPr>
        <w:t>] 1:50 GMT+8, 23 May</w:t>
      </w:r>
    </w:p>
    <w:p w14:paraId="0C25E00C" w14:textId="77777777" w:rsidR="00391FD7" w:rsidRPr="00AE2E48" w:rsidRDefault="00391FD7" w:rsidP="00391FD7">
      <w:pPr>
        <w:shd w:val="clear" w:color="auto" w:fill="F2F2F2" w:themeFill="background1" w:themeFillShade="F2"/>
        <w:rPr>
          <w:b/>
          <w:sz w:val="20"/>
          <w:szCs w:val="20"/>
        </w:rPr>
      </w:pPr>
      <w:r w:rsidRPr="00AE2E48">
        <w:rPr>
          <w:b/>
          <w:sz w:val="20"/>
          <w:szCs w:val="20"/>
        </w:rPr>
        <w:t>Agreement - 5</w:t>
      </w:r>
    </w:p>
    <w:p w14:paraId="2410E0F6" w14:textId="77777777" w:rsidR="00391FD7" w:rsidRDefault="00391FD7" w:rsidP="00391F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3693047A" w14:textId="77777777" w:rsidR="00391FD7" w:rsidRPr="00425213" w:rsidRDefault="00391FD7" w:rsidP="00391FD7"/>
    <w:p w14:paraId="411F7E42" w14:textId="77777777" w:rsidR="00391FD7" w:rsidRPr="00AE2E48" w:rsidRDefault="00391FD7" w:rsidP="00391FD7">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 23 May</w:t>
      </w:r>
    </w:p>
    <w:p w14:paraId="703B7DD2" w14:textId="77777777" w:rsidR="00391FD7" w:rsidRDefault="00391FD7" w:rsidP="00391FD7">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3556C4F2" w14:textId="77777777" w:rsidR="00391FD7" w:rsidRDefault="00391FD7" w:rsidP="00391FD7">
      <w:pPr>
        <w:ind w:left="420"/>
        <w:rPr>
          <w:color w:val="0070C0"/>
        </w:rPr>
      </w:pPr>
    </w:p>
    <w:p w14:paraId="5CCE41DE"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B-2 (2) [From:</w:t>
      </w:r>
      <w:r w:rsidRPr="004166CF">
        <w:rPr>
          <w:color w:val="0070C0"/>
          <w:sz w:val="20"/>
          <w:szCs w:val="20"/>
        </w:rPr>
        <w:t xml:space="preserve"> Josh Kauffman (EOS Canada)</w:t>
      </w:r>
      <w:r w:rsidRPr="004166CF">
        <w:rPr>
          <w:b/>
          <w:color w:val="0070C0"/>
          <w:sz w:val="20"/>
          <w:szCs w:val="20"/>
        </w:rPr>
        <w:t>] 9:27 GMT+8, 24 May</w:t>
      </w:r>
    </w:p>
    <w:p w14:paraId="6FC1C633" w14:textId="77777777" w:rsidR="00391FD7" w:rsidRPr="004166CF" w:rsidRDefault="00391FD7" w:rsidP="00391FD7">
      <w:pPr>
        <w:shd w:val="clear" w:color="auto" w:fill="DAEEF3" w:themeFill="accent5" w:themeFillTint="33"/>
        <w:ind w:left="420"/>
        <w:rPr>
          <w:color w:val="0070C0"/>
        </w:rPr>
      </w:pPr>
      <w:r w:rsidRPr="004166CF">
        <w:rPr>
          <w:color w:val="0070C0"/>
        </w:rPr>
        <w:t xml:space="preserve">I would suggest something along the lines of: "in accordance with all regulations of the EOS network." The sentence will have to be re-worked once we have a better idea of what we'd like. But there will always be some </w:t>
      </w:r>
      <w:r w:rsidRPr="004166CF">
        <w:rPr>
          <w:color w:val="0070C0"/>
        </w:rPr>
        <w:lastRenderedPageBreak/>
        <w:t>vagueness, and this isn't necessarily a bad thing.</w:t>
      </w:r>
    </w:p>
    <w:p w14:paraId="77DD8996" w14:textId="77777777" w:rsidR="00391FD7" w:rsidRPr="004166CF" w:rsidRDefault="00391FD7" w:rsidP="00391FD7">
      <w:pPr>
        <w:ind w:left="420"/>
        <w:rPr>
          <w:color w:val="0070C0"/>
        </w:rPr>
      </w:pPr>
    </w:p>
    <w:p w14:paraId="08F43176"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1B1A39FC" w14:textId="77777777" w:rsidR="00391FD7" w:rsidRPr="004166CF" w:rsidRDefault="00391FD7" w:rsidP="00391FD7">
      <w:pPr>
        <w:shd w:val="clear" w:color="auto" w:fill="DAEEF3" w:themeFill="accent5" w:themeFillTint="33"/>
        <w:ind w:left="420"/>
        <w:rPr>
          <w:color w:val="0070C0"/>
          <w:sz w:val="20"/>
          <w:szCs w:val="20"/>
        </w:rPr>
      </w:pPr>
      <w:r w:rsidRPr="004166CF">
        <w:rPr>
          <w:color w:val="0070C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582F4246" w14:textId="77777777" w:rsidR="00391FD7" w:rsidRPr="004166CF" w:rsidRDefault="00391FD7" w:rsidP="00391FD7">
      <w:pPr>
        <w:ind w:left="420"/>
        <w:rPr>
          <w:color w:val="0070C0"/>
        </w:rPr>
      </w:pPr>
    </w:p>
    <w:p w14:paraId="280E6D72"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B-2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4C89651C" w14:textId="77777777" w:rsidR="00391FD7" w:rsidRPr="004166CF" w:rsidRDefault="00391FD7" w:rsidP="00391F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4DF8D3F0" w14:textId="77777777" w:rsidR="00391FD7" w:rsidRPr="004166CF" w:rsidRDefault="00391FD7" w:rsidP="00391F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5DE78630" w14:textId="77777777" w:rsidR="00391FD7" w:rsidRDefault="00391FD7" w:rsidP="00391FD7">
      <w:pPr>
        <w:ind w:left="420"/>
        <w:rPr>
          <w:color w:val="FF0000"/>
        </w:rPr>
      </w:pPr>
    </w:p>
    <w:p w14:paraId="1613BDC6" w14:textId="77777777" w:rsidR="00391FD7" w:rsidRPr="00A71CA1" w:rsidRDefault="00391FD7" w:rsidP="00391FD7">
      <w:pPr>
        <w:shd w:val="clear" w:color="auto" w:fill="DAEEF3" w:themeFill="accent5" w:themeFillTint="33"/>
        <w:ind w:left="420"/>
        <w:rPr>
          <w:color w:val="0070C0"/>
          <w:sz w:val="20"/>
          <w:szCs w:val="20"/>
        </w:rPr>
      </w:pPr>
      <w:r w:rsidRPr="00A71CA1">
        <w:rPr>
          <w:b/>
          <w:color w:val="0070C0"/>
          <w:sz w:val="20"/>
          <w:szCs w:val="20"/>
        </w:rPr>
        <w:t>Reply B-2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0E6422B5" w14:textId="77777777" w:rsidR="00391FD7" w:rsidRPr="00A71CA1" w:rsidRDefault="00391FD7" w:rsidP="00391FD7">
      <w:pPr>
        <w:shd w:val="clear" w:color="auto" w:fill="DAEEF3" w:themeFill="accent5" w:themeFillTint="33"/>
        <w:ind w:left="420"/>
        <w:rPr>
          <w:color w:val="0070C0"/>
        </w:rPr>
      </w:pPr>
      <w:r w:rsidRPr="00A71CA1">
        <w:rPr>
          <w:color w:val="0070C0"/>
        </w:rPr>
        <w:t xml:space="preserve">Sounds very subjective. </w:t>
      </w:r>
    </w:p>
    <w:p w14:paraId="32944210" w14:textId="77777777" w:rsidR="00391FD7" w:rsidRDefault="00391FD7" w:rsidP="00391FD7">
      <w:pPr>
        <w:shd w:val="clear" w:color="auto" w:fill="DAEEF3" w:themeFill="accent5" w:themeFillTint="33"/>
        <w:ind w:left="420"/>
        <w:rPr>
          <w:color w:val="0070C0"/>
        </w:rPr>
      </w:pPr>
      <w:r w:rsidRPr="00A71CA1">
        <w:rPr>
          <w:color w:val="0070C0"/>
        </w:rPr>
        <w:t>What is a good vs bad transaction?</w:t>
      </w:r>
    </w:p>
    <w:p w14:paraId="7CB71E26" w14:textId="77777777" w:rsidR="00391FD7" w:rsidRDefault="00391FD7" w:rsidP="00391FD7">
      <w:pPr>
        <w:shd w:val="clear" w:color="auto" w:fill="FFFFFF" w:themeFill="background1"/>
        <w:ind w:left="420"/>
        <w:rPr>
          <w:color w:val="0070C0"/>
        </w:rPr>
      </w:pPr>
    </w:p>
    <w:p w14:paraId="36E84E33" w14:textId="77777777" w:rsidR="00391FD7" w:rsidRPr="00F41131" w:rsidRDefault="00391FD7" w:rsidP="00391FD7">
      <w:pPr>
        <w:shd w:val="clear" w:color="auto" w:fill="FFFFFF" w:themeFill="background1"/>
        <w:ind w:left="420"/>
        <w:rPr>
          <w:color w:val="0070C0"/>
        </w:rPr>
      </w:pPr>
    </w:p>
    <w:p w14:paraId="090CB952" w14:textId="77777777" w:rsidR="00391FD7" w:rsidRDefault="00391FD7" w:rsidP="00391FD7">
      <w:pPr>
        <w:shd w:val="clear" w:color="auto" w:fill="F2F2F2" w:themeFill="background1" w:themeFillShade="F2"/>
      </w:pPr>
      <w:r>
        <w:rPr>
          <w:b/>
          <w:sz w:val="20"/>
          <w:szCs w:val="20"/>
        </w:rPr>
        <w:t xml:space="preserve">Proposal B-3 [From: </w:t>
      </w:r>
      <w:r>
        <w:rPr>
          <w:sz w:val="20"/>
          <w:szCs w:val="20"/>
        </w:rPr>
        <w:t>Josh Kauffman (EOS Canada)</w:t>
      </w:r>
      <w:r>
        <w:rPr>
          <w:b/>
          <w:sz w:val="20"/>
          <w:szCs w:val="20"/>
        </w:rPr>
        <w:t>] 1:50 GMT+8, 23 May</w:t>
      </w:r>
    </w:p>
    <w:p w14:paraId="482E3A82" w14:textId="77777777" w:rsidR="00391FD7" w:rsidRPr="00AE2E48" w:rsidRDefault="00391FD7" w:rsidP="00391FD7">
      <w:pPr>
        <w:shd w:val="clear" w:color="auto" w:fill="F2F2F2" w:themeFill="background1" w:themeFillShade="F2"/>
        <w:rPr>
          <w:b/>
          <w:sz w:val="20"/>
          <w:szCs w:val="20"/>
        </w:rPr>
      </w:pPr>
      <w:r w:rsidRPr="00AE2E48">
        <w:rPr>
          <w:b/>
          <w:sz w:val="20"/>
          <w:szCs w:val="20"/>
        </w:rPr>
        <w:t>Agreement - 6</w:t>
      </w:r>
    </w:p>
    <w:p w14:paraId="30875E26" w14:textId="77777777" w:rsidR="00391FD7" w:rsidRDefault="00391FD7" w:rsidP="00391FD7">
      <w:pPr>
        <w:shd w:val="clear" w:color="auto" w:fill="F2F2F2" w:themeFill="background1" w:themeFillShade="F2"/>
      </w:pPr>
      <w:r>
        <w:t>D</w:t>
      </w:r>
      <w:r w:rsidRPr="00AA0E43">
        <w:t>efine "bad"</w:t>
      </w:r>
      <w:r>
        <w:t>.</w:t>
      </w:r>
    </w:p>
    <w:p w14:paraId="5433B83D" w14:textId="77777777" w:rsidR="00391FD7" w:rsidRPr="00425213" w:rsidRDefault="00391FD7" w:rsidP="00391FD7"/>
    <w:p w14:paraId="5F2FCD3B" w14:textId="77777777" w:rsidR="00391FD7" w:rsidRPr="00AE2E48" w:rsidRDefault="00391FD7" w:rsidP="00391FD7">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 23 May</w:t>
      </w:r>
    </w:p>
    <w:p w14:paraId="47E13ECE" w14:textId="77777777" w:rsidR="00391FD7" w:rsidRDefault="00391FD7" w:rsidP="00391FD7">
      <w:pPr>
        <w:shd w:val="clear" w:color="auto" w:fill="DAEEF3" w:themeFill="accent5" w:themeFillTint="33"/>
        <w:ind w:left="420"/>
        <w:rPr>
          <w:color w:val="0070C0"/>
        </w:rPr>
      </w:pPr>
      <w:r>
        <w:rPr>
          <w:color w:val="0070C0"/>
        </w:rPr>
        <w:t xml:space="preserve">The same problem. </w:t>
      </w:r>
      <w:r w:rsidRPr="00425213">
        <w:rPr>
          <w:color w:val="0070C0"/>
        </w:rPr>
        <w:t>How about using words as below: "malicious to EOS system" transactions?</w:t>
      </w:r>
    </w:p>
    <w:p w14:paraId="27332DAB"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B-3 (2) [From:</w:t>
      </w:r>
      <w:r w:rsidRPr="004166CF">
        <w:rPr>
          <w:color w:val="0070C0"/>
          <w:sz w:val="20"/>
          <w:szCs w:val="20"/>
        </w:rPr>
        <w:t xml:space="preserve"> Josh Kauffman (EOS Canada)</w:t>
      </w:r>
      <w:r w:rsidRPr="004166CF">
        <w:rPr>
          <w:b/>
          <w:color w:val="0070C0"/>
          <w:sz w:val="20"/>
          <w:szCs w:val="20"/>
        </w:rPr>
        <w:t>] 9:28 GMT+8, 24 May</w:t>
      </w:r>
    </w:p>
    <w:p w14:paraId="716BC1E0" w14:textId="77777777" w:rsidR="00391FD7" w:rsidRPr="004166CF" w:rsidRDefault="00391FD7" w:rsidP="00391FD7">
      <w:pPr>
        <w:shd w:val="clear" w:color="auto" w:fill="DAEEF3" w:themeFill="accent5" w:themeFillTint="33"/>
        <w:ind w:left="420"/>
        <w:rPr>
          <w:color w:val="0070C0"/>
        </w:rPr>
      </w:pPr>
      <w:r w:rsidRPr="004166CF">
        <w:rPr>
          <w:color w:val="0070C0"/>
        </w:rPr>
        <w:t>Working from my response above, "not in accordance with all regulations of the EOS network"</w:t>
      </w:r>
    </w:p>
    <w:p w14:paraId="4DF99686" w14:textId="77777777" w:rsidR="00391FD7" w:rsidRPr="004166CF" w:rsidRDefault="00391FD7" w:rsidP="00391FD7">
      <w:pPr>
        <w:ind w:left="420"/>
        <w:rPr>
          <w:color w:val="0070C0"/>
        </w:rPr>
      </w:pPr>
    </w:p>
    <w:p w14:paraId="7B107F19"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2E8DBEA" w14:textId="77777777" w:rsidR="00391FD7" w:rsidRPr="004166CF" w:rsidRDefault="00391FD7" w:rsidP="00391FD7">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7A498755" w14:textId="77777777" w:rsidR="00391FD7" w:rsidRPr="004166CF" w:rsidRDefault="00391FD7" w:rsidP="00391FD7">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71D9B439" w14:textId="77777777" w:rsidR="00391FD7" w:rsidRPr="004166CF" w:rsidRDefault="00391FD7" w:rsidP="00391FD7">
      <w:pPr>
        <w:shd w:val="clear" w:color="auto" w:fill="DAEEF3" w:themeFill="accent5" w:themeFillTint="33"/>
        <w:ind w:left="420"/>
        <w:rPr>
          <w:color w:val="0070C0"/>
        </w:rPr>
      </w:pPr>
      <w:r w:rsidRPr="004166CF">
        <w:rPr>
          <w:color w:val="0070C0"/>
        </w:rPr>
        <w:t>(The BP agreement will read better if that is moved after the current point 7)</w:t>
      </w:r>
    </w:p>
    <w:p w14:paraId="47E3E1B9" w14:textId="77777777" w:rsidR="00391FD7" w:rsidRPr="004166CF" w:rsidRDefault="00391FD7" w:rsidP="00391FD7">
      <w:pPr>
        <w:ind w:left="420"/>
        <w:rPr>
          <w:color w:val="0070C0"/>
        </w:rPr>
      </w:pPr>
    </w:p>
    <w:p w14:paraId="0C574928" w14:textId="77777777" w:rsidR="00391FD7" w:rsidRPr="004166CF" w:rsidRDefault="00391FD7" w:rsidP="00391FD7">
      <w:pPr>
        <w:shd w:val="clear" w:color="auto" w:fill="DAEEF3" w:themeFill="accent5" w:themeFillTint="33"/>
        <w:ind w:left="420"/>
        <w:rPr>
          <w:color w:val="0070C0"/>
          <w:sz w:val="20"/>
          <w:szCs w:val="20"/>
        </w:rPr>
      </w:pPr>
      <w:r w:rsidRPr="004166CF">
        <w:rPr>
          <w:b/>
          <w:color w:val="0070C0"/>
          <w:sz w:val="20"/>
          <w:szCs w:val="20"/>
        </w:rPr>
        <w:t>Reply B-3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B9E39EF" w14:textId="77777777" w:rsidR="00391FD7" w:rsidRPr="004166CF" w:rsidRDefault="00391FD7" w:rsidP="00391F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5021345B" w14:textId="77777777" w:rsidR="00391FD7" w:rsidRPr="00531A4E" w:rsidRDefault="00391FD7" w:rsidP="00391FD7">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24E2592F" w14:textId="77777777" w:rsidR="00391FD7" w:rsidRDefault="00391FD7" w:rsidP="00391FD7">
      <w:pPr>
        <w:shd w:val="clear" w:color="auto" w:fill="FFFFFF" w:themeFill="background1"/>
        <w:ind w:left="420"/>
        <w:rPr>
          <w:b/>
          <w:color w:val="FF0000"/>
          <w:sz w:val="20"/>
          <w:szCs w:val="20"/>
        </w:rPr>
      </w:pPr>
    </w:p>
    <w:p w14:paraId="1A84168D" w14:textId="77777777" w:rsidR="00391FD7" w:rsidRPr="00A71CA1" w:rsidRDefault="00391FD7" w:rsidP="00391FD7">
      <w:pPr>
        <w:shd w:val="clear" w:color="auto" w:fill="DAEEF3" w:themeFill="accent5" w:themeFillTint="33"/>
        <w:ind w:left="420"/>
        <w:rPr>
          <w:color w:val="0070C0"/>
          <w:sz w:val="20"/>
          <w:szCs w:val="20"/>
        </w:rPr>
      </w:pPr>
      <w:r w:rsidRPr="00A71CA1">
        <w:rPr>
          <w:b/>
          <w:color w:val="0070C0"/>
          <w:sz w:val="20"/>
          <w:szCs w:val="20"/>
        </w:rPr>
        <w:t>Reply B-3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5861D4B8" w14:textId="77777777" w:rsidR="00391FD7" w:rsidRPr="00A71CA1" w:rsidRDefault="00391FD7" w:rsidP="00391FD7">
      <w:pPr>
        <w:shd w:val="clear" w:color="auto" w:fill="DAEEF3" w:themeFill="accent5" w:themeFillTint="33"/>
        <w:ind w:left="420"/>
        <w:rPr>
          <w:color w:val="0070C0"/>
        </w:rPr>
      </w:pPr>
      <w:proofErr w:type="gramStart"/>
      <w:r w:rsidRPr="00A71CA1">
        <w:rPr>
          <w:color w:val="0070C0"/>
        </w:rPr>
        <w:t>Similar to</w:t>
      </w:r>
      <w:proofErr w:type="gramEnd"/>
      <w:r w:rsidRPr="00A71CA1">
        <w:rPr>
          <w:color w:val="0070C0"/>
        </w:rPr>
        <w:t xml:space="preserve"> the above, what's a bad transaction? What happens if a BP says a transaction is bad because of </w:t>
      </w:r>
      <w:r w:rsidRPr="00A71CA1">
        <w:rPr>
          <w:color w:val="0070C0"/>
        </w:rPr>
        <w:lastRenderedPageBreak/>
        <w:t>religious reasons etc.</w:t>
      </w:r>
    </w:p>
    <w:p w14:paraId="3C2A8B35" w14:textId="77777777" w:rsidR="00391FD7" w:rsidRDefault="00391FD7" w:rsidP="00391FD7"/>
    <w:p w14:paraId="6347A692" w14:textId="77777777" w:rsidR="00391FD7" w:rsidRDefault="00391FD7" w:rsidP="00391FD7"/>
    <w:p w14:paraId="4ECE0ECC" w14:textId="77777777" w:rsidR="00391FD7" w:rsidRDefault="00391FD7" w:rsidP="00391FD7">
      <w:pPr>
        <w:shd w:val="clear" w:color="auto" w:fill="F2F2F2" w:themeFill="background1" w:themeFillShade="F2"/>
      </w:pPr>
      <w:r>
        <w:rPr>
          <w:b/>
          <w:sz w:val="20"/>
          <w:szCs w:val="20"/>
        </w:rPr>
        <w:t xml:space="preserve">Proposal B-4 [From: </w:t>
      </w:r>
      <w:r>
        <w:rPr>
          <w:sz w:val="20"/>
          <w:szCs w:val="20"/>
        </w:rPr>
        <w:t>Josh Kauffman (EOS Canada)</w:t>
      </w:r>
      <w:r>
        <w:rPr>
          <w:b/>
          <w:sz w:val="20"/>
          <w:szCs w:val="20"/>
        </w:rPr>
        <w:t>] 1:50 GMT+8, 23 May</w:t>
      </w:r>
    </w:p>
    <w:p w14:paraId="521A8731" w14:textId="77777777" w:rsidR="00391FD7" w:rsidRPr="002A0801" w:rsidRDefault="00391FD7" w:rsidP="00391FD7">
      <w:pPr>
        <w:shd w:val="clear" w:color="auto" w:fill="F2F2F2" w:themeFill="background1" w:themeFillShade="F2"/>
        <w:rPr>
          <w:b/>
          <w:sz w:val="20"/>
          <w:szCs w:val="20"/>
        </w:rPr>
      </w:pPr>
      <w:r w:rsidRPr="002A0801">
        <w:rPr>
          <w:b/>
          <w:sz w:val="20"/>
          <w:szCs w:val="20"/>
        </w:rPr>
        <w:t>Agreement - 7</w:t>
      </w:r>
    </w:p>
    <w:p w14:paraId="5EC14FE5" w14:textId="77777777" w:rsidR="00391FD7" w:rsidRDefault="00391FD7" w:rsidP="00391FD7">
      <w:pPr>
        <w:shd w:val="clear" w:color="auto" w:fill="F2F2F2" w:themeFill="background1" w:themeFillShade="F2"/>
      </w:pPr>
      <w:r>
        <w:t>C</w:t>
      </w:r>
      <w:r w:rsidRPr="00AA0E43">
        <w:t>an different BPs choose different mechanisms? Or a single mechanism should be agreed upon?</w:t>
      </w:r>
    </w:p>
    <w:p w14:paraId="3922F004" w14:textId="77777777" w:rsidR="00391FD7" w:rsidRPr="00425213" w:rsidRDefault="00391FD7" w:rsidP="00391FD7"/>
    <w:p w14:paraId="0C5E8B8B" w14:textId="77777777" w:rsidR="00391FD7" w:rsidRPr="004166CF" w:rsidRDefault="00391FD7" w:rsidP="00391FD7">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221C0EEB" w14:textId="77777777" w:rsidR="00391FD7" w:rsidRPr="004166CF" w:rsidRDefault="00391FD7" w:rsidP="00391FD7">
      <w:pPr>
        <w:shd w:val="clear" w:color="auto" w:fill="DAEEF3" w:themeFill="accent5" w:themeFillTint="33"/>
        <w:ind w:left="420"/>
        <w:rPr>
          <w:color w:val="0070C0"/>
        </w:rPr>
      </w:pPr>
      <w:r w:rsidRPr="004166CF">
        <w:rPr>
          <w:color w:val="0070C0"/>
        </w:rPr>
        <w:t>I agree to use a common agreed mechanism. Maybe only use FIFO? You can offer other opinion.</w:t>
      </w:r>
    </w:p>
    <w:p w14:paraId="3B722892" w14:textId="258B4787" w:rsidR="00391FD7" w:rsidRDefault="00391FD7" w:rsidP="0056017C"/>
    <w:p w14:paraId="6B43BB64" w14:textId="015F31B6" w:rsidR="00391FD7" w:rsidRDefault="00391FD7" w:rsidP="0056017C"/>
    <w:p w14:paraId="53837021" w14:textId="77777777" w:rsidR="00831D1B" w:rsidRDefault="00831D1B" w:rsidP="00831D1B">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74718A6F" w14:textId="77777777" w:rsidR="00831D1B" w:rsidRPr="002A0801" w:rsidRDefault="00831D1B" w:rsidP="00831D1B">
      <w:pPr>
        <w:shd w:val="clear" w:color="auto" w:fill="F2F2F2" w:themeFill="background1" w:themeFillShade="F2"/>
        <w:rPr>
          <w:b/>
          <w:sz w:val="20"/>
          <w:szCs w:val="20"/>
        </w:rPr>
      </w:pPr>
      <w:r w:rsidRPr="002A0801">
        <w:rPr>
          <w:b/>
          <w:sz w:val="20"/>
          <w:szCs w:val="20"/>
        </w:rPr>
        <w:t>Agreement – 9.iv</w:t>
      </w:r>
    </w:p>
    <w:p w14:paraId="42D8CC78" w14:textId="77777777" w:rsidR="00831D1B" w:rsidRDefault="00831D1B" w:rsidP="00831D1B">
      <w:pPr>
        <w:shd w:val="clear" w:color="auto" w:fill="F2F2F2" w:themeFill="background1" w:themeFillShade="F2"/>
      </w:pPr>
      <w:r w:rsidRPr="00AA0E43">
        <w:t>Shouldn't it be up to the Arb Forums to ensure that an Arb is in good standing before they can be assigned to a case? Why should BPs have to ensure they are in good standing?</w:t>
      </w:r>
    </w:p>
    <w:p w14:paraId="1228F316" w14:textId="77777777" w:rsidR="00831D1B" w:rsidRPr="00425213" w:rsidRDefault="00831D1B" w:rsidP="00831D1B"/>
    <w:p w14:paraId="48023E27" w14:textId="77777777" w:rsidR="00831D1B" w:rsidRPr="002A0801" w:rsidRDefault="00831D1B" w:rsidP="00831D1B">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191729A0" w14:textId="77777777" w:rsidR="00831D1B" w:rsidRDefault="00831D1B" w:rsidP="00831D1B">
      <w:pPr>
        <w:shd w:val="clear" w:color="auto" w:fill="DAEEF3" w:themeFill="accent5" w:themeFillTint="33"/>
        <w:ind w:left="420"/>
        <w:rPr>
          <w:color w:val="0070C0"/>
        </w:rPr>
      </w:pPr>
      <w:r w:rsidRPr="00425213">
        <w:rPr>
          <w:color w:val="0070C0"/>
        </w:rPr>
        <w:t>I agree with that. This one shall be taken out</w:t>
      </w:r>
      <w:r>
        <w:rPr>
          <w:color w:val="0070C0"/>
        </w:rPr>
        <w:t>. Any different ideas?</w:t>
      </w:r>
    </w:p>
    <w:p w14:paraId="28A48F3B" w14:textId="77777777" w:rsidR="00831D1B" w:rsidRDefault="00831D1B" w:rsidP="00831D1B">
      <w:pPr>
        <w:ind w:left="420"/>
        <w:rPr>
          <w:color w:val="0070C0"/>
        </w:rPr>
      </w:pPr>
    </w:p>
    <w:p w14:paraId="4C179570"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3FCCBCB5" w14:textId="77777777" w:rsidR="00831D1B" w:rsidRPr="004166CF" w:rsidRDefault="00831D1B" w:rsidP="00831D1B">
      <w:pPr>
        <w:shd w:val="clear" w:color="auto" w:fill="DAEEF3" w:themeFill="accent5" w:themeFillTint="33"/>
        <w:ind w:left="420"/>
        <w:rPr>
          <w:color w:val="0070C0"/>
        </w:rPr>
      </w:pPr>
      <w:r w:rsidRPr="004166CF">
        <w:rPr>
          <w:color w:val="0070C0"/>
        </w:rPr>
        <w:t>I agree to remove that one completely. If an Arb was assigned to a case by an Arb forum that is recognized by the system, that is where it should end in terms of responsibility of the BP agreement. Anything above that should be handled by the Arb agreements</w:t>
      </w:r>
    </w:p>
    <w:p w14:paraId="2C704F7C" w14:textId="77777777" w:rsidR="00831D1B" w:rsidRPr="004166CF" w:rsidRDefault="00831D1B" w:rsidP="00831D1B">
      <w:pPr>
        <w:ind w:left="420"/>
        <w:rPr>
          <w:color w:val="0070C0"/>
        </w:rPr>
      </w:pPr>
    </w:p>
    <w:p w14:paraId="6BA618D1"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5E1302C9"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4166CF">
        <w:rPr>
          <w:b/>
          <w:color w:val="0070C0"/>
        </w:rPr>
        <w:t>it is the responsibility of the BP</w:t>
      </w:r>
      <w:r w:rsidRPr="004166CF">
        <w:rPr>
          <w:color w:val="0070C0"/>
        </w:rPr>
        <w:t xml:space="preserve"> to check that public list before assuming that a given Arb signature is valid.</w:t>
      </w:r>
    </w:p>
    <w:p w14:paraId="1A5EB269" w14:textId="77777777" w:rsidR="00831D1B" w:rsidRDefault="00831D1B" w:rsidP="00831D1B">
      <w:pPr>
        <w:widowControl/>
        <w:jc w:val="left"/>
        <w:rPr>
          <w:b/>
          <w:sz w:val="24"/>
          <w:szCs w:val="24"/>
        </w:rPr>
      </w:pPr>
    </w:p>
    <w:p w14:paraId="3DEF345F" w14:textId="77777777" w:rsidR="00831D1B" w:rsidRPr="00A71CA1" w:rsidRDefault="00831D1B" w:rsidP="00831D1B">
      <w:pPr>
        <w:shd w:val="clear" w:color="auto" w:fill="DAEEF3" w:themeFill="accent5" w:themeFillTint="33"/>
        <w:ind w:left="420"/>
        <w:rPr>
          <w:b/>
          <w:color w:val="0070C0"/>
          <w:sz w:val="20"/>
          <w:szCs w:val="20"/>
        </w:rPr>
      </w:pPr>
      <w:r w:rsidRPr="00A71CA1">
        <w:rPr>
          <w:b/>
          <w:color w:val="0070C0"/>
          <w:sz w:val="20"/>
          <w:szCs w:val="20"/>
        </w:rPr>
        <w:t>Reply B-5 (4) [From:</w:t>
      </w:r>
      <w:r w:rsidRPr="00A71CA1">
        <w:rPr>
          <w:color w:val="0070C0"/>
          <w:sz w:val="20"/>
          <w:szCs w:val="20"/>
        </w:rPr>
        <w:t xml:space="preserve"> Josh Kauffman (EOS Canada)</w:t>
      </w:r>
      <w:r w:rsidRPr="00A71CA1">
        <w:rPr>
          <w:b/>
          <w:color w:val="0070C0"/>
          <w:sz w:val="20"/>
          <w:szCs w:val="20"/>
        </w:rPr>
        <w:t>] 22:41 GMT+8, 24 May</w:t>
      </w:r>
    </w:p>
    <w:p w14:paraId="1CB8EC44" w14:textId="77777777" w:rsidR="00831D1B" w:rsidRPr="00C54FB0" w:rsidRDefault="00831D1B" w:rsidP="00831D1B">
      <w:pPr>
        <w:shd w:val="clear" w:color="auto" w:fill="DAEEF3" w:themeFill="accent5" w:themeFillTint="33"/>
        <w:ind w:left="420"/>
        <w:rPr>
          <w:color w:val="0070C0"/>
        </w:rPr>
      </w:pPr>
      <w:r w:rsidRPr="00C54FB0">
        <w:rPr>
          <w:color w:val="0070C0"/>
        </w:rPr>
        <w:t xml:space="preserve">Understood, good point I hadn't thought about. But I am still of the mindset that Arb forums should be the ones to take the lead on this though. If an arb falls out of order, the forum would know and be able to flag </w:t>
      </w:r>
      <w:proofErr w:type="gramStart"/>
      <w:r w:rsidRPr="00C54FB0">
        <w:rPr>
          <w:color w:val="0070C0"/>
        </w:rPr>
        <w:t>any and all</w:t>
      </w:r>
      <w:proofErr w:type="gramEnd"/>
      <w:r w:rsidRPr="00C54FB0">
        <w:rPr>
          <w:color w:val="0070C0"/>
        </w:rPr>
        <w:t xml:space="preserve"> cases they were involved with. If they have their keys stolen, they should be reporting that to the forum as well, and the 30-day window for a ruling to be enacted should allow ample time for the forum to report this to BPs, no? Not saying it </w:t>
      </w:r>
      <w:proofErr w:type="gramStart"/>
      <w:r w:rsidRPr="00C54FB0">
        <w:rPr>
          <w:color w:val="0070C0"/>
        </w:rPr>
        <w:t>HAS to</w:t>
      </w:r>
      <w:proofErr w:type="gramEnd"/>
      <w:r w:rsidRPr="00C54FB0">
        <w:rPr>
          <w:color w:val="0070C0"/>
        </w:rPr>
        <w:t xml:space="preserve"> be this way, just what makes the most sense to me.</w:t>
      </w:r>
    </w:p>
    <w:p w14:paraId="3C02D3C8" w14:textId="77777777" w:rsidR="00831D1B" w:rsidRDefault="00831D1B" w:rsidP="0056017C"/>
    <w:p w14:paraId="5613BEA4" w14:textId="6513A7F0" w:rsidR="00391FD7" w:rsidRDefault="00391FD7" w:rsidP="0056017C"/>
    <w:p w14:paraId="36EFB785" w14:textId="77777777" w:rsidR="00831D1B" w:rsidRDefault="00831D1B" w:rsidP="00831D1B">
      <w:pPr>
        <w:shd w:val="clear" w:color="auto" w:fill="F2F2F2" w:themeFill="background1" w:themeFillShade="F2"/>
      </w:pPr>
      <w:r>
        <w:rPr>
          <w:b/>
          <w:sz w:val="20"/>
          <w:szCs w:val="20"/>
        </w:rPr>
        <w:t xml:space="preserve">Proposal B-6 [From: </w:t>
      </w:r>
      <w:r>
        <w:rPr>
          <w:sz w:val="20"/>
          <w:szCs w:val="20"/>
        </w:rPr>
        <w:t>Josh Kauffman (EOS Canada)</w:t>
      </w:r>
      <w:r>
        <w:rPr>
          <w:b/>
          <w:sz w:val="20"/>
          <w:szCs w:val="20"/>
        </w:rPr>
        <w:t>] 1:50 GMT+8, 23 May</w:t>
      </w:r>
    </w:p>
    <w:p w14:paraId="25603E83" w14:textId="77777777" w:rsidR="00831D1B" w:rsidRPr="002A0801" w:rsidRDefault="00831D1B" w:rsidP="00831D1B">
      <w:pPr>
        <w:shd w:val="clear" w:color="auto" w:fill="F2F2F2" w:themeFill="background1" w:themeFillShade="F2"/>
        <w:rPr>
          <w:b/>
          <w:sz w:val="20"/>
          <w:szCs w:val="20"/>
        </w:rPr>
      </w:pPr>
      <w:r w:rsidRPr="002A0801">
        <w:rPr>
          <w:b/>
          <w:sz w:val="20"/>
          <w:szCs w:val="20"/>
        </w:rPr>
        <w:t>Agreement – 10</w:t>
      </w:r>
    </w:p>
    <w:p w14:paraId="784AEF38" w14:textId="77777777" w:rsidR="00831D1B" w:rsidRDefault="00831D1B" w:rsidP="00831D1B">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6DC82A0E" w14:textId="77777777" w:rsidR="00831D1B" w:rsidRDefault="00831D1B" w:rsidP="00831D1B"/>
    <w:p w14:paraId="33025EE3"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B-6 (1) [From:</w:t>
      </w:r>
      <w:r w:rsidRPr="004166CF">
        <w:rPr>
          <w:color w:val="0070C0"/>
          <w:sz w:val="20"/>
          <w:szCs w:val="20"/>
        </w:rPr>
        <w:t xml:space="preserve"> Thomas Cox</w:t>
      </w:r>
      <w:r w:rsidRPr="004166CF">
        <w:rPr>
          <w:b/>
          <w:color w:val="0070C0"/>
          <w:sz w:val="20"/>
          <w:szCs w:val="20"/>
        </w:rPr>
        <w:t>] GMT+8, 23 May</w:t>
      </w:r>
    </w:p>
    <w:p w14:paraId="7CFEF16B" w14:textId="77777777" w:rsidR="00831D1B" w:rsidRPr="004166CF" w:rsidRDefault="00831D1B" w:rsidP="00831D1B">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5B809699"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3E1E9966" w14:textId="77777777" w:rsidR="00831D1B" w:rsidRDefault="00831D1B" w:rsidP="0056017C"/>
    <w:p w14:paraId="715EB965" w14:textId="6F1E47D1" w:rsidR="00391FD7" w:rsidRDefault="00391FD7" w:rsidP="0056017C"/>
    <w:p w14:paraId="3BE8DF53" w14:textId="77777777" w:rsidR="00831D1B" w:rsidRDefault="00831D1B" w:rsidP="00831D1B">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6FCC4618" w14:textId="77777777" w:rsidR="00831D1B" w:rsidRPr="002A0801" w:rsidRDefault="00831D1B" w:rsidP="00831D1B">
      <w:pPr>
        <w:shd w:val="clear" w:color="auto" w:fill="F2F2F2" w:themeFill="background1" w:themeFillShade="F2"/>
        <w:rPr>
          <w:b/>
          <w:sz w:val="20"/>
          <w:szCs w:val="20"/>
        </w:rPr>
      </w:pPr>
      <w:r w:rsidRPr="002A0801">
        <w:rPr>
          <w:b/>
          <w:sz w:val="20"/>
          <w:szCs w:val="20"/>
        </w:rPr>
        <w:t>Agreement – 15</w:t>
      </w:r>
    </w:p>
    <w:p w14:paraId="0AAA09D9" w14:textId="77777777" w:rsidR="00831D1B" w:rsidRPr="00425213" w:rsidRDefault="00831D1B" w:rsidP="00831D1B">
      <w:pPr>
        <w:shd w:val="clear" w:color="auto" w:fill="F2F2F2" w:themeFill="background1" w:themeFillShade="F2"/>
      </w:pPr>
      <w:r>
        <w:t>I</w:t>
      </w:r>
      <w:r w:rsidRPr="00AA0E43">
        <w:t>f the point of this was to say that a single entity cannot own more than %10 of two BPs, it doesn't read that way to me. Reads more like I cannot swap 10% of my business entity with another BP.</w:t>
      </w:r>
    </w:p>
    <w:p w14:paraId="38487883" w14:textId="77777777" w:rsidR="00831D1B" w:rsidRDefault="00831D1B" w:rsidP="00831D1B">
      <w:pPr>
        <w:shd w:val="clear" w:color="auto" w:fill="FFFFFF" w:themeFill="background1"/>
        <w:ind w:left="420"/>
        <w:rPr>
          <w:b/>
          <w:color w:val="0070C0"/>
          <w:sz w:val="20"/>
          <w:szCs w:val="20"/>
        </w:rPr>
      </w:pPr>
    </w:p>
    <w:p w14:paraId="0298C9E7" w14:textId="77777777" w:rsidR="00831D1B" w:rsidRPr="002A0801" w:rsidRDefault="00831D1B" w:rsidP="00831D1B">
      <w:pPr>
        <w:shd w:val="clear" w:color="auto" w:fill="DAEEF3" w:themeFill="accent5" w:themeFillTint="33"/>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 23 May</w:t>
      </w:r>
    </w:p>
    <w:p w14:paraId="3A86592B" w14:textId="77777777" w:rsidR="00831D1B" w:rsidRDefault="00831D1B" w:rsidP="00831D1B">
      <w:pPr>
        <w:shd w:val="clear" w:color="auto" w:fill="DAEEF3" w:themeFill="accent5" w:themeFillTint="33"/>
        <w:ind w:left="420"/>
        <w:jc w:val="left"/>
        <w:rPr>
          <w:color w:val="0070C0"/>
        </w:rPr>
      </w:pPr>
      <w:r>
        <w:rPr>
          <w:color w:val="0070C0"/>
        </w:rPr>
        <w:t>That’s a problem. This point worth more discussion.</w:t>
      </w:r>
    </w:p>
    <w:p w14:paraId="4F178D94" w14:textId="77777777" w:rsidR="00831D1B" w:rsidRDefault="00831D1B" w:rsidP="00831D1B">
      <w:pPr>
        <w:ind w:left="420"/>
        <w:jc w:val="left"/>
        <w:rPr>
          <w:color w:val="0070C0"/>
        </w:rPr>
      </w:pPr>
    </w:p>
    <w:p w14:paraId="559F5822"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 xml:space="preserve">Reply B-7 (2)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8:24 GMT+8, 24 May</w:t>
      </w:r>
    </w:p>
    <w:p w14:paraId="5D04E35F" w14:textId="77777777" w:rsidR="00831D1B" w:rsidRPr="004166CF" w:rsidRDefault="00831D1B" w:rsidP="00831D1B">
      <w:pPr>
        <w:shd w:val="clear" w:color="auto" w:fill="DAEEF3" w:themeFill="accent5" w:themeFillTint="33"/>
        <w:ind w:left="420"/>
        <w:jc w:val="left"/>
        <w:rPr>
          <w:color w:val="0070C0"/>
        </w:rPr>
      </w:pPr>
      <w:r w:rsidRPr="004166CF">
        <w:rPr>
          <w:color w:val="0070C0"/>
        </w:rPr>
        <w:t>Interesting point which will be considered.</w:t>
      </w:r>
    </w:p>
    <w:p w14:paraId="1F93973E" w14:textId="77777777" w:rsidR="00831D1B" w:rsidRPr="004166CF" w:rsidRDefault="00831D1B" w:rsidP="00831D1B">
      <w:pPr>
        <w:rPr>
          <w:color w:val="0070C0"/>
        </w:rPr>
      </w:pPr>
    </w:p>
    <w:p w14:paraId="7C1DF64B"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247E941C" w14:textId="77777777" w:rsidR="00831D1B" w:rsidRPr="004166CF" w:rsidRDefault="00831D1B" w:rsidP="00831D1B">
      <w:pPr>
        <w:shd w:val="clear" w:color="auto" w:fill="DAEEF3" w:themeFill="accent5" w:themeFillTint="33"/>
        <w:ind w:left="420"/>
        <w:rPr>
          <w:color w:val="0070C0"/>
        </w:rPr>
      </w:pPr>
      <w:r w:rsidRPr="004166CF">
        <w:rPr>
          <w:color w:val="0070C0"/>
        </w:rPr>
        <w:t>I’d love to get suggestions for clarifying the wording.</w:t>
      </w:r>
    </w:p>
    <w:p w14:paraId="2704A933" w14:textId="77777777" w:rsidR="00831D1B" w:rsidRPr="004166CF" w:rsidRDefault="00831D1B" w:rsidP="00831D1B">
      <w:pPr>
        <w:rPr>
          <w:color w:val="0070C0"/>
        </w:rPr>
      </w:pPr>
    </w:p>
    <w:p w14:paraId="78DBD7C0"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24F0D2DE" w14:textId="77777777" w:rsidR="00831D1B" w:rsidRPr="004166CF" w:rsidRDefault="00831D1B" w:rsidP="00831D1B">
      <w:pPr>
        <w:shd w:val="clear" w:color="auto" w:fill="DAEEF3" w:themeFill="accent5" w:themeFillTint="33"/>
        <w:ind w:left="420"/>
        <w:rPr>
          <w:color w:val="0070C0"/>
        </w:rPr>
      </w:pPr>
      <w:r w:rsidRPr="004166CF">
        <w:rPr>
          <w:color w:val="0070C0"/>
        </w:rPr>
        <w:t>Can we change this agreement into “No BP shall own more than 10% ownership of the other BP. No person or entity shall own more than 10% ownership in two or more than two BPs.”</w:t>
      </w:r>
    </w:p>
    <w:p w14:paraId="45D65AB3" w14:textId="77777777" w:rsidR="00831D1B" w:rsidRDefault="00831D1B" w:rsidP="00831D1B">
      <w:pPr>
        <w:widowControl/>
        <w:jc w:val="left"/>
        <w:rPr>
          <w:b/>
          <w:sz w:val="24"/>
          <w:szCs w:val="24"/>
        </w:rPr>
      </w:pPr>
    </w:p>
    <w:p w14:paraId="4B626CE1" w14:textId="77777777" w:rsidR="00831D1B" w:rsidRPr="00A71CA1" w:rsidRDefault="00831D1B" w:rsidP="00831D1B">
      <w:pPr>
        <w:shd w:val="clear" w:color="auto" w:fill="DAEEF3" w:themeFill="accent5" w:themeFillTint="33"/>
        <w:ind w:left="420"/>
        <w:rPr>
          <w:b/>
          <w:color w:val="0070C0"/>
          <w:sz w:val="20"/>
          <w:szCs w:val="20"/>
        </w:rPr>
      </w:pPr>
      <w:r w:rsidRPr="00A71CA1">
        <w:rPr>
          <w:b/>
          <w:color w:val="0070C0"/>
          <w:sz w:val="20"/>
          <w:szCs w:val="20"/>
        </w:rPr>
        <w:t>Reply B-7 (5) [From:</w:t>
      </w:r>
      <w:r w:rsidRPr="00A71CA1">
        <w:rPr>
          <w:color w:val="0070C0"/>
          <w:sz w:val="20"/>
          <w:szCs w:val="20"/>
        </w:rPr>
        <w:t xml:space="preserve"> Josh Kauffman (EOS Canada)</w:t>
      </w:r>
      <w:r w:rsidRPr="00A71CA1">
        <w:rPr>
          <w:b/>
          <w:color w:val="0070C0"/>
          <w:sz w:val="20"/>
          <w:szCs w:val="20"/>
        </w:rPr>
        <w:t>] 23:41 GMT+8, 24 May</w:t>
      </w:r>
    </w:p>
    <w:p w14:paraId="19F7C424" w14:textId="77777777" w:rsidR="00831D1B" w:rsidRPr="00C54FB0" w:rsidRDefault="00831D1B" w:rsidP="00831D1B">
      <w:pPr>
        <w:shd w:val="clear" w:color="auto" w:fill="DAEEF3" w:themeFill="accent5" w:themeFillTint="33"/>
        <w:ind w:left="420"/>
        <w:rPr>
          <w:color w:val="0070C0"/>
        </w:rPr>
      </w:pPr>
      <w:r w:rsidRPr="00C54FB0">
        <w:rPr>
          <w:color w:val="0070C0"/>
        </w:rPr>
        <w:t>I agree with Mao's version, but I would shorten it to just the second sentence: No person or entity shall *have* more than 10% ownership in two or more BPs.</w:t>
      </w:r>
    </w:p>
    <w:p w14:paraId="77B60DC4" w14:textId="1E3B0753" w:rsidR="00831D1B" w:rsidRDefault="00831D1B" w:rsidP="0056017C"/>
    <w:p w14:paraId="5994BD03" w14:textId="3A240F55" w:rsidR="00831D1B" w:rsidRDefault="00831D1B" w:rsidP="0056017C"/>
    <w:p w14:paraId="3F12D3FA" w14:textId="77777777" w:rsidR="00831D1B" w:rsidRPr="0088784A" w:rsidRDefault="00831D1B" w:rsidP="00831D1B">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505AF21D" w14:textId="77777777" w:rsidR="00831D1B" w:rsidRPr="0088784A" w:rsidRDefault="00831D1B" w:rsidP="00831D1B">
      <w:pPr>
        <w:shd w:val="clear" w:color="auto" w:fill="F2F2F2" w:themeFill="background1" w:themeFillShade="F2"/>
        <w:rPr>
          <w:b/>
          <w:sz w:val="20"/>
          <w:szCs w:val="20"/>
        </w:rPr>
      </w:pPr>
      <w:r w:rsidRPr="0088784A">
        <w:rPr>
          <w:b/>
          <w:sz w:val="20"/>
          <w:szCs w:val="20"/>
        </w:rPr>
        <w:t>Agreement – 14</w:t>
      </w:r>
    </w:p>
    <w:p w14:paraId="4C0729A3" w14:textId="77777777" w:rsidR="00831D1B" w:rsidRPr="0088784A" w:rsidRDefault="00831D1B" w:rsidP="00831D1B">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146CF14B" w14:textId="327193AD" w:rsidR="00831D1B" w:rsidRDefault="00831D1B" w:rsidP="0056017C"/>
    <w:p w14:paraId="4A3B2DFC" w14:textId="44D83139" w:rsidR="00831D1B" w:rsidRDefault="00831D1B" w:rsidP="0056017C"/>
    <w:p w14:paraId="56012CAC" w14:textId="77777777" w:rsidR="00831D1B" w:rsidRPr="0088784A" w:rsidRDefault="00831D1B" w:rsidP="00831D1B">
      <w:pPr>
        <w:shd w:val="clear" w:color="auto" w:fill="F2F2F2" w:themeFill="background1" w:themeFillShade="F2"/>
      </w:pPr>
      <w:r>
        <w:rPr>
          <w:b/>
          <w:sz w:val="20"/>
          <w:szCs w:val="20"/>
        </w:rPr>
        <w:t>Proposal B-9</w:t>
      </w:r>
      <w:r w:rsidRPr="0088784A">
        <w:rPr>
          <w:b/>
          <w:sz w:val="20"/>
          <w:szCs w:val="20"/>
        </w:rPr>
        <w:t xml:space="preserve"> [From:</w:t>
      </w:r>
      <w:r w:rsidRPr="0088784A">
        <w:rPr>
          <w:sz w:val="20"/>
          <w:szCs w:val="20"/>
        </w:rPr>
        <w:t xml:space="preserve"> </w:t>
      </w:r>
      <w:r>
        <w:rPr>
          <w:sz w:val="20"/>
          <w:szCs w:val="20"/>
        </w:rPr>
        <w:t xml:space="preserve">Todor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061B97FB" w14:textId="77777777" w:rsidR="00831D1B" w:rsidRPr="00613EA9" w:rsidRDefault="00831D1B" w:rsidP="00831D1B">
      <w:pPr>
        <w:shd w:val="clear" w:color="auto" w:fill="F2F2F2" w:themeFill="background1" w:themeFillShade="F2"/>
        <w:rPr>
          <w:b/>
          <w:sz w:val="20"/>
          <w:szCs w:val="20"/>
        </w:rPr>
      </w:pPr>
      <w:r w:rsidRPr="00613EA9">
        <w:rPr>
          <w:b/>
          <w:sz w:val="20"/>
          <w:szCs w:val="20"/>
        </w:rPr>
        <w:t>New Agreement</w:t>
      </w:r>
    </w:p>
    <w:p w14:paraId="6BA23553" w14:textId="77777777" w:rsidR="00831D1B" w:rsidRPr="0081511F" w:rsidRDefault="00831D1B" w:rsidP="00831D1B">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48E49362" w14:textId="77777777" w:rsidR="00831D1B" w:rsidRPr="0081511F" w:rsidRDefault="00831D1B" w:rsidP="00831D1B">
      <w:pPr>
        <w:shd w:val="clear" w:color="auto" w:fill="F2F2F2" w:themeFill="background1" w:themeFillShade="F2"/>
        <w:rPr>
          <w:i/>
          <w:sz w:val="20"/>
          <w:szCs w:val="20"/>
        </w:rPr>
      </w:pPr>
      <w:r w:rsidRPr="0081511F">
        <w:rPr>
          <w:sz w:val="20"/>
          <w:szCs w:val="20"/>
        </w:rPr>
        <w:t xml:space="preserve">- </w:t>
      </w:r>
      <w:r w:rsidRPr="0081511F">
        <w:rPr>
          <w:i/>
          <w:sz w:val="20"/>
          <w:szCs w:val="20"/>
        </w:rPr>
        <w:t xml:space="preserve">Publicly disclose any communication with another BP or BP candidate that is related to the operation of the chain. If such communication </w:t>
      </w:r>
      <w:proofErr w:type="gramStart"/>
      <w:r w:rsidRPr="0081511F">
        <w:rPr>
          <w:i/>
          <w:sz w:val="20"/>
          <w:szCs w:val="20"/>
        </w:rPr>
        <w:t>has to</w:t>
      </w:r>
      <w:proofErr w:type="gramEnd"/>
      <w:r w:rsidRPr="0081511F">
        <w:rPr>
          <w:i/>
          <w:sz w:val="20"/>
          <w:szCs w:val="20"/>
        </w:rPr>
        <w:t xml:space="preserve"> be kept confidential for security reasons, I/we promise to </w:t>
      </w:r>
      <w:r w:rsidRPr="0081511F">
        <w:rPr>
          <w:i/>
          <w:sz w:val="20"/>
          <w:szCs w:val="20"/>
        </w:rPr>
        <w:lastRenderedPageBreak/>
        <w:t>disclose it as soon as it is safe to do so.</w:t>
      </w:r>
    </w:p>
    <w:p w14:paraId="03F6F58A" w14:textId="77777777" w:rsidR="00831D1B" w:rsidRPr="0081511F" w:rsidRDefault="00831D1B" w:rsidP="00831D1B">
      <w:pPr>
        <w:shd w:val="clear" w:color="auto" w:fill="F2F2F2" w:themeFill="background1" w:themeFillShade="F2"/>
        <w:rPr>
          <w:sz w:val="20"/>
          <w:szCs w:val="20"/>
        </w:rPr>
      </w:pPr>
      <w:r w:rsidRPr="0081511F">
        <w:rPr>
          <w:sz w:val="20"/>
          <w:szCs w:val="20"/>
        </w:rPr>
        <w:t xml:space="preserve">Context: I think BPs chatrooms where they coordinate operations </w:t>
      </w:r>
      <w:proofErr w:type="gramStart"/>
      <w:r w:rsidRPr="0081511F">
        <w:rPr>
          <w:sz w:val="20"/>
          <w:szCs w:val="20"/>
        </w:rPr>
        <w:t>have to</w:t>
      </w:r>
      <w:proofErr w:type="gramEnd"/>
      <w:r w:rsidRPr="0081511F">
        <w:rPr>
          <w:sz w:val="20"/>
          <w:szCs w:val="20"/>
        </w:rPr>
        <w:t xml:space="preserve"> be transparent, otherwise we're heading in the same direction our governments are. Any governance official </w:t>
      </w:r>
      <w:proofErr w:type="gramStart"/>
      <w:r w:rsidRPr="0081511F">
        <w:rPr>
          <w:sz w:val="20"/>
          <w:szCs w:val="20"/>
        </w:rPr>
        <w:t>has to</w:t>
      </w:r>
      <w:proofErr w:type="gramEnd"/>
      <w:r w:rsidRPr="0081511F">
        <w:rPr>
          <w:sz w:val="20"/>
          <w:szCs w:val="20"/>
        </w:rPr>
        <w:t xml:space="preserve"> forego some of their privacy - that is the cost of being in governance. BPs are government officials, so they should disclose any communication with other BPs that is related to running the chain.</w:t>
      </w:r>
    </w:p>
    <w:p w14:paraId="343667EE" w14:textId="77777777" w:rsidR="00831D1B" w:rsidRDefault="00831D1B" w:rsidP="00831D1B">
      <w:pPr>
        <w:rPr>
          <w:sz w:val="20"/>
          <w:szCs w:val="20"/>
        </w:rPr>
      </w:pPr>
    </w:p>
    <w:p w14:paraId="263DE32A" w14:textId="77777777" w:rsidR="00831D1B" w:rsidRPr="00A71CA1" w:rsidRDefault="00831D1B" w:rsidP="00831D1B">
      <w:pPr>
        <w:shd w:val="clear" w:color="auto" w:fill="DAEEF3" w:themeFill="accent5" w:themeFillTint="33"/>
        <w:ind w:left="420"/>
        <w:rPr>
          <w:color w:val="0070C0"/>
          <w:sz w:val="20"/>
          <w:szCs w:val="20"/>
        </w:rPr>
      </w:pPr>
      <w:r w:rsidRPr="00A71CA1">
        <w:rPr>
          <w:b/>
          <w:color w:val="0070C0"/>
          <w:sz w:val="20"/>
          <w:szCs w:val="20"/>
        </w:rPr>
        <w:t>Reply B-9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5:31 GMT+8, 25 May</w:t>
      </w:r>
    </w:p>
    <w:p w14:paraId="2F408399" w14:textId="77777777" w:rsidR="00831D1B" w:rsidRPr="00C54FB0" w:rsidRDefault="00831D1B" w:rsidP="00831D1B">
      <w:pPr>
        <w:shd w:val="clear" w:color="auto" w:fill="DAEEF3" w:themeFill="accent5" w:themeFillTint="33"/>
        <w:ind w:left="420"/>
        <w:rPr>
          <w:color w:val="0070C0"/>
        </w:rPr>
      </w:pPr>
      <w:r w:rsidRPr="00C54FB0">
        <w:rPr>
          <w:color w:val="0070C0"/>
        </w:rPr>
        <w:t>I think having all coms between BPs will be almost 0 chance of being able to police. What if I meet someone in person at a meetup/conference? Do we need to record this? I would like to understand what the problem we're trying to solve is first, to understand if I agree with the need of a solution.</w:t>
      </w:r>
    </w:p>
    <w:p w14:paraId="5905470B" w14:textId="77777777" w:rsidR="00831D1B" w:rsidRDefault="00831D1B" w:rsidP="00831D1B">
      <w:pPr>
        <w:rPr>
          <w:b/>
          <w:sz w:val="20"/>
          <w:szCs w:val="20"/>
        </w:rPr>
      </w:pPr>
    </w:p>
    <w:p w14:paraId="3A834F42" w14:textId="77777777" w:rsidR="00831D1B" w:rsidRPr="00F273FB" w:rsidRDefault="00831D1B" w:rsidP="00831D1B">
      <w:pPr>
        <w:shd w:val="clear" w:color="auto" w:fill="DAEEF3" w:themeFill="accent5" w:themeFillTint="33"/>
        <w:ind w:left="420"/>
        <w:rPr>
          <w:color w:val="0070C0"/>
          <w:sz w:val="20"/>
          <w:szCs w:val="20"/>
        </w:rPr>
      </w:pPr>
      <w:r w:rsidRPr="00F273FB">
        <w:rPr>
          <w:b/>
          <w:color w:val="0070C0"/>
          <w:sz w:val="20"/>
          <w:szCs w:val="20"/>
        </w:rPr>
        <w:t>Reply B-9 (2) [From:</w:t>
      </w:r>
      <w:r w:rsidRPr="00F273FB">
        <w:rPr>
          <w:color w:val="0070C0"/>
          <w:sz w:val="20"/>
          <w:szCs w:val="20"/>
        </w:rPr>
        <w:t xml:space="preserve"> Todor </w:t>
      </w:r>
      <w:proofErr w:type="spellStart"/>
      <w:r w:rsidRPr="00F273FB">
        <w:rPr>
          <w:color w:val="0070C0"/>
          <w:sz w:val="20"/>
          <w:szCs w:val="20"/>
        </w:rPr>
        <w:t>Karaivanov</w:t>
      </w:r>
      <w:proofErr w:type="spellEnd"/>
      <w:r w:rsidRPr="00F273FB">
        <w:rPr>
          <w:color w:val="0070C0"/>
          <w:sz w:val="20"/>
          <w:szCs w:val="20"/>
        </w:rPr>
        <w:t xml:space="preserve"> (SFEOS)</w:t>
      </w:r>
      <w:r w:rsidRPr="00F273FB">
        <w:rPr>
          <w:b/>
          <w:color w:val="0070C0"/>
          <w:sz w:val="20"/>
          <w:szCs w:val="20"/>
        </w:rPr>
        <w:t>] 1:07 GMT+8, 26 May</w:t>
      </w:r>
    </w:p>
    <w:p w14:paraId="5A845DC8" w14:textId="77777777" w:rsidR="00831D1B" w:rsidRPr="00F273FB" w:rsidRDefault="00831D1B" w:rsidP="00831D1B">
      <w:pPr>
        <w:shd w:val="clear" w:color="auto" w:fill="DAEEF3" w:themeFill="accent5" w:themeFillTint="33"/>
        <w:ind w:left="420"/>
        <w:rPr>
          <w:color w:val="0070C0"/>
        </w:rPr>
      </w:pPr>
      <w:r w:rsidRPr="00F273FB">
        <w:rPr>
          <w:color w:val="0070C0"/>
        </w:rPr>
        <w:t xml:space="preserve">My desire is to have transparency in the BP operations. As Dan wrote in his "Radical </w:t>
      </w:r>
      <w:proofErr w:type="spellStart"/>
      <w:r w:rsidRPr="00F273FB">
        <w:rPr>
          <w:color w:val="0070C0"/>
        </w:rPr>
        <w:t>traparency</w:t>
      </w:r>
      <w:proofErr w:type="spellEnd"/>
      <w:r w:rsidRPr="00F273FB">
        <w:rPr>
          <w:color w:val="0070C0"/>
        </w:rPr>
        <w:t>" article, corruption occurs when there is lack of transparency. I imagine that BPs will be coordinating different aspects of the chain operations in private chatrooms or something similar, and I thought that it would be good practice to disclose these conversations. Keeping them private may turn into a standard practice, which with time may lead to hush-hush deals under the table. With this proposal, I wanted to set the standard for transparency in communication. Perhaps it can be worded better to achieve this purpose. Any suggestions?</w:t>
      </w:r>
    </w:p>
    <w:p w14:paraId="34E52675" w14:textId="77777777" w:rsidR="00831D1B" w:rsidRDefault="00831D1B" w:rsidP="0056017C"/>
    <w:p w14:paraId="0E7003A1" w14:textId="230EB473" w:rsidR="00831D1B" w:rsidRDefault="00831D1B" w:rsidP="0056017C"/>
    <w:p w14:paraId="6B47C634" w14:textId="77777777" w:rsidR="00831D1B" w:rsidRPr="0088784A" w:rsidRDefault="00831D1B" w:rsidP="00831D1B">
      <w:pPr>
        <w:shd w:val="clear" w:color="auto" w:fill="F2F2F2" w:themeFill="background1" w:themeFillShade="F2"/>
      </w:pPr>
      <w:r>
        <w:rPr>
          <w:b/>
          <w:sz w:val="20"/>
          <w:szCs w:val="20"/>
        </w:rPr>
        <w:t>Proposal B-10</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3B8BA40A" w14:textId="77777777" w:rsidR="00831D1B" w:rsidRPr="0088784A" w:rsidRDefault="00831D1B" w:rsidP="00831D1B">
      <w:pPr>
        <w:shd w:val="clear" w:color="auto" w:fill="F2F2F2" w:themeFill="background1" w:themeFillShade="F2"/>
        <w:rPr>
          <w:b/>
          <w:sz w:val="20"/>
          <w:szCs w:val="20"/>
        </w:rPr>
      </w:pPr>
      <w:r w:rsidRPr="0088784A">
        <w:rPr>
          <w:b/>
          <w:sz w:val="20"/>
          <w:szCs w:val="20"/>
        </w:rPr>
        <w:t>More Agreements</w:t>
      </w:r>
    </w:p>
    <w:p w14:paraId="7720E3E1" w14:textId="77777777" w:rsidR="00831D1B" w:rsidRDefault="00831D1B" w:rsidP="00831D1B">
      <w:pPr>
        <w:shd w:val="clear" w:color="auto" w:fill="F2F2F2" w:themeFill="background1" w:themeFillShade="F2"/>
      </w:pPr>
      <w:r>
        <w:t>Can we add another one agreement as follow?</w:t>
      </w:r>
    </w:p>
    <w:p w14:paraId="43D31D2F" w14:textId="77777777" w:rsidR="00831D1B" w:rsidRDefault="00831D1B" w:rsidP="00831D1B">
      <w:pPr>
        <w:shd w:val="clear" w:color="auto" w:fill="F2F2F2" w:themeFill="background1" w:themeFillShade="F2"/>
      </w:pPr>
      <w:r>
        <w:t>“</w:t>
      </w:r>
      <w:r w:rsidRPr="0088784A">
        <w:t>Abide by the EOS constitution</w:t>
      </w:r>
      <w:r>
        <w:t>”</w:t>
      </w:r>
    </w:p>
    <w:p w14:paraId="15136407" w14:textId="77777777" w:rsidR="00831D1B" w:rsidRDefault="00831D1B" w:rsidP="00831D1B"/>
    <w:p w14:paraId="23F10CC1" w14:textId="77777777" w:rsidR="00831D1B" w:rsidRPr="00A71CA1" w:rsidRDefault="00831D1B" w:rsidP="00831D1B">
      <w:pPr>
        <w:shd w:val="clear" w:color="auto" w:fill="DAEEF3" w:themeFill="accent5" w:themeFillTint="33"/>
        <w:ind w:left="420"/>
        <w:rPr>
          <w:color w:val="0070C0"/>
          <w:sz w:val="20"/>
          <w:szCs w:val="20"/>
        </w:rPr>
      </w:pPr>
      <w:r w:rsidRPr="00A71CA1">
        <w:rPr>
          <w:b/>
          <w:color w:val="0070C0"/>
          <w:sz w:val="20"/>
          <w:szCs w:val="20"/>
        </w:rPr>
        <w:t>Reply B-10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5:32 GMT+8, 25 May</w:t>
      </w:r>
    </w:p>
    <w:p w14:paraId="71830208" w14:textId="77777777" w:rsidR="00831D1B" w:rsidRPr="00A71CA1" w:rsidRDefault="00831D1B" w:rsidP="00831D1B">
      <w:pPr>
        <w:shd w:val="clear" w:color="auto" w:fill="DAEEF3" w:themeFill="accent5" w:themeFillTint="33"/>
        <w:ind w:left="420"/>
        <w:rPr>
          <w:color w:val="0070C0"/>
        </w:rPr>
      </w:pPr>
      <w:r w:rsidRPr="00A71CA1">
        <w:rPr>
          <w:color w:val="0070C0"/>
        </w:rPr>
        <w:t>Don't we all have to abide by the Const anyways? This seems redundant. There is no harm in putting it in, but it seems unnecessary for both docs to call out to each other like this in my opinion.</w:t>
      </w:r>
    </w:p>
    <w:p w14:paraId="5DBB2407" w14:textId="77777777" w:rsidR="00831D1B" w:rsidRDefault="00831D1B" w:rsidP="00831D1B"/>
    <w:p w14:paraId="1FE5CFB6" w14:textId="77777777" w:rsidR="00831D1B" w:rsidRDefault="00831D1B" w:rsidP="00831D1B"/>
    <w:p w14:paraId="4E5E3DD3" w14:textId="77777777" w:rsidR="00831D1B" w:rsidRPr="0088784A" w:rsidRDefault="00831D1B" w:rsidP="00831D1B">
      <w:pPr>
        <w:shd w:val="clear" w:color="auto" w:fill="F2F2F2" w:themeFill="background1" w:themeFillShade="F2"/>
      </w:pPr>
      <w:r>
        <w:rPr>
          <w:b/>
          <w:sz w:val="20"/>
          <w:szCs w:val="20"/>
        </w:rPr>
        <w:t>Proposal B-11</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1076B726" w14:textId="77777777" w:rsidR="00831D1B" w:rsidRPr="0088784A" w:rsidRDefault="00831D1B" w:rsidP="00831D1B">
      <w:pPr>
        <w:shd w:val="clear" w:color="auto" w:fill="F2F2F2" w:themeFill="background1" w:themeFillShade="F2"/>
        <w:rPr>
          <w:b/>
          <w:sz w:val="20"/>
          <w:szCs w:val="20"/>
        </w:rPr>
      </w:pPr>
      <w:r>
        <w:rPr>
          <w:b/>
          <w:sz w:val="20"/>
          <w:szCs w:val="20"/>
        </w:rPr>
        <w:t>New</w:t>
      </w:r>
      <w:r w:rsidRPr="0088784A">
        <w:rPr>
          <w:b/>
          <w:sz w:val="20"/>
          <w:szCs w:val="20"/>
        </w:rPr>
        <w:t xml:space="preserve"> Agreements</w:t>
      </w:r>
    </w:p>
    <w:p w14:paraId="355CEB12" w14:textId="77777777" w:rsidR="00831D1B" w:rsidRDefault="00831D1B" w:rsidP="00831D1B">
      <w:pPr>
        <w:shd w:val="clear" w:color="auto" w:fill="F2F2F2" w:themeFill="background1" w:themeFillShade="F2"/>
      </w:pPr>
      <w:r>
        <w:t>Can we add another one agreement as follow?</w:t>
      </w:r>
    </w:p>
    <w:p w14:paraId="48B2E934" w14:textId="77777777" w:rsidR="00831D1B" w:rsidRDefault="00831D1B" w:rsidP="00831D1B">
      <w:pPr>
        <w:shd w:val="clear" w:color="auto" w:fill="F2F2F2" w:themeFill="background1" w:themeFillShade="F2"/>
      </w:pPr>
      <w:r>
        <w:t>“</w:t>
      </w:r>
      <w:r w:rsidRPr="0088784A">
        <w:t>BP can only be sanctioned, fined, removed by the Arbitrator.</w:t>
      </w:r>
      <w:r>
        <w:t>”</w:t>
      </w:r>
    </w:p>
    <w:p w14:paraId="12A95DAA" w14:textId="77777777" w:rsidR="00831D1B" w:rsidRDefault="00831D1B" w:rsidP="00831D1B"/>
    <w:p w14:paraId="067AFA35" w14:textId="77777777" w:rsidR="00831D1B" w:rsidRPr="00A71CA1" w:rsidRDefault="00831D1B" w:rsidP="00831D1B">
      <w:pPr>
        <w:shd w:val="clear" w:color="auto" w:fill="DAEEF3" w:themeFill="accent5" w:themeFillTint="33"/>
        <w:ind w:left="420"/>
        <w:rPr>
          <w:color w:val="0070C0"/>
          <w:sz w:val="20"/>
          <w:szCs w:val="20"/>
        </w:rPr>
      </w:pPr>
      <w:r w:rsidRPr="00A71CA1">
        <w:rPr>
          <w:b/>
          <w:color w:val="0070C0"/>
          <w:sz w:val="20"/>
          <w:szCs w:val="20"/>
        </w:rPr>
        <w:t>Reply B-11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5:33 GMT+8, 25 May</w:t>
      </w:r>
    </w:p>
    <w:p w14:paraId="36DD869E" w14:textId="77777777" w:rsidR="00831D1B" w:rsidRPr="00A71CA1" w:rsidRDefault="00831D1B" w:rsidP="00831D1B">
      <w:pPr>
        <w:shd w:val="clear" w:color="auto" w:fill="DAEEF3" w:themeFill="accent5" w:themeFillTint="33"/>
        <w:ind w:left="420"/>
        <w:rPr>
          <w:color w:val="0070C0"/>
        </w:rPr>
      </w:pPr>
      <w:r w:rsidRPr="00A71CA1">
        <w:rPr>
          <w:color w:val="0070C0"/>
        </w:rPr>
        <w:t xml:space="preserve">Somewhat agree, but if we end up creating the EOS Foundation, we may want to include the ability for them too, depending on scope. Will need to revisit. Fine to </w:t>
      </w:r>
      <w:proofErr w:type="gramStart"/>
      <w:r w:rsidRPr="00A71CA1">
        <w:rPr>
          <w:color w:val="0070C0"/>
        </w:rPr>
        <w:t>include, but</w:t>
      </w:r>
      <w:proofErr w:type="gramEnd"/>
      <w:r w:rsidRPr="00A71CA1">
        <w:rPr>
          <w:color w:val="0070C0"/>
        </w:rPr>
        <w:t xml:space="preserve"> keep that in mind I think.</w:t>
      </w:r>
    </w:p>
    <w:p w14:paraId="062D5DBF" w14:textId="1572242F" w:rsidR="00831D1B" w:rsidRDefault="00831D1B" w:rsidP="0056017C"/>
    <w:p w14:paraId="56E2D09A" w14:textId="56698042" w:rsidR="00831D1B" w:rsidRDefault="00831D1B" w:rsidP="0056017C"/>
    <w:p w14:paraId="3FFCB48A" w14:textId="77777777" w:rsidR="00831D1B" w:rsidRDefault="00831D1B" w:rsidP="00831D1B">
      <w:pPr>
        <w:shd w:val="clear" w:color="auto" w:fill="F2F2F2" w:themeFill="background1" w:themeFillShade="F2"/>
      </w:pPr>
      <w:r>
        <w:rPr>
          <w:b/>
          <w:sz w:val="20"/>
          <w:szCs w:val="20"/>
        </w:rPr>
        <w:t xml:space="preserve">Proposal B-12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CA6E60D" w14:textId="77777777" w:rsidR="00831D1B" w:rsidRPr="00AE2E48" w:rsidRDefault="00831D1B" w:rsidP="00831D1B">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09D46B59" w14:textId="77777777" w:rsidR="00831D1B" w:rsidRDefault="00831D1B" w:rsidP="00831D1B">
      <w:pPr>
        <w:shd w:val="clear" w:color="auto" w:fill="F2F2F2" w:themeFill="background1" w:themeFillShade="F2"/>
      </w:pPr>
      <w:r w:rsidRPr="00613EA9">
        <w:t>Just a duplication of 7</w:t>
      </w:r>
    </w:p>
    <w:p w14:paraId="286A356D" w14:textId="0D905B16" w:rsidR="00831D1B" w:rsidRDefault="00831D1B" w:rsidP="0056017C"/>
    <w:p w14:paraId="76030F37" w14:textId="36B5291F" w:rsidR="00831D1B" w:rsidRDefault="00831D1B" w:rsidP="0056017C"/>
    <w:p w14:paraId="03DAED3A" w14:textId="77777777" w:rsidR="00831D1B" w:rsidRDefault="00831D1B" w:rsidP="00831D1B">
      <w:pPr>
        <w:shd w:val="clear" w:color="auto" w:fill="F2F2F2" w:themeFill="background1" w:themeFillShade="F2"/>
      </w:pPr>
      <w:r>
        <w:rPr>
          <w:b/>
          <w:sz w:val="20"/>
          <w:szCs w:val="20"/>
        </w:rPr>
        <w:t xml:space="preserve">Proposal B-13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00CB85CB" w14:textId="77777777" w:rsidR="00831D1B" w:rsidRPr="00AE2E48" w:rsidRDefault="00831D1B" w:rsidP="00831D1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1AD8674F" w14:textId="77777777" w:rsidR="00831D1B" w:rsidRDefault="00831D1B" w:rsidP="00831D1B">
      <w:pPr>
        <w:shd w:val="clear" w:color="auto" w:fill="F2F2F2" w:themeFill="background1" w:themeFillShade="F2"/>
      </w:pPr>
      <w:r>
        <w:t>Is only one signature required here? Should there be a point that both entities in the case are known?</w:t>
      </w:r>
    </w:p>
    <w:p w14:paraId="7AFFFBC4" w14:textId="77777777" w:rsidR="00831D1B" w:rsidRDefault="00831D1B" w:rsidP="00831D1B"/>
    <w:p w14:paraId="496A9124" w14:textId="77777777" w:rsidR="00831D1B" w:rsidRPr="00F273FB" w:rsidRDefault="00831D1B" w:rsidP="00831D1B">
      <w:pPr>
        <w:shd w:val="clear" w:color="auto" w:fill="DAEEF3" w:themeFill="accent5" w:themeFillTint="33"/>
        <w:ind w:left="420"/>
        <w:rPr>
          <w:color w:val="0070C0"/>
          <w:sz w:val="20"/>
          <w:szCs w:val="20"/>
        </w:rPr>
      </w:pPr>
      <w:r w:rsidRPr="00F273FB">
        <w:rPr>
          <w:b/>
          <w:color w:val="0070C0"/>
          <w:sz w:val="20"/>
          <w:szCs w:val="20"/>
        </w:rPr>
        <w:t>Reply B-13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0:17 GMT+8, 26 May</w:t>
      </w:r>
    </w:p>
    <w:p w14:paraId="184EE8C6" w14:textId="77777777" w:rsidR="00831D1B" w:rsidRPr="00F273FB" w:rsidRDefault="00831D1B" w:rsidP="00831D1B">
      <w:pPr>
        <w:shd w:val="clear" w:color="auto" w:fill="DAEEF3" w:themeFill="accent5" w:themeFillTint="33"/>
        <w:ind w:left="420"/>
        <w:rPr>
          <w:color w:val="0070C0"/>
        </w:rPr>
      </w:pPr>
      <w:r w:rsidRPr="00F273FB">
        <w:rPr>
          <w:color w:val="0070C0"/>
        </w:rPr>
        <w:t>I think the fact that the message would point to the case itself would be enough to point to the parties. Don't see the need for other signatures.</w:t>
      </w:r>
    </w:p>
    <w:p w14:paraId="779FF77D" w14:textId="77777777" w:rsidR="00831D1B" w:rsidRDefault="00831D1B" w:rsidP="00831D1B">
      <w:pPr>
        <w:widowControl/>
        <w:jc w:val="left"/>
        <w:rPr>
          <w:b/>
          <w:sz w:val="24"/>
          <w:szCs w:val="24"/>
        </w:rPr>
      </w:pPr>
    </w:p>
    <w:p w14:paraId="4EE67BB5" w14:textId="77777777" w:rsidR="00831D1B" w:rsidRDefault="00831D1B" w:rsidP="00831D1B">
      <w:pPr>
        <w:widowControl/>
        <w:jc w:val="left"/>
        <w:rPr>
          <w:b/>
          <w:sz w:val="24"/>
          <w:szCs w:val="24"/>
        </w:rPr>
      </w:pPr>
    </w:p>
    <w:p w14:paraId="7B24ADFC" w14:textId="77777777" w:rsidR="00831D1B" w:rsidRDefault="00831D1B" w:rsidP="00831D1B">
      <w:pPr>
        <w:shd w:val="clear" w:color="auto" w:fill="F2F2F2" w:themeFill="background1" w:themeFillShade="F2"/>
      </w:pPr>
      <w:r>
        <w:rPr>
          <w:b/>
          <w:sz w:val="20"/>
          <w:szCs w:val="20"/>
        </w:rPr>
        <w:t xml:space="preserve">Proposal B-14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9339794" w14:textId="77777777" w:rsidR="00831D1B" w:rsidRPr="00AE2E48" w:rsidRDefault="00831D1B" w:rsidP="00831D1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5B4AEC7E" w14:textId="77777777" w:rsidR="00831D1B" w:rsidRDefault="00831D1B" w:rsidP="00831D1B">
      <w:pPr>
        <w:shd w:val="clear" w:color="auto" w:fill="F2F2F2" w:themeFill="background1" w:themeFillShade="F2"/>
      </w:pPr>
      <w:proofErr w:type="gramStart"/>
      <w:r w:rsidRPr="00613EA9">
        <w:t>Similar to</w:t>
      </w:r>
      <w:proofErr w:type="gramEnd"/>
      <w:r w:rsidRPr="00613EA9">
        <w:t xml:space="preserve"> the above</w:t>
      </w:r>
      <w:r>
        <w:t xml:space="preserve"> (Proposal B-12)</w:t>
      </w:r>
      <w:r w:rsidRPr="00613EA9">
        <w:t>, only one order required? This is open to abuse.</w:t>
      </w:r>
    </w:p>
    <w:p w14:paraId="645F94E8" w14:textId="77777777" w:rsidR="00831D1B" w:rsidRDefault="00831D1B" w:rsidP="00831D1B"/>
    <w:p w14:paraId="41E08124" w14:textId="77777777" w:rsidR="00831D1B" w:rsidRPr="00F273FB" w:rsidRDefault="00831D1B" w:rsidP="00831D1B">
      <w:pPr>
        <w:shd w:val="clear" w:color="auto" w:fill="DAEEF3" w:themeFill="accent5" w:themeFillTint="33"/>
        <w:ind w:left="420"/>
        <w:rPr>
          <w:color w:val="0070C0"/>
          <w:sz w:val="20"/>
          <w:szCs w:val="20"/>
        </w:rPr>
      </w:pPr>
      <w:r w:rsidRPr="00F273FB">
        <w:rPr>
          <w:b/>
          <w:color w:val="0070C0"/>
          <w:sz w:val="20"/>
          <w:szCs w:val="20"/>
        </w:rPr>
        <w:t>Reply B-14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0:47 GMT+8, 26 May</w:t>
      </w:r>
    </w:p>
    <w:p w14:paraId="5CC71B64" w14:textId="77777777" w:rsidR="00831D1B" w:rsidRDefault="00831D1B" w:rsidP="00831D1B">
      <w:pPr>
        <w:shd w:val="clear" w:color="auto" w:fill="DAEEF3" w:themeFill="accent5" w:themeFillTint="33"/>
        <w:ind w:left="420"/>
        <w:rPr>
          <w:color w:val="0070C0"/>
        </w:rPr>
      </w:pPr>
      <w:r w:rsidRPr="00F273FB">
        <w:rPr>
          <w:color w:val="0070C0"/>
        </w:rPr>
        <w:t xml:space="preserve">Don't think this open to abuse myself. I think the Arbs handbooks and agreements will add more </w:t>
      </w:r>
      <w:proofErr w:type="gramStart"/>
      <w:r w:rsidRPr="00F273FB">
        <w:rPr>
          <w:color w:val="0070C0"/>
        </w:rPr>
        <w:t>clarity, and</w:t>
      </w:r>
      <w:proofErr w:type="gramEnd"/>
      <w:r w:rsidRPr="00F273FB">
        <w:rPr>
          <w:color w:val="0070C0"/>
        </w:rPr>
        <w:t xml:space="preserve"> will handle your fear.</w:t>
      </w:r>
    </w:p>
    <w:p w14:paraId="5D72B8F2" w14:textId="77777777" w:rsidR="00831D1B" w:rsidRDefault="00831D1B" w:rsidP="00831D1B">
      <w:pPr>
        <w:shd w:val="clear" w:color="auto" w:fill="FFFFFF" w:themeFill="background1"/>
        <w:ind w:left="420"/>
        <w:rPr>
          <w:color w:val="0070C0"/>
        </w:rPr>
      </w:pPr>
    </w:p>
    <w:p w14:paraId="6979711D" w14:textId="77777777" w:rsidR="00831D1B" w:rsidRDefault="00831D1B" w:rsidP="00831D1B"/>
    <w:p w14:paraId="72F54238" w14:textId="77777777" w:rsidR="00831D1B" w:rsidRPr="0088784A" w:rsidRDefault="00831D1B" w:rsidP="00831D1B">
      <w:pPr>
        <w:shd w:val="clear" w:color="auto" w:fill="F2F2F2" w:themeFill="background1" w:themeFillShade="F2"/>
      </w:pPr>
      <w:r w:rsidRPr="0088784A">
        <w:rPr>
          <w:b/>
          <w:sz w:val="20"/>
          <w:szCs w:val="20"/>
        </w:rPr>
        <w:t>Proposal B-</w:t>
      </w:r>
      <w:r>
        <w:rPr>
          <w:b/>
          <w:sz w:val="20"/>
          <w:szCs w:val="20"/>
        </w:rPr>
        <w:t>15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5FA52A2" w14:textId="77777777" w:rsidR="00831D1B" w:rsidRPr="0088784A" w:rsidRDefault="00831D1B" w:rsidP="00831D1B">
      <w:pPr>
        <w:shd w:val="clear" w:color="auto" w:fill="F2F2F2" w:themeFill="background1" w:themeFillShade="F2"/>
        <w:rPr>
          <w:b/>
          <w:sz w:val="20"/>
          <w:szCs w:val="20"/>
        </w:rPr>
      </w:pPr>
      <w:r w:rsidRPr="0088784A">
        <w:rPr>
          <w:b/>
          <w:sz w:val="20"/>
          <w:szCs w:val="20"/>
        </w:rPr>
        <w:t>Agreement – 1</w:t>
      </w:r>
      <w:r>
        <w:rPr>
          <w:b/>
          <w:sz w:val="20"/>
          <w:szCs w:val="20"/>
        </w:rPr>
        <w:t>2</w:t>
      </w:r>
    </w:p>
    <w:p w14:paraId="2F40E718" w14:textId="77777777" w:rsidR="00831D1B" w:rsidRDefault="00831D1B" w:rsidP="00831D1B">
      <w:pPr>
        <w:shd w:val="clear" w:color="auto" w:fill="F2F2F2" w:themeFill="background1" w:themeFillShade="F2"/>
      </w:pPr>
      <w:r w:rsidRPr="00613EA9">
        <w:t>What's the purpose of these endpoints? What should the point to?</w:t>
      </w:r>
    </w:p>
    <w:p w14:paraId="5EF74EF8" w14:textId="509D6F96" w:rsidR="00831D1B" w:rsidRDefault="00831D1B" w:rsidP="0056017C"/>
    <w:p w14:paraId="42CEB21F" w14:textId="0E9426EE" w:rsidR="00831D1B" w:rsidRDefault="00831D1B" w:rsidP="0056017C"/>
    <w:p w14:paraId="219F6636" w14:textId="77777777" w:rsidR="00831D1B" w:rsidRPr="0088784A" w:rsidRDefault="00831D1B" w:rsidP="00831D1B">
      <w:pPr>
        <w:shd w:val="clear" w:color="auto" w:fill="F2F2F2" w:themeFill="background1" w:themeFillShade="F2"/>
      </w:pPr>
      <w:r w:rsidRPr="0088784A">
        <w:rPr>
          <w:b/>
          <w:sz w:val="20"/>
          <w:szCs w:val="20"/>
        </w:rPr>
        <w:t>Proposal B-</w:t>
      </w:r>
      <w:r>
        <w:rPr>
          <w:b/>
          <w:sz w:val="20"/>
          <w:szCs w:val="20"/>
        </w:rPr>
        <w:t>16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7B20DD23" w14:textId="77777777" w:rsidR="00831D1B" w:rsidRDefault="00831D1B" w:rsidP="00831D1B">
      <w:pPr>
        <w:shd w:val="clear" w:color="auto" w:fill="F2F2F2" w:themeFill="background1" w:themeFillShade="F2"/>
      </w:pPr>
      <w:r w:rsidRPr="0088784A">
        <w:rPr>
          <w:b/>
          <w:sz w:val="20"/>
          <w:szCs w:val="20"/>
        </w:rPr>
        <w:t>Agreement – 1</w:t>
      </w:r>
      <w:r>
        <w:rPr>
          <w:b/>
          <w:sz w:val="20"/>
          <w:szCs w:val="20"/>
        </w:rPr>
        <w:t>3</w:t>
      </w:r>
    </w:p>
    <w:p w14:paraId="36D07868" w14:textId="77777777" w:rsidR="00831D1B" w:rsidRDefault="00831D1B" w:rsidP="00831D1B">
      <w:pPr>
        <w:shd w:val="clear" w:color="auto" w:fill="F2F2F2" w:themeFill="background1" w:themeFillShade="F2"/>
      </w:pPr>
      <w:r w:rsidRPr="00613EA9">
        <w:t>Not sure what this is saying. Is the Minimum Configuration a node?</w:t>
      </w:r>
    </w:p>
    <w:p w14:paraId="76A80ECF" w14:textId="77777777" w:rsidR="00831D1B" w:rsidRDefault="00831D1B" w:rsidP="00831D1B"/>
    <w:p w14:paraId="284D2405" w14:textId="77777777" w:rsidR="00831D1B" w:rsidRPr="00F273FB" w:rsidRDefault="00831D1B" w:rsidP="00831D1B">
      <w:pPr>
        <w:shd w:val="clear" w:color="auto" w:fill="DAEEF3" w:themeFill="accent5" w:themeFillTint="33"/>
        <w:ind w:left="420"/>
        <w:rPr>
          <w:color w:val="0070C0"/>
          <w:sz w:val="20"/>
          <w:szCs w:val="20"/>
        </w:rPr>
      </w:pPr>
      <w:r w:rsidRPr="00F273FB">
        <w:rPr>
          <w:b/>
          <w:color w:val="0070C0"/>
          <w:sz w:val="20"/>
          <w:szCs w:val="20"/>
        </w:rPr>
        <w:t>Reply B-16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0:21 GMT+8, 26 May</w:t>
      </w:r>
    </w:p>
    <w:p w14:paraId="326BA15E" w14:textId="77777777" w:rsidR="00831D1B" w:rsidRPr="00F273FB" w:rsidRDefault="00831D1B" w:rsidP="00831D1B">
      <w:pPr>
        <w:shd w:val="clear" w:color="auto" w:fill="DAEEF3" w:themeFill="accent5" w:themeFillTint="33"/>
        <w:ind w:left="420"/>
        <w:rPr>
          <w:color w:val="0070C0"/>
        </w:rPr>
      </w:pPr>
      <w:r w:rsidRPr="00F273FB">
        <w:rPr>
          <w:color w:val="0070C0"/>
        </w:rPr>
        <w:t>We need someone more technical to give their opinion on what, if any, should be set as a minimum requirement.</w:t>
      </w:r>
    </w:p>
    <w:p w14:paraId="661A6CE9" w14:textId="77777777" w:rsidR="00831D1B" w:rsidRDefault="00831D1B" w:rsidP="00831D1B">
      <w:pPr>
        <w:widowControl/>
        <w:jc w:val="left"/>
        <w:rPr>
          <w:b/>
          <w:sz w:val="24"/>
          <w:szCs w:val="24"/>
        </w:rPr>
      </w:pPr>
    </w:p>
    <w:p w14:paraId="56877EA0" w14:textId="77777777" w:rsidR="00831D1B" w:rsidRDefault="00831D1B" w:rsidP="00831D1B">
      <w:pPr>
        <w:widowControl/>
        <w:jc w:val="left"/>
        <w:rPr>
          <w:b/>
          <w:sz w:val="24"/>
          <w:szCs w:val="24"/>
        </w:rPr>
      </w:pPr>
    </w:p>
    <w:p w14:paraId="2711B457" w14:textId="77777777" w:rsidR="00831D1B" w:rsidRPr="0088784A" w:rsidRDefault="00831D1B" w:rsidP="00831D1B">
      <w:pPr>
        <w:shd w:val="clear" w:color="auto" w:fill="F2F2F2" w:themeFill="background1" w:themeFillShade="F2"/>
      </w:pPr>
      <w:r w:rsidRPr="0088784A">
        <w:rPr>
          <w:b/>
          <w:sz w:val="20"/>
          <w:szCs w:val="20"/>
        </w:rPr>
        <w:t>Proposal B-</w:t>
      </w:r>
      <w:r>
        <w:rPr>
          <w:b/>
          <w:sz w:val="20"/>
          <w:szCs w:val="20"/>
        </w:rPr>
        <w:t>17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D403CE1" w14:textId="77777777" w:rsidR="00831D1B" w:rsidRDefault="00831D1B" w:rsidP="00831D1B">
      <w:pPr>
        <w:shd w:val="clear" w:color="auto" w:fill="F2F2F2" w:themeFill="background1" w:themeFillShade="F2"/>
      </w:pPr>
      <w:r w:rsidRPr="0088784A">
        <w:rPr>
          <w:b/>
          <w:sz w:val="20"/>
          <w:szCs w:val="20"/>
        </w:rPr>
        <w:t>Agreement – 1</w:t>
      </w:r>
      <w:r>
        <w:rPr>
          <w:b/>
          <w:sz w:val="20"/>
          <w:szCs w:val="20"/>
        </w:rPr>
        <w:t>4</w:t>
      </w:r>
    </w:p>
    <w:p w14:paraId="546C6452" w14:textId="77777777" w:rsidR="00831D1B" w:rsidRDefault="00831D1B" w:rsidP="00831D1B">
      <w:pPr>
        <w:shd w:val="clear" w:color="auto" w:fill="F2F2F2" w:themeFill="background1" w:themeFillShade="F2"/>
      </w:pPr>
      <w:r w:rsidRPr="00613EA9">
        <w:t>How can this be enforced? What's the penalty?</w:t>
      </w:r>
    </w:p>
    <w:p w14:paraId="64A63FDE" w14:textId="58ED0575" w:rsidR="00831D1B" w:rsidRDefault="00831D1B" w:rsidP="0056017C"/>
    <w:p w14:paraId="17F7433B" w14:textId="762D2829" w:rsidR="00831D1B" w:rsidRDefault="00831D1B" w:rsidP="0056017C"/>
    <w:p w14:paraId="3F884BE1" w14:textId="77777777" w:rsidR="00831D1B" w:rsidRPr="0088784A" w:rsidRDefault="00831D1B" w:rsidP="00831D1B">
      <w:pPr>
        <w:shd w:val="clear" w:color="auto" w:fill="F2F2F2" w:themeFill="background1" w:themeFillShade="F2"/>
      </w:pPr>
      <w:r w:rsidRPr="0088784A">
        <w:rPr>
          <w:b/>
          <w:sz w:val="20"/>
          <w:szCs w:val="20"/>
        </w:rPr>
        <w:t>Proposal B-</w:t>
      </w:r>
      <w:r>
        <w:rPr>
          <w:b/>
          <w:sz w:val="20"/>
          <w:szCs w:val="20"/>
        </w:rPr>
        <w:t>18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AD3D033" w14:textId="77777777" w:rsidR="00831D1B" w:rsidRDefault="00831D1B" w:rsidP="00831D1B">
      <w:pPr>
        <w:shd w:val="clear" w:color="auto" w:fill="F2F2F2" w:themeFill="background1" w:themeFillShade="F2"/>
      </w:pPr>
      <w:r w:rsidRPr="0088784A">
        <w:rPr>
          <w:b/>
          <w:sz w:val="20"/>
          <w:szCs w:val="20"/>
        </w:rPr>
        <w:t>Agreement – 1</w:t>
      </w:r>
      <w:r>
        <w:rPr>
          <w:b/>
          <w:sz w:val="20"/>
          <w:szCs w:val="20"/>
        </w:rPr>
        <w:t>5</w:t>
      </w:r>
    </w:p>
    <w:p w14:paraId="5AE73015" w14:textId="77777777" w:rsidR="00831D1B" w:rsidRDefault="00831D1B" w:rsidP="00831D1B">
      <w:pPr>
        <w:shd w:val="clear" w:color="auto" w:fill="F2F2F2" w:themeFill="background1" w:themeFillShade="F2"/>
      </w:pPr>
      <w:r w:rsidRPr="00613EA9">
        <w:t>For what reason?</w:t>
      </w:r>
    </w:p>
    <w:p w14:paraId="722C83B2" w14:textId="77777777" w:rsidR="00831D1B" w:rsidRDefault="00831D1B" w:rsidP="00831D1B">
      <w:pPr>
        <w:widowControl/>
        <w:jc w:val="left"/>
        <w:rPr>
          <w:b/>
          <w:sz w:val="24"/>
          <w:szCs w:val="24"/>
        </w:rPr>
      </w:pPr>
    </w:p>
    <w:p w14:paraId="30C53D59" w14:textId="77777777" w:rsidR="00831D1B" w:rsidRDefault="00831D1B" w:rsidP="00831D1B">
      <w:pPr>
        <w:widowControl/>
        <w:jc w:val="left"/>
        <w:rPr>
          <w:b/>
          <w:sz w:val="24"/>
          <w:szCs w:val="24"/>
        </w:rPr>
      </w:pPr>
    </w:p>
    <w:p w14:paraId="19CF5893" w14:textId="77777777" w:rsidR="00831D1B" w:rsidRDefault="00831D1B" w:rsidP="00831D1B">
      <w:pPr>
        <w:widowControl/>
        <w:jc w:val="left"/>
        <w:rPr>
          <w:b/>
          <w:sz w:val="24"/>
          <w:szCs w:val="24"/>
        </w:rPr>
      </w:pPr>
    </w:p>
    <w:p w14:paraId="4285BFB1" w14:textId="77777777" w:rsidR="00831D1B" w:rsidRDefault="00831D1B" w:rsidP="00831D1B">
      <w:pPr>
        <w:widowControl/>
        <w:jc w:val="left"/>
        <w:rPr>
          <w:b/>
          <w:sz w:val="24"/>
          <w:szCs w:val="24"/>
        </w:rPr>
      </w:pPr>
    </w:p>
    <w:p w14:paraId="34BC7C4F" w14:textId="77777777" w:rsidR="00831D1B" w:rsidRPr="0088784A" w:rsidRDefault="00831D1B" w:rsidP="00831D1B">
      <w:pPr>
        <w:shd w:val="clear" w:color="auto" w:fill="F2F2F2" w:themeFill="background1" w:themeFillShade="F2"/>
      </w:pPr>
      <w:r w:rsidRPr="0088784A">
        <w:rPr>
          <w:b/>
          <w:sz w:val="20"/>
          <w:szCs w:val="20"/>
        </w:rPr>
        <w:lastRenderedPageBreak/>
        <w:t>Proposal B-</w:t>
      </w:r>
      <w:r>
        <w:rPr>
          <w:b/>
          <w:sz w:val="20"/>
          <w:szCs w:val="20"/>
        </w:rPr>
        <w:t>19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3DF9AAA1" w14:textId="77777777" w:rsidR="00831D1B" w:rsidRDefault="00831D1B" w:rsidP="00831D1B">
      <w:pPr>
        <w:shd w:val="clear" w:color="auto" w:fill="F2F2F2" w:themeFill="background1" w:themeFillShade="F2"/>
      </w:pPr>
      <w:r>
        <w:rPr>
          <w:b/>
          <w:sz w:val="20"/>
          <w:szCs w:val="20"/>
        </w:rPr>
        <w:t xml:space="preserve">New </w:t>
      </w:r>
      <w:r w:rsidRPr="0088784A">
        <w:rPr>
          <w:b/>
          <w:sz w:val="20"/>
          <w:szCs w:val="20"/>
        </w:rPr>
        <w:t>Agreement</w:t>
      </w:r>
    </w:p>
    <w:p w14:paraId="2E13CAB7" w14:textId="77777777" w:rsidR="00831D1B" w:rsidRDefault="00831D1B" w:rsidP="00831D1B">
      <w:pPr>
        <w:shd w:val="clear" w:color="auto" w:fill="F2F2F2" w:themeFill="background1" w:themeFillShade="F2"/>
      </w:pPr>
      <w:r>
        <w:t>Commitment to:</w:t>
      </w:r>
    </w:p>
    <w:p w14:paraId="48549B5B" w14:textId="77777777" w:rsidR="00831D1B" w:rsidRDefault="00831D1B" w:rsidP="00831D1B">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70D8D9D5" w14:textId="77777777" w:rsidR="00831D1B" w:rsidRDefault="00831D1B" w:rsidP="00831D1B">
      <w:pPr>
        <w:shd w:val="clear" w:color="auto" w:fill="F2F2F2" w:themeFill="background1" w:themeFillShade="F2"/>
      </w:pPr>
      <w:r>
        <w:t>- the betterment of the EOS community</w:t>
      </w:r>
    </w:p>
    <w:p w14:paraId="4A29B02C" w14:textId="77777777" w:rsidR="00831D1B" w:rsidRDefault="00831D1B" w:rsidP="00831D1B">
      <w:pPr>
        <w:shd w:val="clear" w:color="auto" w:fill="F2F2F2" w:themeFill="background1" w:themeFillShade="F2"/>
      </w:pPr>
      <w:r>
        <w:t>- announce any breaches/hacks</w:t>
      </w:r>
    </w:p>
    <w:p w14:paraId="3C586220" w14:textId="77777777" w:rsidR="00831D1B" w:rsidRDefault="00831D1B" w:rsidP="00831D1B">
      <w:pPr>
        <w:shd w:val="clear" w:color="auto" w:fill="F2F2F2" w:themeFill="background1" w:themeFillShade="F2"/>
      </w:pPr>
      <w:r>
        <w:t xml:space="preserve">- announce any court orders/federal orders to (subpoena </w:t>
      </w:r>
      <w:proofErr w:type="spellStart"/>
      <w:r>
        <w:t>etc</w:t>
      </w:r>
      <w:proofErr w:type="spellEnd"/>
      <w:r>
        <w:t>)</w:t>
      </w:r>
    </w:p>
    <w:p w14:paraId="25B92CCF" w14:textId="77777777" w:rsidR="00831D1B" w:rsidRDefault="00831D1B" w:rsidP="00831D1B"/>
    <w:p w14:paraId="4BF8CA1B" w14:textId="77777777" w:rsidR="00831D1B" w:rsidRPr="00F273FB" w:rsidRDefault="00831D1B" w:rsidP="00831D1B">
      <w:pPr>
        <w:shd w:val="clear" w:color="auto" w:fill="DAEEF3" w:themeFill="accent5" w:themeFillTint="33"/>
        <w:ind w:left="420"/>
        <w:rPr>
          <w:color w:val="0070C0"/>
          <w:sz w:val="20"/>
          <w:szCs w:val="20"/>
        </w:rPr>
      </w:pPr>
      <w:r w:rsidRPr="00F273FB">
        <w:rPr>
          <w:b/>
          <w:color w:val="0070C0"/>
          <w:sz w:val="20"/>
          <w:szCs w:val="20"/>
        </w:rPr>
        <w:t>Reply B-19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0:25 GMT+8, 26 May</w:t>
      </w:r>
    </w:p>
    <w:p w14:paraId="226E3D89" w14:textId="77777777" w:rsidR="00831D1B" w:rsidRPr="00F273FB" w:rsidRDefault="00831D1B" w:rsidP="00831D1B">
      <w:pPr>
        <w:shd w:val="clear" w:color="auto" w:fill="DAEEF3" w:themeFill="accent5" w:themeFillTint="33"/>
        <w:ind w:left="420"/>
        <w:rPr>
          <w:color w:val="0070C0"/>
        </w:rPr>
      </w:pPr>
      <w:r w:rsidRPr="00F273FB">
        <w:rPr>
          <w:color w:val="0070C0"/>
        </w:rPr>
        <w:t>Agree with points 1,3 and 4. For "the betterment of the EOS community" this could be us imposing our own views on what should be done by a BP. Some BPs are running on the campaign that they will not be creating "betterment of the community" but rather just doing the exact job of a BP creating blocks. I'd suggest removing based on that (if we add this in the agreement - which I am for)</w:t>
      </w:r>
    </w:p>
    <w:p w14:paraId="3D6AA6A8" w14:textId="77777777" w:rsidR="00831D1B" w:rsidRDefault="00831D1B" w:rsidP="0056017C"/>
    <w:p w14:paraId="3231A400" w14:textId="7A3B6E6F" w:rsidR="00831D1B" w:rsidRDefault="00831D1B" w:rsidP="0056017C"/>
    <w:p w14:paraId="4AA5A4D2" w14:textId="77777777" w:rsidR="00831D1B" w:rsidRPr="0088784A" w:rsidRDefault="00831D1B" w:rsidP="00831D1B">
      <w:pPr>
        <w:shd w:val="clear" w:color="auto" w:fill="F2F2F2" w:themeFill="background1" w:themeFillShade="F2"/>
      </w:pPr>
      <w:r w:rsidRPr="0088784A">
        <w:rPr>
          <w:b/>
          <w:sz w:val="20"/>
          <w:szCs w:val="20"/>
        </w:rPr>
        <w:t>Proposal B-</w:t>
      </w:r>
      <w:r>
        <w:rPr>
          <w:b/>
          <w:sz w:val="20"/>
          <w:szCs w:val="20"/>
        </w:rPr>
        <w:t>20</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GMT+8, 26 May</w:t>
      </w:r>
    </w:p>
    <w:p w14:paraId="4FB0DD10" w14:textId="77777777" w:rsidR="00831D1B" w:rsidRDefault="00831D1B" w:rsidP="00831D1B">
      <w:pPr>
        <w:shd w:val="clear" w:color="auto" w:fill="F2F2F2" w:themeFill="background1" w:themeFillShade="F2"/>
      </w:pPr>
      <w:r>
        <w:rPr>
          <w:b/>
          <w:sz w:val="20"/>
          <w:szCs w:val="20"/>
        </w:rPr>
        <w:t>New Comment</w:t>
      </w:r>
    </w:p>
    <w:p w14:paraId="4F1D814F" w14:textId="77777777" w:rsidR="00831D1B" w:rsidRDefault="00831D1B" w:rsidP="00831D1B">
      <w:pPr>
        <w:shd w:val="clear" w:color="auto" w:fill="F2F2F2" w:themeFill="background1" w:themeFillShade="F2"/>
      </w:pPr>
      <w:r w:rsidRPr="00B623E1">
        <w:t>Just a clarification on our comments on the BP agreement. We think that in the BP agreement it should defer and commit to ECAF and allow that body to form the policy and procedures around arbitration and execution of orders.</w:t>
      </w:r>
    </w:p>
    <w:p w14:paraId="550884F8" w14:textId="322C5A90" w:rsidR="00831D1B" w:rsidRDefault="00831D1B" w:rsidP="0056017C"/>
    <w:p w14:paraId="6A9B24F2" w14:textId="5CE54190" w:rsidR="00831D1B" w:rsidRDefault="00831D1B" w:rsidP="0056017C"/>
    <w:p w14:paraId="55A8171F" w14:textId="77777777" w:rsidR="00831D1B" w:rsidRDefault="00831D1B" w:rsidP="00831D1B">
      <w:pPr>
        <w:shd w:val="clear" w:color="auto" w:fill="F2F2F2" w:themeFill="background1" w:themeFillShade="F2"/>
        <w:rPr>
          <w:b/>
          <w:sz w:val="20"/>
          <w:szCs w:val="20"/>
        </w:rPr>
      </w:pPr>
      <w:r>
        <w:rPr>
          <w:b/>
          <w:sz w:val="20"/>
          <w:szCs w:val="20"/>
        </w:rPr>
        <w:t>Proposal B-21 [From:</w:t>
      </w:r>
      <w:r>
        <w:rPr>
          <w:sz w:val="20"/>
          <w:szCs w:val="20"/>
        </w:rPr>
        <w:t xml:space="preserve"> </w:t>
      </w:r>
      <w:proofErr w:type="spellStart"/>
      <w:r>
        <w:rPr>
          <w:sz w:val="20"/>
          <w:szCs w:val="20"/>
        </w:rPr>
        <w:t>JamesSutherland</w:t>
      </w:r>
      <w:proofErr w:type="spellEnd"/>
      <w:r>
        <w:rPr>
          <w:b/>
          <w:sz w:val="20"/>
          <w:szCs w:val="20"/>
        </w:rPr>
        <w:t>] GMT+8, 27 May</w:t>
      </w:r>
    </w:p>
    <w:p w14:paraId="2C8BE617" w14:textId="77777777" w:rsidR="00831D1B" w:rsidRPr="00501F5A" w:rsidRDefault="00831D1B" w:rsidP="00831D1B">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0E06D46E" w14:textId="77777777" w:rsidR="00831D1B" w:rsidRDefault="00831D1B" w:rsidP="00831D1B">
      <w:pPr>
        <w:shd w:val="clear" w:color="auto" w:fill="F2F2F2" w:themeFill="background1" w:themeFillShade="F2"/>
      </w:pPr>
      <w:r w:rsidRPr="00DF3262">
        <w:t>15 still needs adjustment. It should just say "No person or entity shall own any stake in more than one BP."</w:t>
      </w:r>
    </w:p>
    <w:p w14:paraId="37102BCB" w14:textId="77777777" w:rsidR="00831D1B" w:rsidRDefault="00831D1B" w:rsidP="00831D1B"/>
    <w:p w14:paraId="026CEE8E"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(1) [From:</w:t>
      </w:r>
      <w:r w:rsidRPr="00E93136">
        <w:rPr>
          <w:color w:val="0070C0"/>
          <w:sz w:val="20"/>
          <w:szCs w:val="20"/>
        </w:rPr>
        <w:t xml:space="preserve"> </w:t>
      </w:r>
      <w:proofErr w:type="spellStart"/>
      <w:r w:rsidRPr="00E93136">
        <w:rPr>
          <w:color w:val="0070C0"/>
          <w:sz w:val="20"/>
          <w:szCs w:val="20"/>
        </w:rPr>
        <w:t>Stringpuller</w:t>
      </w:r>
      <w:proofErr w:type="spellEnd"/>
      <w:r w:rsidRPr="00E93136">
        <w:rPr>
          <w:b/>
          <w:color w:val="0070C0"/>
          <w:sz w:val="20"/>
          <w:szCs w:val="20"/>
        </w:rPr>
        <w:t>] GMT+8, 27 May</w:t>
      </w:r>
    </w:p>
    <w:p w14:paraId="28086EF7"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I 2nd this. </w:t>
      </w:r>
    </w:p>
    <w:p w14:paraId="6695C81B"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You guys need to change line 15 or risk ruining </w:t>
      </w:r>
      <w:proofErr w:type="spellStart"/>
      <w:r w:rsidRPr="00E93136">
        <w:rPr>
          <w:color w:val="0070C0"/>
        </w:rPr>
        <w:t>thos</w:t>
      </w:r>
      <w:proofErr w:type="spellEnd"/>
      <w:r w:rsidRPr="00E93136">
        <w:rPr>
          <w:color w:val="0070C0"/>
        </w:rPr>
        <w:t xml:space="preserve"> aspect of this network being influenced</w:t>
      </w:r>
    </w:p>
    <w:p w14:paraId="1B2AA481" w14:textId="77777777" w:rsidR="00831D1B" w:rsidRPr="00E93136" w:rsidRDefault="00831D1B" w:rsidP="00831D1B">
      <w:pPr>
        <w:shd w:val="clear" w:color="auto" w:fill="DAEEF3" w:themeFill="accent5" w:themeFillTint="33"/>
        <w:ind w:left="420"/>
        <w:rPr>
          <w:color w:val="0070C0"/>
        </w:rPr>
      </w:pPr>
      <w:r w:rsidRPr="00E93136">
        <w:rPr>
          <w:color w:val="0070C0"/>
        </w:rPr>
        <w:t>By monopoly.</w:t>
      </w:r>
    </w:p>
    <w:p w14:paraId="4DF5A388" w14:textId="77777777" w:rsidR="00831D1B" w:rsidRDefault="00831D1B" w:rsidP="00831D1B"/>
    <w:p w14:paraId="638F7ADC"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(2) [From:</w:t>
      </w:r>
      <w:r w:rsidRPr="00E93136">
        <w:rPr>
          <w:color w:val="0070C0"/>
          <w:sz w:val="20"/>
          <w:szCs w:val="20"/>
        </w:rPr>
        <w:t xml:space="preserve"> </w:t>
      </w:r>
      <w:proofErr w:type="spellStart"/>
      <w:r w:rsidRPr="00E93136">
        <w:rPr>
          <w:color w:val="0070C0"/>
          <w:sz w:val="20"/>
          <w:szCs w:val="20"/>
        </w:rPr>
        <w:t>HyDRo</w:t>
      </w:r>
      <w:proofErr w:type="spellEnd"/>
      <w:r w:rsidRPr="00E93136">
        <w:rPr>
          <w:b/>
          <w:color w:val="0070C0"/>
          <w:sz w:val="20"/>
          <w:szCs w:val="20"/>
        </w:rPr>
        <w:t>] GMT+8, 27 May</w:t>
      </w:r>
    </w:p>
    <w:p w14:paraId="12693DB0"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I </w:t>
      </w:r>
      <w:proofErr w:type="gramStart"/>
      <w:r w:rsidRPr="00E93136">
        <w:rPr>
          <w:color w:val="0070C0"/>
        </w:rPr>
        <w:t>agree..</w:t>
      </w:r>
      <w:proofErr w:type="gramEnd"/>
      <w:r w:rsidRPr="00E93136">
        <w:rPr>
          <w:color w:val="0070C0"/>
        </w:rPr>
        <w:t xml:space="preserve"> 15 has to be changed to ""No person or entity shall own any stake in more than one BP."</w:t>
      </w:r>
    </w:p>
    <w:p w14:paraId="6A7054C3" w14:textId="77777777" w:rsidR="00831D1B" w:rsidRPr="00E93136" w:rsidRDefault="00831D1B" w:rsidP="00831D1B">
      <w:pPr>
        <w:shd w:val="clear" w:color="auto" w:fill="DAEEF3" w:themeFill="accent5" w:themeFillTint="33"/>
        <w:ind w:left="420"/>
        <w:rPr>
          <w:color w:val="0070C0"/>
        </w:rPr>
      </w:pPr>
      <w:r w:rsidRPr="00E93136">
        <w:rPr>
          <w:color w:val="0070C0"/>
        </w:rPr>
        <w:t>Do the right thing... owning stake in more than 1 BP is bullshit</w:t>
      </w:r>
    </w:p>
    <w:p w14:paraId="7270B625"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Allowing even 1% shared ownership in other BPs </w:t>
      </w:r>
      <w:proofErr w:type="gramStart"/>
      <w:r w:rsidRPr="00E93136">
        <w:rPr>
          <w:color w:val="0070C0"/>
        </w:rPr>
        <w:t>opens up</w:t>
      </w:r>
      <w:proofErr w:type="gramEnd"/>
      <w:r w:rsidRPr="00E93136">
        <w:rPr>
          <w:color w:val="0070C0"/>
        </w:rPr>
        <w:t xml:space="preserve"> the possibility for cartels.</w:t>
      </w:r>
    </w:p>
    <w:p w14:paraId="6908AC90" w14:textId="77777777" w:rsidR="00831D1B" w:rsidRPr="00E93136" w:rsidRDefault="00831D1B" w:rsidP="00831D1B">
      <w:pPr>
        <w:shd w:val="clear" w:color="auto" w:fill="DAEEF3" w:themeFill="accent5" w:themeFillTint="33"/>
        <w:ind w:left="420"/>
        <w:rPr>
          <w:color w:val="0070C0"/>
        </w:rPr>
      </w:pPr>
      <w:r w:rsidRPr="00E93136">
        <w:rPr>
          <w:color w:val="0070C0"/>
        </w:rPr>
        <w:t>If BP1 owns a percent of BP2, then BP1 is financially incentivized to keep BP2 elected.</w:t>
      </w:r>
    </w:p>
    <w:p w14:paraId="0CD10BB9" w14:textId="77777777" w:rsidR="00831D1B" w:rsidRPr="00E93136" w:rsidRDefault="00831D1B" w:rsidP="00831D1B">
      <w:pPr>
        <w:shd w:val="clear" w:color="auto" w:fill="DAEEF3" w:themeFill="accent5" w:themeFillTint="33"/>
        <w:ind w:left="420"/>
        <w:rPr>
          <w:color w:val="0070C0"/>
        </w:rPr>
      </w:pPr>
      <w:r w:rsidRPr="00E93136">
        <w:rPr>
          <w:color w:val="0070C0"/>
        </w:rPr>
        <w:t>They can simply vote for each other and share profits.</w:t>
      </w:r>
    </w:p>
    <w:p w14:paraId="4ABB71E7" w14:textId="77777777" w:rsidR="00831D1B" w:rsidRPr="00E93136" w:rsidRDefault="00831D1B" w:rsidP="00831D1B">
      <w:pPr>
        <w:shd w:val="clear" w:color="auto" w:fill="DAEEF3" w:themeFill="accent5" w:themeFillTint="33"/>
        <w:ind w:left="420"/>
        <w:rPr>
          <w:color w:val="0070C0"/>
        </w:rPr>
      </w:pPr>
      <w:r w:rsidRPr="00E93136">
        <w:rPr>
          <w:color w:val="0070C0"/>
        </w:rPr>
        <w:t>With enough BPs owning a percent of another BP and voting for each other,</w:t>
      </w:r>
    </w:p>
    <w:p w14:paraId="140D7F84" w14:textId="77777777" w:rsidR="00831D1B" w:rsidRPr="00E93136" w:rsidRDefault="00831D1B" w:rsidP="00831D1B">
      <w:pPr>
        <w:shd w:val="clear" w:color="auto" w:fill="DAEEF3" w:themeFill="accent5" w:themeFillTint="33"/>
        <w:ind w:left="420"/>
        <w:rPr>
          <w:color w:val="0070C0"/>
        </w:rPr>
      </w:pPr>
      <w:r w:rsidRPr="00E93136">
        <w:rPr>
          <w:color w:val="0070C0"/>
        </w:rPr>
        <w:t>They will be locked in regardless of the community’s stance.</w:t>
      </w:r>
    </w:p>
    <w:p w14:paraId="64E1A133"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I'm pretty sure that EOS, like everything else, will be subjected to market scrutiny. </w:t>
      </w:r>
    </w:p>
    <w:p w14:paraId="3EF20ED9"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Markets are </w:t>
      </w:r>
      <w:proofErr w:type="gramStart"/>
      <w:r w:rsidRPr="00E93136">
        <w:rPr>
          <w:color w:val="0070C0"/>
        </w:rPr>
        <w:t>pretty ruthless</w:t>
      </w:r>
      <w:proofErr w:type="gramEnd"/>
      <w:r w:rsidRPr="00E93136">
        <w:rPr>
          <w:color w:val="0070C0"/>
        </w:rPr>
        <w:t xml:space="preserve"> in the long run, and will value the tokens accordingly to the underlying </w:t>
      </w:r>
    </w:p>
    <w:p w14:paraId="67307532" w14:textId="77777777" w:rsidR="00831D1B" w:rsidRPr="00E93136" w:rsidRDefault="00831D1B" w:rsidP="00831D1B">
      <w:pPr>
        <w:shd w:val="clear" w:color="auto" w:fill="DAEEF3" w:themeFill="accent5" w:themeFillTint="33"/>
        <w:ind w:left="420"/>
        <w:rPr>
          <w:color w:val="0070C0"/>
        </w:rPr>
      </w:pPr>
      <w:r w:rsidRPr="00E93136">
        <w:rPr>
          <w:color w:val="0070C0"/>
        </w:rPr>
        <w:t>ethics and BP's robustness/independence. All the petty plans that seem worthwhile right now</w:t>
      </w:r>
    </w:p>
    <w:p w14:paraId="490CDB40" w14:textId="77777777" w:rsidR="00831D1B" w:rsidRPr="00E93136" w:rsidRDefault="00831D1B" w:rsidP="00831D1B">
      <w:pPr>
        <w:shd w:val="clear" w:color="auto" w:fill="DAEEF3" w:themeFill="accent5" w:themeFillTint="33"/>
        <w:ind w:left="420"/>
        <w:rPr>
          <w:color w:val="0070C0"/>
        </w:rPr>
      </w:pPr>
      <w:r w:rsidRPr="00E93136">
        <w:rPr>
          <w:color w:val="0070C0"/>
        </w:rPr>
        <w:t>(to co-own, collude and convolute internal workings) will backfire on the whole network.</w:t>
      </w:r>
    </w:p>
    <w:p w14:paraId="0D440929"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This is the biggest DPOS </w:t>
      </w:r>
      <w:proofErr w:type="spellStart"/>
      <w:r w:rsidRPr="00E93136">
        <w:rPr>
          <w:color w:val="0070C0"/>
        </w:rPr>
        <w:t>wekaness</w:t>
      </w:r>
      <w:proofErr w:type="spellEnd"/>
      <w:r w:rsidRPr="00E93136">
        <w:rPr>
          <w:color w:val="0070C0"/>
        </w:rPr>
        <w:t xml:space="preserve"> we see, so addressing this head-on and early-on seems more like </w:t>
      </w:r>
      <w:proofErr w:type="spellStart"/>
      <w:r w:rsidRPr="00E93136">
        <w:rPr>
          <w:color w:val="0070C0"/>
        </w:rPr>
        <w:t xml:space="preserve">self </w:t>
      </w:r>
      <w:r w:rsidRPr="00E93136">
        <w:rPr>
          <w:color w:val="0070C0"/>
        </w:rPr>
        <w:lastRenderedPageBreak/>
        <w:t>preservation</w:t>
      </w:r>
      <w:proofErr w:type="spellEnd"/>
      <w:r w:rsidRPr="00E93136">
        <w:rPr>
          <w:color w:val="0070C0"/>
        </w:rPr>
        <w:t xml:space="preserve"> and instinct,</w:t>
      </w:r>
    </w:p>
    <w:p w14:paraId="06201462" w14:textId="77777777" w:rsidR="00831D1B" w:rsidRPr="00E93136" w:rsidRDefault="00831D1B" w:rsidP="00831D1B">
      <w:pPr>
        <w:shd w:val="clear" w:color="auto" w:fill="DAEEF3" w:themeFill="accent5" w:themeFillTint="33"/>
        <w:ind w:left="420"/>
        <w:rPr>
          <w:color w:val="0070C0"/>
        </w:rPr>
      </w:pPr>
      <w:r w:rsidRPr="00E93136">
        <w:rPr>
          <w:color w:val="0070C0"/>
        </w:rPr>
        <w:t>than anything else.</w:t>
      </w:r>
    </w:p>
    <w:p w14:paraId="17BAA6B5" w14:textId="77777777" w:rsidR="00831D1B" w:rsidRPr="00E93136" w:rsidRDefault="00831D1B" w:rsidP="00831D1B">
      <w:pPr>
        <w:shd w:val="clear" w:color="auto" w:fill="DAEEF3" w:themeFill="accent5" w:themeFillTint="33"/>
        <w:ind w:left="420"/>
        <w:rPr>
          <w:color w:val="0070C0"/>
        </w:rPr>
      </w:pPr>
      <w:r w:rsidRPr="00E93136">
        <w:rPr>
          <w:color w:val="0070C0"/>
        </w:rPr>
        <w:t>Public perception alone should be enough reason to change this to 0%.</w:t>
      </w:r>
    </w:p>
    <w:p w14:paraId="6E9A1C95" w14:textId="77777777" w:rsidR="00831D1B" w:rsidRDefault="00831D1B" w:rsidP="00831D1B"/>
    <w:p w14:paraId="29476E20"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(3) [From:</w:t>
      </w:r>
      <w:r w:rsidRPr="00E93136">
        <w:rPr>
          <w:color w:val="0070C0"/>
          <w:sz w:val="20"/>
          <w:szCs w:val="20"/>
        </w:rPr>
        <w:t xml:space="preserve"> webdave2000</w:t>
      </w:r>
      <w:r w:rsidRPr="00E93136">
        <w:rPr>
          <w:b/>
          <w:color w:val="0070C0"/>
          <w:sz w:val="20"/>
          <w:szCs w:val="20"/>
        </w:rPr>
        <w:t>] GMT+8, 27 May</w:t>
      </w:r>
    </w:p>
    <w:p w14:paraId="34588DFA" w14:textId="77777777" w:rsidR="00831D1B" w:rsidRPr="00E93136" w:rsidRDefault="00831D1B" w:rsidP="00831D1B">
      <w:pPr>
        <w:shd w:val="clear" w:color="auto" w:fill="DAEEF3" w:themeFill="accent5" w:themeFillTint="33"/>
        <w:ind w:left="420"/>
        <w:rPr>
          <w:color w:val="0070C0"/>
        </w:rPr>
      </w:pPr>
      <w:r w:rsidRPr="00E93136">
        <w:rPr>
          <w:color w:val="0070C0"/>
        </w:rPr>
        <w:t>Agree with James statement. Free and independent. 1/21 not 5/21.</w:t>
      </w:r>
    </w:p>
    <w:p w14:paraId="444B8D2E" w14:textId="77777777" w:rsidR="00831D1B" w:rsidRDefault="00831D1B" w:rsidP="00831D1B"/>
    <w:p w14:paraId="217403FE"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(4) [From:</w:t>
      </w:r>
      <w:r w:rsidRPr="00E93136">
        <w:rPr>
          <w:color w:val="0070C0"/>
          <w:sz w:val="20"/>
          <w:szCs w:val="20"/>
        </w:rPr>
        <w:t xml:space="preserve"> jscrypto89</w:t>
      </w:r>
      <w:r w:rsidRPr="00E93136">
        <w:rPr>
          <w:b/>
          <w:color w:val="0070C0"/>
          <w:sz w:val="20"/>
          <w:szCs w:val="20"/>
        </w:rPr>
        <w:t>] GMT+8, 27 May</w:t>
      </w:r>
    </w:p>
    <w:p w14:paraId="7AC9D86C"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On #15, I don’t believe stating 0% will do any good. Just a clear wording of BP will not have ownership on </w:t>
      </w:r>
      <w:proofErr w:type="gramStart"/>
      <w:r w:rsidRPr="00E93136">
        <w:rPr>
          <w:color w:val="0070C0"/>
        </w:rPr>
        <w:t>other</w:t>
      </w:r>
      <w:proofErr w:type="gramEnd"/>
      <w:r w:rsidRPr="00E93136">
        <w:rPr>
          <w:color w:val="0070C0"/>
        </w:rPr>
        <w:t xml:space="preserve"> BP’s is good enough.</w:t>
      </w:r>
    </w:p>
    <w:p w14:paraId="2C80AD6F" w14:textId="77777777" w:rsidR="00831D1B" w:rsidRDefault="00831D1B" w:rsidP="00831D1B"/>
    <w:p w14:paraId="5F8A3B16"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(5) [From:</w:t>
      </w:r>
      <w:r w:rsidRPr="00E93136">
        <w:rPr>
          <w:color w:val="0070C0"/>
          <w:sz w:val="20"/>
          <w:szCs w:val="20"/>
        </w:rPr>
        <w:t xml:space="preserve"> </w:t>
      </w:r>
      <w:proofErr w:type="spellStart"/>
      <w:r w:rsidRPr="00E93136">
        <w:rPr>
          <w:color w:val="0070C0"/>
          <w:sz w:val="20"/>
          <w:szCs w:val="20"/>
        </w:rPr>
        <w:t>Jan_Smit_EOS_NL</w:t>
      </w:r>
      <w:proofErr w:type="spellEnd"/>
      <w:r w:rsidRPr="00E93136">
        <w:rPr>
          <w:b/>
          <w:color w:val="0070C0"/>
          <w:sz w:val="20"/>
          <w:szCs w:val="20"/>
        </w:rPr>
        <w:t>] GMT+8, 27 May</w:t>
      </w:r>
    </w:p>
    <w:p w14:paraId="5509AAEF" w14:textId="77777777" w:rsidR="00831D1B" w:rsidRDefault="00831D1B" w:rsidP="00831D1B">
      <w:pPr>
        <w:shd w:val="clear" w:color="auto" w:fill="DAEEF3" w:themeFill="accent5" w:themeFillTint="33"/>
        <w:ind w:left="420"/>
        <w:rPr>
          <w:color w:val="0070C0"/>
        </w:rPr>
      </w:pPr>
      <w:proofErr w:type="spellStart"/>
      <w:r w:rsidRPr="00E93136">
        <w:rPr>
          <w:color w:val="0070C0"/>
        </w:rPr>
        <w:t>DutchEOS</w:t>
      </w:r>
      <w:proofErr w:type="spellEnd"/>
      <w:r w:rsidRPr="00E93136">
        <w:rPr>
          <w:color w:val="0070C0"/>
        </w:rPr>
        <w:t xml:space="preserve"> fully agrees that "No person or entity shall own any stake in more than one BP." </w:t>
      </w:r>
      <w:proofErr w:type="gramStart"/>
      <w:r w:rsidRPr="00E93136">
        <w:rPr>
          <w:color w:val="0070C0"/>
        </w:rPr>
        <w:t>Moreover</w:t>
      </w:r>
      <w:proofErr w:type="gramEnd"/>
      <w:r w:rsidRPr="00E93136">
        <w:rPr>
          <w:color w:val="0070C0"/>
        </w:rPr>
        <w:t xml:space="preserve"> we should consider making this part of the constitution (not just the BP Agreement). No EOS developer or investor should own any stake in more than one BP.</w:t>
      </w:r>
    </w:p>
    <w:p w14:paraId="6EEF7AE6" w14:textId="77777777" w:rsidR="00831D1B" w:rsidRPr="00E93136" w:rsidRDefault="00831D1B" w:rsidP="00831D1B">
      <w:pPr>
        <w:shd w:val="clear" w:color="auto" w:fill="FFFFFF" w:themeFill="background1"/>
        <w:rPr>
          <w:color w:val="0070C0"/>
        </w:rPr>
      </w:pPr>
    </w:p>
    <w:p w14:paraId="744AAEDB"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(6) [From:</w:t>
      </w:r>
      <w:r w:rsidRPr="00E93136">
        <w:rPr>
          <w:color w:val="0070C0"/>
          <w:sz w:val="20"/>
          <w:szCs w:val="20"/>
        </w:rPr>
        <w:t xml:space="preserve"> </w:t>
      </w:r>
      <w:proofErr w:type="spellStart"/>
      <w:r w:rsidRPr="00E93136">
        <w:rPr>
          <w:color w:val="0070C0"/>
          <w:sz w:val="20"/>
          <w:szCs w:val="20"/>
        </w:rPr>
        <w:t>Jan_Smit_EOS_NL</w:t>
      </w:r>
      <w:proofErr w:type="spellEnd"/>
      <w:r w:rsidRPr="00E93136">
        <w:rPr>
          <w:b/>
          <w:color w:val="0070C0"/>
          <w:sz w:val="20"/>
          <w:szCs w:val="20"/>
        </w:rPr>
        <w:t>] GMT+8, 27 May</w:t>
      </w:r>
    </w:p>
    <w:p w14:paraId="7022F793" w14:textId="77777777" w:rsidR="00831D1B" w:rsidRPr="00E93136" w:rsidRDefault="00831D1B" w:rsidP="00831D1B">
      <w:pPr>
        <w:shd w:val="clear" w:color="auto" w:fill="DAEEF3" w:themeFill="accent5" w:themeFillTint="33"/>
        <w:ind w:left="420"/>
        <w:rPr>
          <w:color w:val="0070C0"/>
        </w:rPr>
      </w:pPr>
      <w:r w:rsidRPr="00E93136">
        <w:rPr>
          <w:color w:val="0070C0"/>
        </w:rPr>
        <w:t>It is all well and good that stating the BP agreement should be amended on point 15 to "No person or entity shall own any stake in more than one BP".</w:t>
      </w:r>
    </w:p>
    <w:p w14:paraId="0880B186"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I would like that as well, it is why EOS42 is completely founder owned, </w:t>
      </w:r>
      <w:proofErr w:type="spellStart"/>
      <w:r w:rsidRPr="00E93136">
        <w:rPr>
          <w:color w:val="0070C0"/>
        </w:rPr>
        <w:t>self funded</w:t>
      </w:r>
      <w:proofErr w:type="spellEnd"/>
      <w:r w:rsidRPr="00E93136">
        <w:rPr>
          <w:color w:val="0070C0"/>
        </w:rPr>
        <w:t xml:space="preserve"> and has no external investors. The reality though is that amongst the candidates globally we see many, many, many which have complex ownership structures, with passive financial backers such as </w:t>
      </w:r>
      <w:proofErr w:type="spellStart"/>
      <w:r w:rsidRPr="00E93136">
        <w:rPr>
          <w:color w:val="0070C0"/>
        </w:rPr>
        <w:t>INblockchain</w:t>
      </w:r>
      <w:proofErr w:type="spellEnd"/>
      <w:r w:rsidRPr="00E93136">
        <w:rPr>
          <w:color w:val="0070C0"/>
        </w:rPr>
        <w:t xml:space="preserve"> that own minority stakes in multiple BP's - possibly as many as 5 or 6.</w:t>
      </w:r>
    </w:p>
    <w:p w14:paraId="4C27238B"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If this </w:t>
      </w:r>
      <w:proofErr w:type="gramStart"/>
      <w:r w:rsidRPr="00E93136">
        <w:rPr>
          <w:color w:val="0070C0"/>
        </w:rPr>
        <w:t>passes</w:t>
      </w:r>
      <w:proofErr w:type="gramEnd"/>
      <w:r w:rsidRPr="00E93136">
        <w:rPr>
          <w:color w:val="0070C0"/>
        </w:rPr>
        <w:t xml:space="preserve"> then what? This gives nobody any authority </w:t>
      </w:r>
      <w:proofErr w:type="spellStart"/>
      <w:r w:rsidRPr="00E93136">
        <w:rPr>
          <w:color w:val="0070C0"/>
        </w:rPr>
        <w:t>whatosever</w:t>
      </w:r>
      <w:proofErr w:type="spellEnd"/>
      <w:r w:rsidRPr="00E93136">
        <w:rPr>
          <w:color w:val="0070C0"/>
        </w:rPr>
        <w:t xml:space="preserve"> to make them withdraw. It's a voluntary agreement unless I am mistaken? They could indeed just adopt the original "Thomas Cox version" themselves that has the original wording for </w:t>
      </w:r>
      <w:proofErr w:type="gramStart"/>
      <w:r w:rsidRPr="00E93136">
        <w:rPr>
          <w:color w:val="0070C0"/>
        </w:rPr>
        <w:t>example .</w:t>
      </w:r>
      <w:proofErr w:type="gramEnd"/>
    </w:p>
    <w:p w14:paraId="148B5860"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Is this meant to be a fully inclusive BP agreement we can </w:t>
      </w:r>
      <w:proofErr w:type="gramStart"/>
      <w:r w:rsidRPr="00E93136">
        <w:rPr>
          <w:color w:val="0070C0"/>
        </w:rPr>
        <w:t>as a whole attain</w:t>
      </w:r>
      <w:proofErr w:type="gramEnd"/>
      <w:r w:rsidRPr="00E93136">
        <w:rPr>
          <w:color w:val="0070C0"/>
        </w:rPr>
        <w:t xml:space="preserve"> consensus on, or an exclusive one whereby some do not agree to it? The token holders will ultimately need to make an informed assessment of such candidates and hold them to account, for example demanding the same transparency that others will willingly provide. For this to be meaningful, it would need to be added into the constitution to outlaw it. Otherwise this is something </w:t>
      </w:r>
      <w:proofErr w:type="gramStart"/>
      <w:r w:rsidRPr="00E93136">
        <w:rPr>
          <w:color w:val="0070C0"/>
        </w:rPr>
        <w:t>a number of</w:t>
      </w:r>
      <w:proofErr w:type="gramEnd"/>
      <w:r w:rsidRPr="00E93136">
        <w:rPr>
          <w:color w:val="0070C0"/>
        </w:rPr>
        <w:t xml:space="preserve"> BP's globally cannot sign up to because they formed with external investors that would breach this proposed amendment.</w:t>
      </w:r>
    </w:p>
    <w:p w14:paraId="40CA1C4A" w14:textId="77777777" w:rsidR="00831D1B" w:rsidRPr="00E93136" w:rsidRDefault="00831D1B" w:rsidP="00831D1B">
      <w:pPr>
        <w:shd w:val="clear" w:color="auto" w:fill="DAEEF3" w:themeFill="accent5" w:themeFillTint="33"/>
        <w:ind w:left="420"/>
        <w:rPr>
          <w:color w:val="0070C0"/>
        </w:rPr>
      </w:pPr>
      <w:r w:rsidRPr="00E93136">
        <w:rPr>
          <w:color w:val="0070C0"/>
        </w:rPr>
        <w:t>It is complex, and unfortunately not as black and white as the proposed rewording.</w:t>
      </w:r>
    </w:p>
    <w:p w14:paraId="24AC0C51" w14:textId="77777777" w:rsidR="00831D1B" w:rsidRDefault="00831D1B" w:rsidP="00831D1B"/>
    <w:p w14:paraId="77613333"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(7) [From:</w:t>
      </w:r>
      <w:r w:rsidRPr="00E93136">
        <w:rPr>
          <w:color w:val="0070C0"/>
          <w:sz w:val="20"/>
          <w:szCs w:val="20"/>
        </w:rPr>
        <w:t xml:space="preserve"> </w:t>
      </w:r>
      <w:proofErr w:type="spellStart"/>
      <w:r w:rsidRPr="00E93136">
        <w:rPr>
          <w:color w:val="0070C0"/>
          <w:sz w:val="20"/>
          <w:szCs w:val="20"/>
        </w:rPr>
        <w:t>lapapanite</w:t>
      </w:r>
      <w:proofErr w:type="spellEnd"/>
      <w:r w:rsidRPr="00E93136">
        <w:rPr>
          <w:b/>
          <w:color w:val="0070C0"/>
          <w:sz w:val="20"/>
          <w:szCs w:val="20"/>
        </w:rPr>
        <w:t>] GMT+8, 27 May</w:t>
      </w:r>
    </w:p>
    <w:p w14:paraId="66F61912" w14:textId="77777777" w:rsidR="00831D1B" w:rsidRPr="00E93136" w:rsidRDefault="00831D1B" w:rsidP="00831D1B">
      <w:pPr>
        <w:shd w:val="clear" w:color="auto" w:fill="DAEEF3" w:themeFill="accent5" w:themeFillTint="33"/>
        <w:ind w:left="420"/>
        <w:rPr>
          <w:color w:val="0070C0"/>
        </w:rPr>
      </w:pPr>
      <w:r w:rsidRPr="00E93136">
        <w:rPr>
          <w:color w:val="0070C0"/>
        </w:rPr>
        <w:t>This article Should Prohibit as much as possible cross-shareholding of several BP by a single entity (total prohibition is best what means DAC BPs should void the voting right of holders owning more than one DAC BP token or shareholder of another BP)</w:t>
      </w:r>
    </w:p>
    <w:p w14:paraId="0A2CB6F6" w14:textId="77777777" w:rsidR="00831D1B" w:rsidRDefault="00831D1B" w:rsidP="00831D1B"/>
    <w:p w14:paraId="7073B2A9"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(8) [From:</w:t>
      </w:r>
      <w:r w:rsidRPr="00E93136">
        <w:rPr>
          <w:color w:val="0070C0"/>
          <w:sz w:val="20"/>
          <w:szCs w:val="20"/>
        </w:rPr>
        <w:t xml:space="preserve"> hacker</w:t>
      </w:r>
      <w:r w:rsidRPr="00E93136">
        <w:rPr>
          <w:b/>
          <w:color w:val="0070C0"/>
          <w:sz w:val="20"/>
          <w:szCs w:val="20"/>
        </w:rPr>
        <w:t>] GMT+8, 27 May</w:t>
      </w:r>
    </w:p>
    <w:p w14:paraId="2199FF8C" w14:textId="77777777" w:rsidR="00831D1B" w:rsidRPr="00E93136" w:rsidRDefault="00831D1B" w:rsidP="00831D1B">
      <w:pPr>
        <w:shd w:val="clear" w:color="auto" w:fill="DAEEF3" w:themeFill="accent5" w:themeFillTint="33"/>
        <w:ind w:left="420"/>
        <w:rPr>
          <w:color w:val="0070C0"/>
        </w:rPr>
      </w:pPr>
      <w:r w:rsidRPr="00E93136">
        <w:rPr>
          <w:color w:val="0070C0"/>
        </w:rPr>
        <w:t>Seems problematic @ 15. I propose a variation of:</w:t>
      </w:r>
    </w:p>
    <w:p w14:paraId="2BED64F8" w14:textId="77777777" w:rsidR="00831D1B" w:rsidRPr="00E93136" w:rsidRDefault="00831D1B" w:rsidP="00831D1B">
      <w:pPr>
        <w:shd w:val="clear" w:color="auto" w:fill="DAEEF3" w:themeFill="accent5" w:themeFillTint="33"/>
        <w:ind w:left="420"/>
        <w:rPr>
          <w:i/>
          <w:color w:val="0070C0"/>
        </w:rPr>
      </w:pPr>
      <w:r w:rsidRPr="00E93136">
        <w:rPr>
          <w:i/>
          <w:color w:val="0070C0"/>
        </w:rPr>
        <w:t xml:space="preserve">A person or entity having more than 10% ownership in two or more BPs shall within 1 year of June </w:t>
      </w:r>
      <w:proofErr w:type="gramStart"/>
      <w:r w:rsidRPr="00E93136">
        <w:rPr>
          <w:i/>
          <w:color w:val="0070C0"/>
        </w:rPr>
        <w:t>1</w:t>
      </w:r>
      <w:proofErr w:type="gramEnd"/>
      <w:r w:rsidRPr="00E93136">
        <w:rPr>
          <w:i/>
          <w:color w:val="0070C0"/>
        </w:rPr>
        <w:t xml:space="preserve"> 2018 employ a reasonable exit of ownership receiving no further dividends beyond recouping principal investment and a success fee for their assistance in the launch of the EOS blockchain. Such a person or entity owning 2 </w:t>
      </w:r>
      <w:r w:rsidRPr="00E93136">
        <w:rPr>
          <w:i/>
          <w:color w:val="0070C0"/>
        </w:rPr>
        <w:lastRenderedPageBreak/>
        <w:t xml:space="preserve">or more BPs shall lower the amount of ownership in any BPs to 1 or 0 BPs. Future ownership in multiple BPs by any measure of circumvention including but not limited to shell companies, silent partners, etc. is prohibited. Individuals and entities are prohibited from having any ownership in more than one BP after June </w:t>
      </w:r>
      <w:proofErr w:type="gramStart"/>
      <w:r w:rsidRPr="00E93136">
        <w:rPr>
          <w:i/>
          <w:color w:val="0070C0"/>
        </w:rPr>
        <w:t>1</w:t>
      </w:r>
      <w:proofErr w:type="gramEnd"/>
      <w:r w:rsidRPr="00E93136">
        <w:rPr>
          <w:i/>
          <w:color w:val="0070C0"/>
        </w:rPr>
        <w:t xml:space="preserve"> 2019.</w:t>
      </w:r>
    </w:p>
    <w:p w14:paraId="4D474008"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There is a high likelihood of centralized governments </w:t>
      </w:r>
      <w:proofErr w:type="spellStart"/>
      <w:r w:rsidRPr="00E93136">
        <w:rPr>
          <w:color w:val="0070C0"/>
        </w:rPr>
        <w:t>coughblockstreamcough</w:t>
      </w:r>
      <w:proofErr w:type="spellEnd"/>
      <w:r w:rsidRPr="00E93136">
        <w:rPr>
          <w:color w:val="0070C0"/>
        </w:rPr>
        <w:t xml:space="preserve"> forming around what could end up the world's most important decentralized blockchain if very resourceful and influential actors are permitted to exist permanently as owners of multiple block producers. </w:t>
      </w:r>
      <w:proofErr w:type="spellStart"/>
      <w:r w:rsidRPr="00E93136">
        <w:rPr>
          <w:color w:val="0070C0"/>
        </w:rPr>
        <w:t>i'm</w:t>
      </w:r>
      <w:proofErr w:type="spellEnd"/>
      <w:r w:rsidRPr="00E93136">
        <w:rPr>
          <w:color w:val="0070C0"/>
        </w:rPr>
        <w:t xml:space="preserve"> proposing governance purely </w:t>
      </w:r>
      <w:proofErr w:type="gramStart"/>
      <w:r w:rsidRPr="00E93136">
        <w:rPr>
          <w:color w:val="0070C0"/>
        </w:rPr>
        <w:t>for the purpose of</w:t>
      </w:r>
      <w:proofErr w:type="gramEnd"/>
      <w:r w:rsidRPr="00E93136">
        <w:rPr>
          <w:color w:val="0070C0"/>
        </w:rPr>
        <w:t xml:space="preserve"> reducing governance in the future. $ in government corrupts government.</w:t>
      </w:r>
    </w:p>
    <w:p w14:paraId="417046C0" w14:textId="77777777" w:rsidR="00831D1B" w:rsidRDefault="00831D1B" w:rsidP="00831D1B"/>
    <w:p w14:paraId="0B571768" w14:textId="77777777" w:rsidR="00831D1B" w:rsidRPr="00E93136" w:rsidRDefault="00831D1B" w:rsidP="00831D1B">
      <w:pPr>
        <w:shd w:val="clear" w:color="auto" w:fill="DAEEF3" w:themeFill="accent5" w:themeFillTint="33"/>
        <w:ind w:left="420"/>
        <w:rPr>
          <w:color w:val="0070C0"/>
          <w:sz w:val="20"/>
          <w:szCs w:val="20"/>
        </w:rPr>
      </w:pPr>
      <w:r w:rsidRPr="00E93136">
        <w:rPr>
          <w:b/>
          <w:color w:val="0070C0"/>
          <w:sz w:val="20"/>
          <w:szCs w:val="20"/>
        </w:rPr>
        <w:t>Reply B-21 (9) [From:</w:t>
      </w:r>
      <w:r w:rsidRPr="00E93136">
        <w:rPr>
          <w:color w:val="0070C0"/>
          <w:sz w:val="20"/>
          <w:szCs w:val="20"/>
        </w:rPr>
        <w:t xml:space="preserve"> Rob Finch</w:t>
      </w:r>
      <w:r w:rsidRPr="00E93136">
        <w:rPr>
          <w:b/>
          <w:color w:val="0070C0"/>
          <w:sz w:val="20"/>
          <w:szCs w:val="20"/>
        </w:rPr>
        <w:t>]</w:t>
      </w:r>
      <w:ins w:id="2" w:author="Felicia Bao">
        <w:r w:rsidRPr="00E93136">
          <w:rPr>
            <w:color w:val="0070C0"/>
            <w:sz w:val="20"/>
            <w:szCs w:val="20"/>
          </w:rPr>
          <w:t xml:space="preserve"> (</w:t>
        </w:r>
        <w:proofErr w:type="spellStart"/>
        <w:r w:rsidRPr="00E93136">
          <w:rPr>
            <w:color w:val="0070C0"/>
            <w:sz w:val="20"/>
            <w:szCs w:val="20"/>
          </w:rPr>
          <w:t>Cypherglass</w:t>
        </w:r>
        <w:proofErr w:type="spellEnd"/>
        <w:r w:rsidRPr="00E93136">
          <w:rPr>
            <w:color w:val="0070C0"/>
            <w:sz w:val="20"/>
            <w:szCs w:val="20"/>
          </w:rPr>
          <w:t>)</w:t>
        </w:r>
        <w:r w:rsidRPr="00E93136">
          <w:rPr>
            <w:b/>
            <w:color w:val="0070C0"/>
            <w:sz w:val="20"/>
            <w:szCs w:val="20"/>
          </w:rPr>
          <w:t>]</w:t>
        </w:r>
      </w:ins>
      <w:r w:rsidRPr="00E93136">
        <w:rPr>
          <w:b/>
          <w:color w:val="0070C0"/>
          <w:sz w:val="20"/>
          <w:szCs w:val="20"/>
        </w:rPr>
        <w:t xml:space="preserve"> GMT+8, 27 May</w:t>
      </w:r>
    </w:p>
    <w:p w14:paraId="2729BA96" w14:textId="77777777" w:rsidR="00831D1B" w:rsidRPr="00E93136" w:rsidRDefault="00831D1B" w:rsidP="00831D1B">
      <w:pPr>
        <w:shd w:val="clear" w:color="auto" w:fill="DAEEF3" w:themeFill="accent5" w:themeFillTint="33"/>
        <w:ind w:left="420"/>
        <w:rPr>
          <w:color w:val="0070C0"/>
        </w:rPr>
      </w:pPr>
      <w:r w:rsidRPr="00E93136">
        <w:rPr>
          <w:color w:val="0070C0"/>
        </w:rPr>
        <w:t>Seems problematic @ 15. I propose a variation of:</w:t>
      </w:r>
    </w:p>
    <w:p w14:paraId="06E7E31D" w14:textId="77777777" w:rsidR="00831D1B" w:rsidRPr="00E93136" w:rsidRDefault="00831D1B" w:rsidP="00831D1B">
      <w:pPr>
        <w:shd w:val="clear" w:color="auto" w:fill="DAEEF3" w:themeFill="accent5" w:themeFillTint="33"/>
        <w:ind w:left="420"/>
        <w:rPr>
          <w:color w:val="0070C0"/>
        </w:rPr>
      </w:pPr>
      <w:r w:rsidRPr="00E93136">
        <w:rPr>
          <w:color w:val="0070C0"/>
        </w:rPr>
        <w:t xml:space="preserve">A person or entity having more than 10% ownership in two or more BPs shall within 1 year of June </w:t>
      </w:r>
      <w:proofErr w:type="gramStart"/>
      <w:r w:rsidRPr="00E93136">
        <w:rPr>
          <w:color w:val="0070C0"/>
        </w:rPr>
        <w:t>1</w:t>
      </w:r>
      <w:proofErr w:type="gramEnd"/>
      <w:r w:rsidRPr="00E93136">
        <w:rPr>
          <w:color w:val="0070C0"/>
        </w:rPr>
        <w:t xml:space="preserve"> 2018 employ a reasonable</w:t>
      </w:r>
    </w:p>
    <w:p w14:paraId="0900821E" w14:textId="77777777" w:rsidR="00831D1B" w:rsidRPr="00E93136" w:rsidRDefault="00831D1B" w:rsidP="00831D1B">
      <w:pPr>
        <w:shd w:val="clear" w:color="auto" w:fill="DAEEF3" w:themeFill="accent5" w:themeFillTint="33"/>
        <w:ind w:left="420"/>
        <w:rPr>
          <w:color w:val="0070C0"/>
        </w:rPr>
      </w:pPr>
      <w:r w:rsidRPr="00E93136">
        <w:rPr>
          <w:color w:val="0070C0"/>
        </w:rPr>
        <w:t>we want to make it clear that we believe Article 15 of the Block Producer Agreement should be changed to 0% to prevent block producer collusion or block producer cartels.</w:t>
      </w:r>
    </w:p>
    <w:p w14:paraId="738C5D50" w14:textId="77777777" w:rsidR="00831D1B" w:rsidRDefault="00831D1B" w:rsidP="00831D1B"/>
    <w:p w14:paraId="6AE4AA8A" w14:textId="77777777" w:rsidR="00831D1B" w:rsidRDefault="00831D1B" w:rsidP="00831D1B"/>
    <w:p w14:paraId="616F604C" w14:textId="4F02BF00" w:rsidR="00831D1B" w:rsidRPr="00831D1B" w:rsidRDefault="00831D1B" w:rsidP="00831D1B">
      <w:pPr>
        <w:shd w:val="clear" w:color="auto" w:fill="DAEEF3" w:themeFill="accent5" w:themeFillTint="33"/>
        <w:ind w:left="420"/>
        <w:rPr>
          <w:b/>
          <w:color w:val="0070C0"/>
          <w:sz w:val="20"/>
          <w:szCs w:val="20"/>
        </w:rPr>
      </w:pPr>
      <w:r w:rsidRPr="00831D1B">
        <w:rPr>
          <w:b/>
          <w:color w:val="0070C0"/>
          <w:sz w:val="20"/>
          <w:szCs w:val="20"/>
        </w:rPr>
        <w:t>Reply B-21 (</w:t>
      </w:r>
      <w:r w:rsidR="004D456C">
        <w:rPr>
          <w:b/>
          <w:color w:val="0070C0"/>
          <w:sz w:val="20"/>
          <w:szCs w:val="20"/>
        </w:rPr>
        <w:t>10</w:t>
      </w:r>
      <w:r w:rsidRPr="00831D1B">
        <w:rPr>
          <w:b/>
          <w:color w:val="0070C0"/>
          <w:sz w:val="20"/>
          <w:szCs w:val="20"/>
        </w:rPr>
        <w:t>) [From:</w:t>
      </w:r>
      <w:r w:rsidRPr="00831D1B">
        <w:rPr>
          <w:color w:val="0070C0"/>
          <w:sz w:val="20"/>
          <w:szCs w:val="20"/>
        </w:rPr>
        <w:t xml:space="preserve"> </w:t>
      </w:r>
      <w:proofErr w:type="spellStart"/>
      <w:r w:rsidRPr="00831D1B">
        <w:rPr>
          <w:color w:val="0070C0"/>
          <w:sz w:val="20"/>
          <w:szCs w:val="20"/>
        </w:rPr>
        <w:t>HyDRo</w:t>
      </w:r>
      <w:proofErr w:type="spellEnd"/>
      <w:ins w:id="3" w:author="Felicia Bao">
        <w:r w:rsidRPr="00831D1B">
          <w:rPr>
            <w:b/>
            <w:color w:val="0070C0"/>
            <w:sz w:val="20"/>
            <w:szCs w:val="20"/>
          </w:rPr>
          <w:t>]</w:t>
        </w:r>
      </w:ins>
      <w:r w:rsidRPr="00831D1B">
        <w:rPr>
          <w:b/>
          <w:color w:val="0070C0"/>
          <w:sz w:val="20"/>
          <w:szCs w:val="20"/>
        </w:rPr>
        <w:t xml:space="preserve"> GMT+8, 28 May</w:t>
      </w:r>
    </w:p>
    <w:p w14:paraId="08CE40AB" w14:textId="77777777" w:rsidR="00831D1B" w:rsidRPr="00831D1B" w:rsidRDefault="00831D1B" w:rsidP="00831D1B">
      <w:pPr>
        <w:shd w:val="clear" w:color="auto" w:fill="DAEEF3" w:themeFill="accent5" w:themeFillTint="33"/>
        <w:ind w:left="420"/>
        <w:rPr>
          <w:color w:val="0070C0"/>
        </w:rPr>
      </w:pPr>
      <w:r w:rsidRPr="00831D1B">
        <w:rPr>
          <w:color w:val="0070C0"/>
        </w:rPr>
        <w:t xml:space="preserve">I have revised my opinion on #15 after finding the possible reasoning behind </w:t>
      </w:r>
      <w:proofErr w:type="gramStart"/>
      <w:r w:rsidRPr="00831D1B">
        <w:rPr>
          <w:color w:val="0070C0"/>
        </w:rPr>
        <w:t>it..</w:t>
      </w:r>
      <w:proofErr w:type="gramEnd"/>
      <w:r w:rsidRPr="00831D1B">
        <w:rPr>
          <w:color w:val="0070C0"/>
        </w:rPr>
        <w:t xml:space="preserve"> and </w:t>
      </w:r>
      <w:proofErr w:type="spellStart"/>
      <w:r w:rsidRPr="00831D1B">
        <w:rPr>
          <w:color w:val="0070C0"/>
        </w:rPr>
        <w:t>i</w:t>
      </w:r>
      <w:proofErr w:type="spellEnd"/>
      <w:r w:rsidRPr="00831D1B">
        <w:rPr>
          <w:color w:val="0070C0"/>
        </w:rPr>
        <w:t xml:space="preserve"> agree with hackers post above.</w:t>
      </w:r>
    </w:p>
    <w:p w14:paraId="62110F7F" w14:textId="151E2955" w:rsidR="00831D1B" w:rsidRDefault="00831D1B" w:rsidP="0056017C"/>
    <w:p w14:paraId="41245940" w14:textId="0AA2FEB1" w:rsidR="004D456C" w:rsidRDefault="004D456C" w:rsidP="0056017C"/>
    <w:p w14:paraId="7C122A74" w14:textId="6D540B5D" w:rsidR="004D456C" w:rsidRPr="004D456C" w:rsidRDefault="004D456C" w:rsidP="004D456C">
      <w:pPr>
        <w:shd w:val="clear" w:color="auto" w:fill="F2DBDB" w:themeFill="accent2" w:themeFillTint="33"/>
        <w:ind w:left="420"/>
        <w:rPr>
          <w:b/>
          <w:color w:val="FF0000"/>
          <w:sz w:val="20"/>
          <w:szCs w:val="20"/>
        </w:rPr>
      </w:pPr>
      <w:r w:rsidRPr="004D456C">
        <w:rPr>
          <w:b/>
          <w:color w:val="FF0000"/>
          <w:sz w:val="20"/>
          <w:szCs w:val="20"/>
        </w:rPr>
        <w:t>Reply B-21 (11) [From:</w:t>
      </w:r>
      <w:r w:rsidRPr="004D456C">
        <w:rPr>
          <w:color w:val="FF0000"/>
          <w:sz w:val="20"/>
          <w:szCs w:val="20"/>
        </w:rPr>
        <w:t xml:space="preserve"> </w:t>
      </w:r>
      <w:proofErr w:type="spellStart"/>
      <w:r w:rsidRPr="004D456C">
        <w:rPr>
          <w:color w:val="FF0000"/>
          <w:sz w:val="20"/>
          <w:szCs w:val="20"/>
        </w:rPr>
        <w:t>GunnisonCap</w:t>
      </w:r>
      <w:proofErr w:type="spellEnd"/>
      <w:ins w:id="4" w:author="Felicia Bao">
        <w:r w:rsidRPr="004D456C">
          <w:rPr>
            <w:b/>
            <w:color w:val="FF0000"/>
            <w:sz w:val="20"/>
            <w:szCs w:val="20"/>
          </w:rPr>
          <w:t>]</w:t>
        </w:r>
      </w:ins>
      <w:r w:rsidRPr="004D456C">
        <w:rPr>
          <w:b/>
          <w:color w:val="FF0000"/>
          <w:sz w:val="20"/>
          <w:szCs w:val="20"/>
        </w:rPr>
        <w:t xml:space="preserve"> GMT+8, 29 May</w:t>
      </w:r>
    </w:p>
    <w:p w14:paraId="5BF9CB9A" w14:textId="38C7CCD8" w:rsidR="004D456C" w:rsidRPr="004D456C" w:rsidRDefault="004D456C" w:rsidP="004D456C">
      <w:pPr>
        <w:shd w:val="clear" w:color="auto" w:fill="F2DBDB" w:themeFill="accent2" w:themeFillTint="33"/>
        <w:ind w:left="420"/>
        <w:rPr>
          <w:color w:val="FF0000"/>
        </w:rPr>
      </w:pPr>
      <w:r w:rsidRPr="004D456C">
        <w:rPr>
          <w:color w:val="FF0000"/>
        </w:rPr>
        <w:t xml:space="preserve">I think you meant the real world is very complex like I said. I fully understand the complexities of the real world which </w:t>
      </w:r>
      <w:proofErr w:type="gramStart"/>
      <w:r w:rsidRPr="004D456C">
        <w:rPr>
          <w:color w:val="FF0000"/>
        </w:rPr>
        <w:t>was my point</w:t>
      </w:r>
      <w:proofErr w:type="gramEnd"/>
      <w:r w:rsidRPr="004D456C">
        <w:rPr>
          <w:color w:val="FF0000"/>
        </w:rPr>
        <w:t>, that we cannot unfortunately take an overly purist stance and ignore the realities of global business whereby minority passive investment stakes are commonplace.</w:t>
      </w:r>
    </w:p>
    <w:p w14:paraId="63AA6996" w14:textId="640A3B94" w:rsidR="004D456C" w:rsidRPr="004D456C" w:rsidRDefault="004D456C" w:rsidP="004D456C">
      <w:pPr>
        <w:shd w:val="clear" w:color="auto" w:fill="F2DBDB" w:themeFill="accent2" w:themeFillTint="33"/>
        <w:ind w:left="420"/>
        <w:rPr>
          <w:color w:val="FF0000"/>
        </w:rPr>
      </w:pPr>
      <w:r w:rsidRPr="004D456C">
        <w:rPr>
          <w:color w:val="FF0000"/>
        </w:rPr>
        <w:t xml:space="preserve">I think the 10% cap is workable and can provide complete community consensus as an enforceable level. Zero will simply mean that a large subset of BP's </w:t>
      </w:r>
      <w:proofErr w:type="gramStart"/>
      <w:r w:rsidRPr="004D456C">
        <w:rPr>
          <w:color w:val="FF0000"/>
        </w:rPr>
        <w:t>do</w:t>
      </w:r>
      <w:proofErr w:type="gramEnd"/>
      <w:r w:rsidRPr="004D456C">
        <w:rPr>
          <w:color w:val="FF0000"/>
        </w:rPr>
        <w:t xml:space="preserve"> not sign up to it - and we speak as a BP with no outside financial interests as I wanted to </w:t>
      </w:r>
      <w:proofErr w:type="spellStart"/>
      <w:r w:rsidRPr="004D456C">
        <w:rPr>
          <w:color w:val="FF0000"/>
        </w:rPr>
        <w:t>emphasise</w:t>
      </w:r>
      <w:proofErr w:type="spellEnd"/>
      <w:r w:rsidRPr="004D456C">
        <w:rPr>
          <w:color w:val="FF0000"/>
        </w:rPr>
        <w:t>.</w:t>
      </w:r>
    </w:p>
    <w:p w14:paraId="1F142865" w14:textId="779C970C" w:rsidR="004D456C" w:rsidRPr="004D456C" w:rsidRDefault="004D456C" w:rsidP="004D456C">
      <w:pPr>
        <w:shd w:val="clear" w:color="auto" w:fill="F2DBDB" w:themeFill="accent2" w:themeFillTint="33"/>
        <w:ind w:left="420"/>
        <w:rPr>
          <w:color w:val="FF0000"/>
        </w:rPr>
      </w:pPr>
      <w:r w:rsidRPr="004D456C">
        <w:rPr>
          <w:color w:val="FF0000"/>
        </w:rPr>
        <w:t xml:space="preserve">We all </w:t>
      </w:r>
      <w:proofErr w:type="gramStart"/>
      <w:r w:rsidRPr="004D456C">
        <w:rPr>
          <w:color w:val="FF0000"/>
        </w:rPr>
        <w:t>have to</w:t>
      </w:r>
      <w:proofErr w:type="gramEnd"/>
      <w:r w:rsidRPr="004D456C">
        <w:rPr>
          <w:color w:val="FF0000"/>
        </w:rPr>
        <w:t xml:space="preserve"> make compromises within a </w:t>
      </w:r>
      <w:proofErr w:type="spellStart"/>
      <w:r w:rsidRPr="004D456C">
        <w:rPr>
          <w:color w:val="FF0000"/>
        </w:rPr>
        <w:t>decentralised</w:t>
      </w:r>
      <w:proofErr w:type="spellEnd"/>
      <w:r w:rsidRPr="004D456C">
        <w:rPr>
          <w:color w:val="FF0000"/>
        </w:rPr>
        <w:t xml:space="preserve"> community, this is one such case. It provides us with a rule that can and will be broken, but a means to enforce in cases where it is discovered. Zero rules out a large number of very </w:t>
      </w:r>
      <w:proofErr w:type="gramStart"/>
      <w:r w:rsidRPr="004D456C">
        <w:rPr>
          <w:color w:val="FF0000"/>
        </w:rPr>
        <w:t>high quality</w:t>
      </w:r>
      <w:proofErr w:type="gramEnd"/>
      <w:r w:rsidRPr="004D456C">
        <w:rPr>
          <w:color w:val="FF0000"/>
        </w:rPr>
        <w:t xml:space="preserve"> BP candidates globally, and that also has an impact weakening the EOS community in my view.</w:t>
      </w:r>
    </w:p>
    <w:p w14:paraId="5FF3A012" w14:textId="635E6EA6" w:rsidR="004D456C" w:rsidRPr="004D456C" w:rsidRDefault="004D456C" w:rsidP="004D456C">
      <w:pPr>
        <w:shd w:val="clear" w:color="auto" w:fill="F2DBDB" w:themeFill="accent2" w:themeFillTint="33"/>
        <w:ind w:left="420"/>
        <w:rPr>
          <w:color w:val="FF0000"/>
        </w:rPr>
      </w:pPr>
      <w:r w:rsidRPr="004D456C">
        <w:rPr>
          <w:color w:val="FF0000"/>
        </w:rPr>
        <w:t xml:space="preserve">This is a complex subject, not black and white and I hope those pushing for this amendment </w:t>
      </w:r>
      <w:proofErr w:type="spellStart"/>
      <w:r w:rsidRPr="004D456C">
        <w:rPr>
          <w:color w:val="FF0000"/>
        </w:rPr>
        <w:t>realise</w:t>
      </w:r>
      <w:proofErr w:type="spellEnd"/>
      <w:r w:rsidRPr="004D456C">
        <w:rPr>
          <w:color w:val="FF0000"/>
        </w:rPr>
        <w:t xml:space="preserve"> that a lengthy 6wk debate occurred on this Mar/Apr to reach this point.</w:t>
      </w:r>
    </w:p>
    <w:p w14:paraId="2A117DC1" w14:textId="4100F63D" w:rsidR="004D456C" w:rsidRDefault="004D456C" w:rsidP="0056017C"/>
    <w:p w14:paraId="5CF35EFF" w14:textId="77777777" w:rsidR="00D06889" w:rsidRDefault="00D06889" w:rsidP="0056017C"/>
    <w:p w14:paraId="51B97EA0" w14:textId="77777777" w:rsidR="004D456C" w:rsidRDefault="004D456C" w:rsidP="0056017C"/>
    <w:p w14:paraId="02BC2C4D" w14:textId="30609F6F" w:rsidR="004D456C" w:rsidRPr="004D456C" w:rsidRDefault="004D456C" w:rsidP="004D456C">
      <w:pPr>
        <w:shd w:val="clear" w:color="auto" w:fill="F2DBDB" w:themeFill="accent2" w:themeFillTint="33"/>
        <w:ind w:left="420"/>
        <w:rPr>
          <w:b/>
          <w:color w:val="FF0000"/>
          <w:sz w:val="20"/>
          <w:szCs w:val="20"/>
        </w:rPr>
      </w:pPr>
      <w:r w:rsidRPr="004D456C">
        <w:rPr>
          <w:b/>
          <w:color w:val="FF0000"/>
          <w:sz w:val="20"/>
          <w:szCs w:val="20"/>
        </w:rPr>
        <w:t>Reply B-21 (12) [From:</w:t>
      </w:r>
      <w:r w:rsidRPr="004D456C">
        <w:rPr>
          <w:color w:val="FF0000"/>
          <w:sz w:val="20"/>
          <w:szCs w:val="20"/>
        </w:rPr>
        <w:t xml:space="preserve"> </w:t>
      </w:r>
      <w:proofErr w:type="spellStart"/>
      <w:r w:rsidRPr="004D456C">
        <w:rPr>
          <w:color w:val="FF0000"/>
          <w:sz w:val="20"/>
          <w:szCs w:val="20"/>
        </w:rPr>
        <w:t>murali</w:t>
      </w:r>
      <w:proofErr w:type="spellEnd"/>
      <w:ins w:id="5" w:author="Felicia Bao">
        <w:r w:rsidRPr="004D456C">
          <w:rPr>
            <w:b/>
            <w:color w:val="FF0000"/>
            <w:sz w:val="20"/>
            <w:szCs w:val="20"/>
          </w:rPr>
          <w:t>]</w:t>
        </w:r>
      </w:ins>
      <w:r w:rsidRPr="004D456C">
        <w:rPr>
          <w:b/>
          <w:color w:val="FF0000"/>
          <w:sz w:val="20"/>
          <w:szCs w:val="20"/>
        </w:rPr>
        <w:t xml:space="preserve"> 11:03 GMT+8, 30 May</w:t>
      </w:r>
    </w:p>
    <w:p w14:paraId="0AD1E97A" w14:textId="21C2F303" w:rsidR="004D456C" w:rsidRPr="004D456C" w:rsidRDefault="004D456C" w:rsidP="004D456C">
      <w:pPr>
        <w:shd w:val="clear" w:color="auto" w:fill="F2DBDB" w:themeFill="accent2" w:themeFillTint="33"/>
        <w:ind w:left="420"/>
        <w:rPr>
          <w:color w:val="FF0000"/>
        </w:rPr>
      </w:pPr>
      <w:r w:rsidRPr="004D456C">
        <w:rPr>
          <w:color w:val="FF0000"/>
        </w:rPr>
        <w:t>One other option is to modify the 15 as follows:</w:t>
      </w:r>
    </w:p>
    <w:p w14:paraId="5ED0F4C7" w14:textId="4EF18E15" w:rsidR="004D456C" w:rsidRPr="004D456C" w:rsidRDefault="004D456C" w:rsidP="004D456C">
      <w:pPr>
        <w:shd w:val="clear" w:color="auto" w:fill="F2DBDB" w:themeFill="accent2" w:themeFillTint="33"/>
        <w:ind w:left="420"/>
        <w:rPr>
          <w:color w:val="FF0000"/>
        </w:rPr>
      </w:pPr>
      <w:r w:rsidRPr="004D456C">
        <w:rPr>
          <w:color w:val="FF0000"/>
        </w:rPr>
        <w:t>No person or group of related persons shall own or control more than 10% of 2 or more BPs.</w:t>
      </w:r>
    </w:p>
    <w:p w14:paraId="1456171C" w14:textId="23E4AD39" w:rsidR="004D456C" w:rsidRPr="004D456C" w:rsidRDefault="004D456C" w:rsidP="004D456C">
      <w:pPr>
        <w:shd w:val="clear" w:color="auto" w:fill="F2DBDB" w:themeFill="accent2" w:themeFillTint="33"/>
        <w:ind w:left="420"/>
        <w:rPr>
          <w:color w:val="FF0000"/>
        </w:rPr>
      </w:pPr>
      <w:r w:rsidRPr="004D456C">
        <w:rPr>
          <w:color w:val="FF0000"/>
        </w:rPr>
        <w:t xml:space="preserve">Related persons </w:t>
      </w:r>
      <w:proofErr w:type="gramStart"/>
      <w:r w:rsidRPr="004D456C">
        <w:rPr>
          <w:color w:val="FF0000"/>
        </w:rPr>
        <w:t>is</w:t>
      </w:r>
      <w:proofErr w:type="gramEnd"/>
      <w:r w:rsidRPr="004D456C">
        <w:rPr>
          <w:color w:val="FF0000"/>
        </w:rPr>
        <w:t xml:space="preserve"> defined as related individuals (including by common directorships in entities), related corporate entities having more than 10% common ownership or 10% of common directors or governing persons or entities which are accustomed to acting in response to instructions from a common owner or controller.</w:t>
      </w:r>
    </w:p>
    <w:p w14:paraId="2A9242A4" w14:textId="45C1400C" w:rsidR="004D456C" w:rsidRPr="004D456C" w:rsidRDefault="004D456C" w:rsidP="004D456C">
      <w:pPr>
        <w:shd w:val="clear" w:color="auto" w:fill="F2DBDB" w:themeFill="accent2" w:themeFillTint="33"/>
        <w:ind w:left="420"/>
        <w:rPr>
          <w:color w:val="0070C0"/>
        </w:rPr>
      </w:pPr>
      <w:r w:rsidRPr="004D456C">
        <w:rPr>
          <w:color w:val="FF0000"/>
        </w:rPr>
        <w:lastRenderedPageBreak/>
        <w:t xml:space="preserve">This will get around the fact that we may some investors having relationship with multiple BPs but together </w:t>
      </w:r>
      <w:r w:rsidRPr="00D06889">
        <w:rPr>
          <w:color w:val="FF0000"/>
        </w:rPr>
        <w:t>they cannot control how the BPs act.</w:t>
      </w:r>
    </w:p>
    <w:p w14:paraId="26E15A2E" w14:textId="2E4D6563" w:rsidR="004D456C" w:rsidRDefault="004D456C" w:rsidP="0056017C"/>
    <w:p w14:paraId="6A375629" w14:textId="67F162DF" w:rsidR="004D456C" w:rsidRDefault="004D456C" w:rsidP="0056017C"/>
    <w:p w14:paraId="12CEC2FA" w14:textId="00C5D6B6" w:rsidR="004D456C" w:rsidRPr="004D456C" w:rsidRDefault="004D456C" w:rsidP="004D456C">
      <w:pPr>
        <w:shd w:val="clear" w:color="auto" w:fill="F2DBDB" w:themeFill="accent2" w:themeFillTint="33"/>
        <w:ind w:left="420"/>
        <w:rPr>
          <w:b/>
          <w:color w:val="FF0000"/>
          <w:sz w:val="20"/>
          <w:szCs w:val="20"/>
        </w:rPr>
      </w:pPr>
      <w:r w:rsidRPr="004D456C">
        <w:rPr>
          <w:b/>
          <w:color w:val="FF0000"/>
          <w:sz w:val="20"/>
          <w:szCs w:val="20"/>
        </w:rPr>
        <w:t>Reply B-21 (13) [From:</w:t>
      </w:r>
      <w:r w:rsidRPr="004D456C">
        <w:rPr>
          <w:color w:val="FF0000"/>
          <w:sz w:val="20"/>
          <w:szCs w:val="20"/>
        </w:rPr>
        <w:t xml:space="preserve"> </w:t>
      </w:r>
      <w:proofErr w:type="spellStart"/>
      <w:r w:rsidRPr="004D456C">
        <w:rPr>
          <w:color w:val="FF0000"/>
          <w:sz w:val="20"/>
          <w:szCs w:val="20"/>
        </w:rPr>
        <w:t>cal</w:t>
      </w:r>
      <w:proofErr w:type="spellEnd"/>
      <w:ins w:id="6" w:author="Felicia Bao">
        <w:r w:rsidRPr="004D456C">
          <w:rPr>
            <w:b/>
            <w:color w:val="FF0000"/>
            <w:sz w:val="20"/>
            <w:szCs w:val="20"/>
          </w:rPr>
          <w:t>]</w:t>
        </w:r>
      </w:ins>
      <w:r w:rsidRPr="004D456C">
        <w:rPr>
          <w:b/>
          <w:color w:val="FF0000"/>
          <w:sz w:val="20"/>
          <w:szCs w:val="20"/>
        </w:rPr>
        <w:t xml:space="preserve"> 13:56 GMT+8, 30 May</w:t>
      </w:r>
    </w:p>
    <w:p w14:paraId="326AE825" w14:textId="36B78AA7" w:rsidR="004D456C" w:rsidRPr="004D456C" w:rsidRDefault="004D456C" w:rsidP="004D456C">
      <w:pPr>
        <w:shd w:val="clear" w:color="auto" w:fill="F2DBDB" w:themeFill="accent2" w:themeFillTint="33"/>
        <w:ind w:left="420"/>
        <w:rPr>
          <w:color w:val="FF0000"/>
        </w:rPr>
      </w:pPr>
      <w:r w:rsidRPr="004D456C">
        <w:rPr>
          <w:color w:val="FF0000"/>
        </w:rPr>
        <w:t xml:space="preserve">Please change 15 to "No person or entity shall own any stake in more than one BP." as per </w:t>
      </w:r>
      <w:proofErr w:type="spellStart"/>
      <w:r w:rsidRPr="004D456C">
        <w:rPr>
          <w:color w:val="FF0000"/>
        </w:rPr>
        <w:t>dutcheos</w:t>
      </w:r>
      <w:proofErr w:type="spellEnd"/>
      <w:r w:rsidRPr="004D456C">
        <w:rPr>
          <w:color w:val="FF0000"/>
        </w:rPr>
        <w:t xml:space="preserve"> comment.</w:t>
      </w:r>
    </w:p>
    <w:p w14:paraId="08AA92CF" w14:textId="3A4F06EE" w:rsidR="004D456C" w:rsidRDefault="004D456C" w:rsidP="0056017C"/>
    <w:p w14:paraId="04C99F46" w14:textId="45EFE67E" w:rsidR="004D456C" w:rsidRDefault="004D456C" w:rsidP="0056017C"/>
    <w:p w14:paraId="06B4804C" w14:textId="0E3276B7" w:rsidR="004D456C" w:rsidRPr="004D456C" w:rsidRDefault="004D456C" w:rsidP="004D456C">
      <w:pPr>
        <w:shd w:val="clear" w:color="auto" w:fill="F2DBDB" w:themeFill="accent2" w:themeFillTint="33"/>
        <w:ind w:left="420"/>
        <w:rPr>
          <w:b/>
          <w:color w:val="FF0000"/>
          <w:sz w:val="20"/>
          <w:szCs w:val="20"/>
        </w:rPr>
      </w:pPr>
      <w:r w:rsidRPr="004D456C">
        <w:rPr>
          <w:b/>
          <w:color w:val="FF0000"/>
          <w:sz w:val="20"/>
          <w:szCs w:val="20"/>
        </w:rPr>
        <w:t>Reply B-21 (14) [From:</w:t>
      </w:r>
      <w:r w:rsidRPr="004D456C">
        <w:rPr>
          <w:color w:val="FF0000"/>
          <w:sz w:val="20"/>
          <w:szCs w:val="20"/>
        </w:rPr>
        <w:t xml:space="preserve"> </w:t>
      </w:r>
      <w:r w:rsidR="00D06889">
        <w:rPr>
          <w:color w:val="FF0000"/>
          <w:sz w:val="20"/>
          <w:szCs w:val="20"/>
        </w:rPr>
        <w:t>hacker</w:t>
      </w:r>
      <w:ins w:id="7" w:author="Felicia Bao">
        <w:r w:rsidRPr="004D456C">
          <w:rPr>
            <w:b/>
            <w:color w:val="FF0000"/>
            <w:sz w:val="20"/>
            <w:szCs w:val="20"/>
          </w:rPr>
          <w:t>]</w:t>
        </w:r>
      </w:ins>
      <w:r w:rsidRPr="004D456C">
        <w:rPr>
          <w:b/>
          <w:color w:val="FF0000"/>
          <w:sz w:val="20"/>
          <w:szCs w:val="20"/>
        </w:rPr>
        <w:t xml:space="preserve"> 7:41 GMT+8, 30 May</w:t>
      </w:r>
    </w:p>
    <w:p w14:paraId="223363F5" w14:textId="375CBE5C" w:rsidR="004D456C" w:rsidRPr="004D456C" w:rsidRDefault="004D456C" w:rsidP="004D456C">
      <w:pPr>
        <w:shd w:val="clear" w:color="auto" w:fill="F2DBDB" w:themeFill="accent2" w:themeFillTint="33"/>
        <w:ind w:left="420"/>
        <w:rPr>
          <w:color w:val="FF0000"/>
        </w:rPr>
      </w:pPr>
      <w:r w:rsidRPr="004D456C">
        <w:rPr>
          <w:color w:val="FF0000"/>
        </w:rPr>
        <w:t xml:space="preserve">You changed nothing in #15 despite community outcry and an obvious community consensus. </w:t>
      </w:r>
      <w:proofErr w:type="spellStart"/>
      <w:r w:rsidRPr="004D456C">
        <w:rPr>
          <w:color w:val="FF0000"/>
        </w:rPr>
        <w:t>i</w:t>
      </w:r>
      <w:proofErr w:type="spellEnd"/>
      <w:r w:rsidRPr="004D456C">
        <w:rPr>
          <w:color w:val="FF0000"/>
        </w:rPr>
        <w:t xml:space="preserve"> proposed something very attractive for bp investors, and the community would grin and bear if it had been employed. it was shot down by a small group. great work guys. you've given opposition forces everything they need. </w:t>
      </w:r>
      <w:proofErr w:type="spellStart"/>
      <w:r w:rsidRPr="004D456C">
        <w:rPr>
          <w:color w:val="FF0000"/>
        </w:rPr>
        <w:t>eos</w:t>
      </w:r>
      <w:proofErr w:type="spellEnd"/>
      <w:r w:rsidRPr="004D456C">
        <w:rPr>
          <w:color w:val="FF0000"/>
        </w:rPr>
        <w:t xml:space="preserve"> is now </w:t>
      </w:r>
      <w:proofErr w:type="gramStart"/>
      <w:r w:rsidRPr="004D456C">
        <w:rPr>
          <w:color w:val="FF0000"/>
        </w:rPr>
        <w:t>open</w:t>
      </w:r>
      <w:proofErr w:type="gramEnd"/>
      <w:r w:rsidRPr="004D456C">
        <w:rPr>
          <w:color w:val="FF0000"/>
        </w:rPr>
        <w:t xml:space="preserve"> to becoming truly centralized by very influential and resourceful groups. the voices of the masses are being ignored knowingly. </w:t>
      </w:r>
      <w:proofErr w:type="spellStart"/>
      <w:r w:rsidRPr="004D456C">
        <w:rPr>
          <w:color w:val="FF0000"/>
        </w:rPr>
        <w:t>inblockchain</w:t>
      </w:r>
      <w:proofErr w:type="spellEnd"/>
      <w:r w:rsidRPr="004D456C">
        <w:rPr>
          <w:color w:val="FF0000"/>
        </w:rPr>
        <w:t xml:space="preserve"> is necessary for the launch of the </w:t>
      </w:r>
      <w:proofErr w:type="spellStart"/>
      <w:r w:rsidRPr="004D456C">
        <w:rPr>
          <w:color w:val="FF0000"/>
        </w:rPr>
        <w:t>eos</w:t>
      </w:r>
      <w:proofErr w:type="spellEnd"/>
      <w:r w:rsidRPr="004D456C">
        <w:rPr>
          <w:color w:val="FF0000"/>
        </w:rPr>
        <w:t xml:space="preserve"> blockchain and so are similar groups but they need an exit strategy.</w:t>
      </w:r>
    </w:p>
    <w:p w14:paraId="1F6A541B" w14:textId="748DACE9" w:rsidR="004D456C" w:rsidRPr="004D456C" w:rsidRDefault="004D456C" w:rsidP="004D456C">
      <w:pPr>
        <w:shd w:val="clear" w:color="auto" w:fill="F2DBDB" w:themeFill="accent2" w:themeFillTint="33"/>
        <w:ind w:left="420"/>
        <w:rPr>
          <w:color w:val="0070C0"/>
        </w:rPr>
      </w:pPr>
      <w:r w:rsidRPr="004D456C">
        <w:rPr>
          <w:color w:val="FF0000"/>
        </w:rPr>
        <w:t xml:space="preserve">edit: more of my thoughts from the </w:t>
      </w:r>
      <w:proofErr w:type="spellStart"/>
      <w:r w:rsidRPr="004D456C">
        <w:rPr>
          <w:color w:val="FF0000"/>
        </w:rPr>
        <w:t>eosio</w:t>
      </w:r>
      <w:proofErr w:type="spellEnd"/>
      <w:r w:rsidRPr="004D456C">
        <w:rPr>
          <w:color w:val="FF0000"/>
        </w:rPr>
        <w:t xml:space="preserve"> gov telegram: </w:t>
      </w:r>
      <w:hyperlink r:id="rId10" w:history="1">
        <w:r w:rsidRPr="004D456C">
          <w:rPr>
            <w:rStyle w:val="a3"/>
            <w:color w:val="FF0000"/>
          </w:rPr>
          <w:t>https://i.imgur.com/RuaCjYf.png</w:t>
        </w:r>
      </w:hyperlink>
      <w:r>
        <w:rPr>
          <w:color w:val="FF0000"/>
        </w:rPr>
        <w:t xml:space="preserve"> </w:t>
      </w:r>
    </w:p>
    <w:p w14:paraId="44462AD6" w14:textId="52E6300E" w:rsidR="004D456C" w:rsidRDefault="004D456C" w:rsidP="0056017C"/>
    <w:p w14:paraId="63CE5A88" w14:textId="233EB468" w:rsidR="004D456C" w:rsidRDefault="004D456C" w:rsidP="0056017C"/>
    <w:p w14:paraId="6F06F875" w14:textId="7BA2CF43" w:rsidR="004D456C" w:rsidRPr="004D456C" w:rsidRDefault="004D456C" w:rsidP="004D456C">
      <w:pPr>
        <w:shd w:val="clear" w:color="auto" w:fill="F2DBDB" w:themeFill="accent2" w:themeFillTint="33"/>
        <w:ind w:left="420"/>
        <w:rPr>
          <w:b/>
          <w:color w:val="FF0000"/>
          <w:sz w:val="20"/>
          <w:szCs w:val="20"/>
        </w:rPr>
      </w:pPr>
      <w:r w:rsidRPr="004D456C">
        <w:rPr>
          <w:b/>
          <w:color w:val="FF0000"/>
          <w:sz w:val="20"/>
          <w:szCs w:val="20"/>
        </w:rPr>
        <w:t>Reply B-21 (1</w:t>
      </w:r>
      <w:r>
        <w:rPr>
          <w:b/>
          <w:color w:val="FF0000"/>
          <w:sz w:val="20"/>
          <w:szCs w:val="20"/>
        </w:rPr>
        <w:t>5</w:t>
      </w:r>
      <w:r w:rsidRPr="004D456C">
        <w:rPr>
          <w:b/>
          <w:color w:val="FF0000"/>
          <w:sz w:val="20"/>
          <w:szCs w:val="20"/>
        </w:rPr>
        <w:t>) [From:</w:t>
      </w:r>
      <w:r w:rsidRPr="004D456C">
        <w:rPr>
          <w:color w:val="FF0000"/>
          <w:sz w:val="20"/>
          <w:szCs w:val="20"/>
        </w:rPr>
        <w:t xml:space="preserve"> </w:t>
      </w:r>
      <w:proofErr w:type="spellStart"/>
      <w:r w:rsidRPr="004D456C">
        <w:rPr>
          <w:color w:val="FF0000"/>
          <w:sz w:val="20"/>
          <w:szCs w:val="20"/>
        </w:rPr>
        <w:t>cal</w:t>
      </w:r>
      <w:proofErr w:type="spellEnd"/>
      <w:ins w:id="8" w:author="Felicia Bao">
        <w:r w:rsidRPr="004D456C">
          <w:rPr>
            <w:b/>
            <w:color w:val="FF0000"/>
            <w:sz w:val="20"/>
            <w:szCs w:val="20"/>
          </w:rPr>
          <w:t>]</w:t>
        </w:r>
      </w:ins>
      <w:r w:rsidRPr="004D456C">
        <w:rPr>
          <w:b/>
          <w:color w:val="FF0000"/>
          <w:sz w:val="20"/>
          <w:szCs w:val="20"/>
        </w:rPr>
        <w:t xml:space="preserve"> 7:41 GMT+8, 30 May</w:t>
      </w:r>
    </w:p>
    <w:p w14:paraId="379BCCA7" w14:textId="79769FE1" w:rsidR="004D456C" w:rsidRDefault="004D456C" w:rsidP="00D06889">
      <w:pPr>
        <w:shd w:val="clear" w:color="auto" w:fill="F2DBDB" w:themeFill="accent2" w:themeFillTint="33"/>
        <w:ind w:left="420"/>
      </w:pPr>
      <w:r w:rsidRPr="004D456C">
        <w:rPr>
          <w:color w:val="FF0000"/>
        </w:rPr>
        <w:t xml:space="preserve">You changed nothing in #15 despite community outcry and an obvious community consensus. </w:t>
      </w:r>
      <w:proofErr w:type="spellStart"/>
      <w:r w:rsidRPr="004D456C">
        <w:rPr>
          <w:color w:val="FF0000"/>
        </w:rPr>
        <w:t>i</w:t>
      </w:r>
      <w:proofErr w:type="spellEnd"/>
      <w:r w:rsidRPr="004D456C">
        <w:rPr>
          <w:color w:val="FF0000"/>
        </w:rPr>
        <w:t xml:space="preserve"> proposed something</w:t>
      </w:r>
    </w:p>
    <w:p w14:paraId="307568B5" w14:textId="77777777" w:rsidR="004D456C" w:rsidRDefault="004D456C" w:rsidP="0056017C"/>
    <w:p w14:paraId="42EDDE34" w14:textId="77777777" w:rsidR="004D456C" w:rsidRDefault="004D456C" w:rsidP="0056017C"/>
    <w:p w14:paraId="7B7F1726" w14:textId="39F83776" w:rsidR="00831D1B" w:rsidRDefault="00831D1B" w:rsidP="0056017C"/>
    <w:p w14:paraId="116257A1" w14:textId="77777777" w:rsidR="00831D1B" w:rsidRDefault="00831D1B" w:rsidP="00831D1B">
      <w:pPr>
        <w:shd w:val="clear" w:color="auto" w:fill="F2F2F2" w:themeFill="background1" w:themeFillShade="F2"/>
        <w:rPr>
          <w:b/>
          <w:sz w:val="20"/>
          <w:szCs w:val="20"/>
        </w:rPr>
      </w:pPr>
      <w:r>
        <w:rPr>
          <w:b/>
          <w:sz w:val="20"/>
          <w:szCs w:val="20"/>
        </w:rPr>
        <w:t>Proposal B-22 [From:</w:t>
      </w:r>
      <w:r>
        <w:rPr>
          <w:sz w:val="20"/>
          <w:szCs w:val="20"/>
        </w:rPr>
        <w:t xml:space="preserve"> </w:t>
      </w:r>
      <w:proofErr w:type="spellStart"/>
      <w:r>
        <w:rPr>
          <w:sz w:val="20"/>
          <w:szCs w:val="20"/>
        </w:rPr>
        <w:t>murali</w:t>
      </w:r>
      <w:proofErr w:type="spellEnd"/>
      <w:r>
        <w:rPr>
          <w:b/>
          <w:sz w:val="20"/>
          <w:szCs w:val="20"/>
        </w:rPr>
        <w:t>] GMT+8, 27 May</w:t>
      </w:r>
    </w:p>
    <w:p w14:paraId="04C87D81" w14:textId="77777777" w:rsidR="00831D1B" w:rsidRPr="00501F5A" w:rsidRDefault="00831D1B" w:rsidP="00831D1B">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1A837251" w14:textId="77777777" w:rsidR="00831D1B" w:rsidRDefault="00831D1B" w:rsidP="00831D1B">
      <w:pPr>
        <w:shd w:val="clear" w:color="auto" w:fill="F2F2F2" w:themeFill="background1" w:themeFillShade="F2"/>
      </w:pPr>
      <w:r>
        <w:t xml:space="preserve">I see the comments that have objections to any ownership interests that are common to 2 or more BPs </w:t>
      </w:r>
      <w:proofErr w:type="gramStart"/>
      <w:r>
        <w:t>and also</w:t>
      </w:r>
      <w:proofErr w:type="gramEnd"/>
      <w:r>
        <w:t xml:space="preserve"> the discussions in many EOS related telegram channels. I see the positives and negatives for both 0% or a specified % being discussed and do not have a view as to which one is more appropriate in the current circumstances.</w:t>
      </w:r>
    </w:p>
    <w:p w14:paraId="3FC54699" w14:textId="77777777" w:rsidR="00831D1B" w:rsidRDefault="00831D1B" w:rsidP="00831D1B">
      <w:pPr>
        <w:shd w:val="clear" w:color="auto" w:fill="F2F2F2" w:themeFill="background1" w:themeFillShade="F2"/>
      </w:pPr>
    </w:p>
    <w:p w14:paraId="0E3225C4" w14:textId="77777777" w:rsidR="00831D1B" w:rsidRDefault="00831D1B" w:rsidP="00831D1B">
      <w:pPr>
        <w:shd w:val="clear" w:color="auto" w:fill="F2F2F2" w:themeFill="background1" w:themeFillShade="F2"/>
      </w:pPr>
      <w:r>
        <w:t>I have two points to add to the discussion.</w:t>
      </w:r>
    </w:p>
    <w:p w14:paraId="34DF7CF0" w14:textId="77777777" w:rsidR="00831D1B" w:rsidRDefault="00831D1B" w:rsidP="00831D1B">
      <w:pPr>
        <w:shd w:val="clear" w:color="auto" w:fill="F2F2F2" w:themeFill="background1" w:themeFillShade="F2"/>
      </w:pPr>
      <w:r>
        <w:t xml:space="preserve">1) We need to expand the definition from "ownership" to "control" as "control" can be used in many ways apart from ownership. e.g. what happens if owner of a BP asks his employee to be the owner of another BP. Clearly the ownership is </w:t>
      </w:r>
      <w:proofErr w:type="gramStart"/>
      <w:r>
        <w:t>different</w:t>
      </w:r>
      <w:proofErr w:type="gramEnd"/>
      <w:r>
        <w:t xml:space="preserve"> but the owner of the first BP can control the second.</w:t>
      </w:r>
    </w:p>
    <w:p w14:paraId="7CC8C785" w14:textId="77777777" w:rsidR="00831D1B" w:rsidRDefault="00831D1B" w:rsidP="00831D1B">
      <w:pPr>
        <w:shd w:val="clear" w:color="auto" w:fill="F2F2F2" w:themeFill="background1" w:themeFillShade="F2"/>
      </w:pPr>
    </w:p>
    <w:p w14:paraId="3D9B2C55" w14:textId="77777777" w:rsidR="00831D1B" w:rsidRDefault="00831D1B" w:rsidP="00831D1B">
      <w:pPr>
        <w:shd w:val="clear" w:color="auto" w:fill="F2F2F2" w:themeFill="background1" w:themeFillShade="F2"/>
      </w:pPr>
      <w:r>
        <w:t>The wording may be altered to "Not sharing more than 10% ownership or control with another BP" (10% can be replaced with another % if felt appropriate) or Not sharing ownership or control with another BP" (if it is considered that BPs should not share ownership or control).</w:t>
      </w:r>
    </w:p>
    <w:p w14:paraId="05008BD4" w14:textId="77777777" w:rsidR="00831D1B" w:rsidRDefault="00831D1B" w:rsidP="00831D1B">
      <w:pPr>
        <w:shd w:val="clear" w:color="auto" w:fill="F2F2F2" w:themeFill="background1" w:themeFillShade="F2"/>
      </w:pPr>
    </w:p>
    <w:p w14:paraId="0100FA6B" w14:textId="77777777" w:rsidR="00831D1B" w:rsidRDefault="00831D1B" w:rsidP="00831D1B">
      <w:pPr>
        <w:shd w:val="clear" w:color="auto" w:fill="F2F2F2" w:themeFill="background1" w:themeFillShade="F2"/>
      </w:pPr>
      <w:r>
        <w:t xml:space="preserve">2)How do we enforce this article? In the example above, even with a control clause in BP agreement, unless someone in an arbitration can prove it, it will not force the BPs out. </w:t>
      </w:r>
      <w:proofErr w:type="gramStart"/>
      <w:r>
        <w:t>Therefore</w:t>
      </w:r>
      <w:proofErr w:type="gramEnd"/>
      <w:r>
        <w:t xml:space="preserve"> we need the arbitration mechanism to be included in the BP agreement so that it is clear how enforcement of the BP agreement will take place.</w:t>
      </w:r>
    </w:p>
    <w:p w14:paraId="1D938967" w14:textId="77777777" w:rsidR="00831D1B" w:rsidRDefault="00831D1B" w:rsidP="00831D1B"/>
    <w:p w14:paraId="400B068A" w14:textId="77777777" w:rsidR="00831D1B" w:rsidRDefault="00831D1B" w:rsidP="00831D1B"/>
    <w:p w14:paraId="5D73BC28" w14:textId="77777777" w:rsidR="00831D1B" w:rsidRDefault="00831D1B" w:rsidP="00831D1B">
      <w:pPr>
        <w:widowControl/>
        <w:jc w:val="left"/>
        <w:rPr>
          <w:b/>
          <w:sz w:val="24"/>
          <w:szCs w:val="24"/>
        </w:rPr>
      </w:pPr>
    </w:p>
    <w:p w14:paraId="3C063CA6" w14:textId="77777777" w:rsidR="00831D1B" w:rsidRDefault="00831D1B" w:rsidP="00831D1B">
      <w:pPr>
        <w:shd w:val="clear" w:color="auto" w:fill="F2F2F2" w:themeFill="background1" w:themeFillShade="F2"/>
        <w:rPr>
          <w:b/>
          <w:sz w:val="20"/>
          <w:szCs w:val="20"/>
        </w:rPr>
      </w:pPr>
      <w:r>
        <w:rPr>
          <w:b/>
          <w:sz w:val="20"/>
          <w:szCs w:val="20"/>
        </w:rPr>
        <w:t>Proposal B-23 [From:</w:t>
      </w:r>
      <w:r>
        <w:rPr>
          <w:sz w:val="20"/>
          <w:szCs w:val="20"/>
        </w:rPr>
        <w:t xml:space="preserve"> </w:t>
      </w:r>
      <w:proofErr w:type="spellStart"/>
      <w:r>
        <w:rPr>
          <w:sz w:val="20"/>
          <w:szCs w:val="20"/>
        </w:rPr>
        <w:t>adrianbye</w:t>
      </w:r>
      <w:proofErr w:type="spellEnd"/>
      <w:r>
        <w:rPr>
          <w:b/>
          <w:sz w:val="20"/>
          <w:szCs w:val="20"/>
        </w:rPr>
        <w:t>] GMT+8, 27 May</w:t>
      </w:r>
    </w:p>
    <w:p w14:paraId="56517848" w14:textId="77777777" w:rsidR="00831D1B" w:rsidRPr="009E64EA" w:rsidRDefault="00831D1B" w:rsidP="00831D1B">
      <w:pPr>
        <w:shd w:val="clear" w:color="auto" w:fill="F2F2F2" w:themeFill="background1" w:themeFillShade="F2"/>
        <w:rPr>
          <w:b/>
        </w:rPr>
      </w:pPr>
      <w:r w:rsidRPr="009E64EA">
        <w:rPr>
          <w:b/>
        </w:rPr>
        <w:t>New Agreement</w:t>
      </w:r>
    </w:p>
    <w:p w14:paraId="0E80430B" w14:textId="77777777" w:rsidR="00831D1B" w:rsidRDefault="00831D1B" w:rsidP="00831D1B">
      <w:pPr>
        <w:shd w:val="clear" w:color="auto" w:fill="F2F2F2" w:themeFill="background1" w:themeFillShade="F2"/>
      </w:pPr>
      <w:r w:rsidRPr="009E64EA">
        <w:t xml:space="preserve">This is great work. It should also cover the case of banning airdrop BPs like </w:t>
      </w:r>
      <w:proofErr w:type="spellStart"/>
      <w:r w:rsidRPr="009E64EA">
        <w:t>eosDAC</w:t>
      </w:r>
      <w:proofErr w:type="spellEnd"/>
      <w:r w:rsidRPr="009E64EA">
        <w:t xml:space="preserve"> as well, perhaps as an additional item.</w:t>
      </w:r>
    </w:p>
    <w:p w14:paraId="027475D9" w14:textId="48D9C05A" w:rsidR="00831D1B" w:rsidRDefault="00831D1B" w:rsidP="0056017C"/>
    <w:p w14:paraId="64B51137" w14:textId="77777777" w:rsidR="00831D1B" w:rsidRDefault="00831D1B" w:rsidP="0056017C"/>
    <w:p w14:paraId="03B16CF6" w14:textId="77777777" w:rsidR="00831D1B" w:rsidRDefault="00831D1B" w:rsidP="00831D1B">
      <w:pPr>
        <w:shd w:val="clear" w:color="auto" w:fill="F2F2F2" w:themeFill="background1" w:themeFillShade="F2"/>
        <w:rPr>
          <w:b/>
          <w:sz w:val="20"/>
          <w:szCs w:val="20"/>
        </w:rPr>
      </w:pPr>
      <w:r>
        <w:rPr>
          <w:b/>
          <w:sz w:val="20"/>
          <w:szCs w:val="20"/>
        </w:rPr>
        <w:t>Proposal B-24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0:06 GMT+8, 27 May</w:t>
      </w:r>
    </w:p>
    <w:p w14:paraId="48ADC0BE" w14:textId="77777777" w:rsidR="00831D1B" w:rsidRPr="00501F5A" w:rsidRDefault="00831D1B" w:rsidP="00831D1B">
      <w:pPr>
        <w:shd w:val="clear" w:color="auto" w:fill="F2F2F2" w:themeFill="background1" w:themeFillShade="F2"/>
        <w:rPr>
          <w:b/>
          <w:sz w:val="20"/>
          <w:szCs w:val="20"/>
        </w:rPr>
      </w:pPr>
      <w:r>
        <w:rPr>
          <w:b/>
          <w:sz w:val="20"/>
          <w:szCs w:val="20"/>
        </w:rPr>
        <w:t>Agreement 3</w:t>
      </w:r>
    </w:p>
    <w:p w14:paraId="4CC81107" w14:textId="77777777" w:rsidR="00831D1B" w:rsidRDefault="00831D1B" w:rsidP="00831D1B">
      <w:pPr>
        <w:shd w:val="clear" w:color="auto" w:fill="F2F2F2" w:themeFill="background1" w:themeFillShade="F2"/>
      </w:pPr>
      <w:r>
        <w:t xml:space="preserve">Never censor, or </w:t>
      </w:r>
      <w:r w:rsidRPr="004A7FA1">
        <w:rPr>
          <w:b/>
        </w:rPr>
        <w:t>alter</w:t>
      </w:r>
      <w:r>
        <w:t>, governance related transactions such as votes or Arbitration related transactions</w:t>
      </w:r>
    </w:p>
    <w:p w14:paraId="06364000" w14:textId="63F75D35" w:rsidR="00831D1B" w:rsidRPr="00831D1B" w:rsidRDefault="00831D1B" w:rsidP="00831D1B">
      <w:pPr>
        <w:shd w:val="clear" w:color="auto" w:fill="F2F2F2" w:themeFill="background1" w:themeFillShade="F2"/>
      </w:pPr>
      <w:r>
        <w:t>But we need someone technical to opine on this</w:t>
      </w:r>
    </w:p>
    <w:p w14:paraId="6A41F1D4" w14:textId="77777777" w:rsidR="00831D1B" w:rsidRDefault="00831D1B" w:rsidP="00831D1B">
      <w:pPr>
        <w:widowControl/>
        <w:jc w:val="left"/>
        <w:rPr>
          <w:color w:val="FF0000"/>
        </w:rPr>
      </w:pPr>
    </w:p>
    <w:p w14:paraId="7EE73235" w14:textId="77777777" w:rsidR="00831D1B" w:rsidRDefault="00831D1B" w:rsidP="00831D1B"/>
    <w:p w14:paraId="067E0D4C" w14:textId="77777777" w:rsidR="00831D1B" w:rsidRDefault="00831D1B" w:rsidP="00831D1B">
      <w:pPr>
        <w:shd w:val="clear" w:color="auto" w:fill="F2F2F2" w:themeFill="background1" w:themeFillShade="F2"/>
        <w:rPr>
          <w:b/>
          <w:sz w:val="20"/>
          <w:szCs w:val="20"/>
        </w:rPr>
      </w:pPr>
      <w:r>
        <w:rPr>
          <w:b/>
          <w:sz w:val="20"/>
          <w:szCs w:val="20"/>
        </w:rPr>
        <w:t>Proposal B-25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2CD0E1C5" w14:textId="77777777" w:rsidR="00831D1B" w:rsidRPr="00501F5A" w:rsidRDefault="00831D1B" w:rsidP="00831D1B">
      <w:pPr>
        <w:shd w:val="clear" w:color="auto" w:fill="F2F2F2" w:themeFill="background1" w:themeFillShade="F2"/>
        <w:rPr>
          <w:b/>
          <w:sz w:val="20"/>
          <w:szCs w:val="20"/>
        </w:rPr>
      </w:pPr>
      <w:r>
        <w:rPr>
          <w:b/>
          <w:sz w:val="20"/>
          <w:szCs w:val="20"/>
        </w:rPr>
        <w:t>Agreement 9</w:t>
      </w:r>
    </w:p>
    <w:p w14:paraId="64720F24" w14:textId="77777777" w:rsidR="00831D1B" w:rsidRDefault="00831D1B" w:rsidP="00831D1B">
      <w:pPr>
        <w:shd w:val="clear" w:color="auto" w:fill="F2F2F2" w:themeFill="background1" w:themeFillShade="F2"/>
      </w:pPr>
      <w:r w:rsidRPr="004A7FA1">
        <w:t>Who is at fault if the Arb forum doesn't update their list of in-good-standing Arbs? How would that be governed and enforced? Ask Thomas C.</w:t>
      </w:r>
    </w:p>
    <w:p w14:paraId="76B66F5D" w14:textId="77777777" w:rsidR="00831D1B" w:rsidRDefault="00831D1B" w:rsidP="00831D1B">
      <w:pPr>
        <w:widowControl/>
        <w:jc w:val="left"/>
        <w:rPr>
          <w:b/>
          <w:sz w:val="24"/>
          <w:szCs w:val="24"/>
        </w:rPr>
      </w:pPr>
    </w:p>
    <w:p w14:paraId="4FDB3ECA" w14:textId="77777777" w:rsidR="00831D1B" w:rsidRDefault="00831D1B" w:rsidP="00831D1B">
      <w:pPr>
        <w:widowControl/>
        <w:jc w:val="left"/>
        <w:rPr>
          <w:b/>
          <w:sz w:val="24"/>
          <w:szCs w:val="24"/>
        </w:rPr>
      </w:pPr>
    </w:p>
    <w:p w14:paraId="2904BCE7" w14:textId="77777777" w:rsidR="00831D1B" w:rsidRDefault="00831D1B" w:rsidP="00831D1B">
      <w:pPr>
        <w:shd w:val="clear" w:color="auto" w:fill="F2F2F2" w:themeFill="background1" w:themeFillShade="F2"/>
        <w:rPr>
          <w:b/>
          <w:sz w:val="20"/>
          <w:szCs w:val="20"/>
        </w:rPr>
      </w:pPr>
      <w:r>
        <w:rPr>
          <w:b/>
          <w:sz w:val="20"/>
          <w:szCs w:val="20"/>
        </w:rPr>
        <w:t>Proposal B-26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35CFA483" w14:textId="77777777" w:rsidR="00831D1B" w:rsidRPr="00501F5A" w:rsidRDefault="00831D1B" w:rsidP="00831D1B">
      <w:pPr>
        <w:shd w:val="clear" w:color="auto" w:fill="F2F2F2" w:themeFill="background1" w:themeFillShade="F2"/>
        <w:rPr>
          <w:b/>
          <w:sz w:val="20"/>
          <w:szCs w:val="20"/>
        </w:rPr>
      </w:pPr>
      <w:r>
        <w:rPr>
          <w:b/>
          <w:sz w:val="20"/>
          <w:szCs w:val="20"/>
        </w:rPr>
        <w:t>Agreement 12</w:t>
      </w:r>
    </w:p>
    <w:p w14:paraId="79E71113" w14:textId="77777777" w:rsidR="00831D1B" w:rsidRDefault="00831D1B" w:rsidP="00831D1B">
      <w:pPr>
        <w:shd w:val="clear" w:color="auto" w:fill="F2F2F2" w:themeFill="background1" w:themeFillShade="F2"/>
      </w:pPr>
      <w:r>
        <w:t>JEM suggested the following in Telegram in place of the current #12:</w:t>
      </w:r>
    </w:p>
    <w:p w14:paraId="3086FDCA" w14:textId="77777777" w:rsidR="00831D1B" w:rsidRDefault="00831D1B" w:rsidP="00831D1B">
      <w:pPr>
        <w:shd w:val="clear" w:color="auto" w:fill="F2F2F2" w:themeFill="background1" w:themeFillShade="F2"/>
      </w:pPr>
      <w:r>
        <w:t>"Maximum avg response time to API requests should be less than xxx, excluding network latency."</w:t>
      </w:r>
    </w:p>
    <w:p w14:paraId="6E1308CA" w14:textId="77777777" w:rsidR="00831D1B" w:rsidRDefault="00831D1B" w:rsidP="0056017C"/>
    <w:p w14:paraId="3289C8DD" w14:textId="77777777" w:rsidR="00831D1B" w:rsidRDefault="00831D1B" w:rsidP="0056017C"/>
    <w:p w14:paraId="782B0987" w14:textId="6FDD6217" w:rsidR="00F32F1A" w:rsidRDefault="00F32F1A" w:rsidP="00F32F1A">
      <w:pPr>
        <w:shd w:val="clear" w:color="auto" w:fill="F2F2F2" w:themeFill="background1" w:themeFillShade="F2"/>
      </w:pPr>
      <w:r>
        <w:rPr>
          <w:b/>
          <w:sz w:val="20"/>
          <w:szCs w:val="20"/>
        </w:rPr>
        <w:t>Proposal B-2</w:t>
      </w:r>
      <w:r w:rsidR="008B3340">
        <w:rPr>
          <w:b/>
          <w:sz w:val="20"/>
          <w:szCs w:val="20"/>
        </w:rPr>
        <w:t>7</w:t>
      </w:r>
      <w:r>
        <w:rPr>
          <w:b/>
          <w:sz w:val="20"/>
          <w:szCs w:val="20"/>
        </w:rPr>
        <w:t xml:space="preserve"> [From: </w:t>
      </w:r>
      <w:proofErr w:type="spellStart"/>
      <w:r w:rsidR="00773C41">
        <w:rPr>
          <w:sz w:val="20"/>
          <w:szCs w:val="20"/>
        </w:rPr>
        <w:t>exploringeos</w:t>
      </w:r>
      <w:proofErr w:type="spellEnd"/>
      <w:r>
        <w:rPr>
          <w:b/>
          <w:sz w:val="20"/>
          <w:szCs w:val="20"/>
        </w:rPr>
        <w:t>] GMT+8, 2</w:t>
      </w:r>
      <w:r w:rsidR="00773C41">
        <w:rPr>
          <w:b/>
          <w:sz w:val="20"/>
          <w:szCs w:val="20"/>
        </w:rPr>
        <w:t>8</w:t>
      </w:r>
      <w:r>
        <w:rPr>
          <w:b/>
          <w:sz w:val="20"/>
          <w:szCs w:val="20"/>
        </w:rPr>
        <w:t xml:space="preserve"> May</w:t>
      </w:r>
    </w:p>
    <w:p w14:paraId="261976E2" w14:textId="2C4CD98E" w:rsidR="00F32F1A" w:rsidRDefault="00773C41" w:rsidP="00F32F1A">
      <w:pPr>
        <w:shd w:val="clear" w:color="auto" w:fill="F2F2F2" w:themeFill="background1" w:themeFillShade="F2"/>
        <w:rPr>
          <w:b/>
        </w:rPr>
      </w:pPr>
      <w:r>
        <w:rPr>
          <w:b/>
        </w:rPr>
        <w:t>Agreement 15</w:t>
      </w:r>
    </w:p>
    <w:p w14:paraId="45FFB297" w14:textId="73954BB3" w:rsidR="00773C41" w:rsidRDefault="001C1D4E" w:rsidP="00F32F1A">
      <w:pPr>
        <w:shd w:val="clear" w:color="auto" w:fill="F2F2F2" w:themeFill="background1" w:themeFillShade="F2"/>
      </w:pPr>
      <w:r w:rsidRPr="001C1D4E">
        <w:t>15 Should be changed to: "No person or entity shall own any stake in more than one BP." I understand that this could cause issues for things like EOS DAC where it's community owned, but BPs really need to be completely independent.</w:t>
      </w:r>
    </w:p>
    <w:p w14:paraId="4186196C" w14:textId="22550FB6" w:rsidR="001C1D4E" w:rsidRPr="001C1D4E" w:rsidRDefault="001C1D4E" w:rsidP="00F32F1A">
      <w:pPr>
        <w:shd w:val="clear" w:color="auto" w:fill="F2F2F2" w:themeFill="background1" w:themeFillShade="F2"/>
      </w:pPr>
      <w:r w:rsidRPr="001C1D4E">
        <w:t xml:space="preserve">Another way we could fix this is on the corporate governance level of the BPs. "Agree to make any owner (person or entity) in this BP who also owns any amount of another BP a completely passive owner with no voting or </w:t>
      </w:r>
      <w:proofErr w:type="gramStart"/>
      <w:r w:rsidRPr="001C1D4E">
        <w:t>decision making</w:t>
      </w:r>
      <w:proofErr w:type="gramEnd"/>
      <w:r w:rsidRPr="001C1D4E">
        <w:t xml:space="preserve"> rights within the BP."</w:t>
      </w:r>
    </w:p>
    <w:p w14:paraId="5AC7ED43" w14:textId="4B218BA9" w:rsidR="00F8720C" w:rsidRDefault="00F8720C" w:rsidP="0056017C"/>
    <w:p w14:paraId="60F7A078" w14:textId="77777777" w:rsidR="007074BD" w:rsidRDefault="007074BD" w:rsidP="0056017C"/>
    <w:p w14:paraId="2892B0E9" w14:textId="3EAE54BE" w:rsidR="00BD546A" w:rsidRDefault="00BD546A" w:rsidP="00BD546A">
      <w:pPr>
        <w:shd w:val="clear" w:color="auto" w:fill="F2F2F2" w:themeFill="background1" w:themeFillShade="F2"/>
      </w:pPr>
      <w:r>
        <w:rPr>
          <w:b/>
          <w:sz w:val="20"/>
          <w:szCs w:val="20"/>
        </w:rPr>
        <w:t xml:space="preserve">Proposal B-28 [From: </w:t>
      </w:r>
      <w:r>
        <w:rPr>
          <w:sz w:val="20"/>
          <w:szCs w:val="20"/>
        </w:rPr>
        <w:t>Rick Schlesinger (EOS New York)</w:t>
      </w:r>
      <w:r>
        <w:rPr>
          <w:b/>
          <w:sz w:val="20"/>
          <w:szCs w:val="20"/>
        </w:rPr>
        <w:t>] 1:23 GMT+8, 30 May</w:t>
      </w:r>
    </w:p>
    <w:p w14:paraId="1E999145" w14:textId="08959C48" w:rsidR="00BD546A" w:rsidRDefault="00BD546A" w:rsidP="00BD546A">
      <w:pPr>
        <w:shd w:val="clear" w:color="auto" w:fill="F2F2F2" w:themeFill="background1" w:themeFillShade="F2"/>
        <w:rPr>
          <w:b/>
        </w:rPr>
      </w:pPr>
      <w:r>
        <w:rPr>
          <w:b/>
        </w:rPr>
        <w:t xml:space="preserve">Agreement </w:t>
      </w:r>
      <w:r w:rsidR="00754645">
        <w:rPr>
          <w:b/>
        </w:rPr>
        <w:t>9</w:t>
      </w:r>
    </w:p>
    <w:p w14:paraId="2C3B518C" w14:textId="2658EE3C" w:rsidR="006326C5" w:rsidRDefault="00754645" w:rsidP="00754645">
      <w:pPr>
        <w:shd w:val="clear" w:color="auto" w:fill="F2F2F2" w:themeFill="background1" w:themeFillShade="F2"/>
      </w:pPr>
      <w:r w:rsidRPr="00754645">
        <w:t xml:space="preserve">The item that needs to be discussed is that the Arbitrator will need to provide a valid ruling, and the Block Producers should not be liable for </w:t>
      </w:r>
      <w:proofErr w:type="gramStart"/>
      <w:r w:rsidRPr="00754645">
        <w:t>9.iv.</w:t>
      </w:r>
      <w:proofErr w:type="gramEnd"/>
      <w:r w:rsidRPr="00754645">
        <w:t xml:space="preserve"> It should be up to the </w:t>
      </w:r>
      <w:proofErr w:type="spellStart"/>
      <w:r w:rsidRPr="00754645">
        <w:t>arbirator</w:t>
      </w:r>
      <w:proofErr w:type="spellEnd"/>
      <w:r w:rsidRPr="00754645">
        <w:t xml:space="preserve"> forum to always provide a valid ruling and it should not be the </w:t>
      </w:r>
      <w:proofErr w:type="spellStart"/>
      <w:r w:rsidRPr="00754645">
        <w:t>responsbility</w:t>
      </w:r>
      <w:proofErr w:type="spellEnd"/>
      <w:r w:rsidRPr="00754645">
        <w:t xml:space="preserve"> of a BP to confirm if an arb "is in good standing".</w:t>
      </w:r>
    </w:p>
    <w:p w14:paraId="091D9A59" w14:textId="4FB6FB48" w:rsidR="007074BD" w:rsidRDefault="007074BD" w:rsidP="0056017C"/>
    <w:p w14:paraId="39D2E6C7" w14:textId="6EF0F546" w:rsidR="007074BD" w:rsidRDefault="007074BD" w:rsidP="0056017C"/>
    <w:p w14:paraId="2CFE7D0F" w14:textId="3A108164" w:rsidR="00754645" w:rsidRDefault="00754645" w:rsidP="0056017C"/>
    <w:p w14:paraId="11B3D49E" w14:textId="77777777" w:rsidR="00754645" w:rsidRDefault="00754645" w:rsidP="0056017C"/>
    <w:p w14:paraId="2628973A" w14:textId="44113380" w:rsidR="00754645" w:rsidRDefault="00754645" w:rsidP="00754645">
      <w:pPr>
        <w:shd w:val="clear" w:color="auto" w:fill="F2F2F2" w:themeFill="background1" w:themeFillShade="F2"/>
      </w:pPr>
      <w:r>
        <w:rPr>
          <w:b/>
          <w:sz w:val="20"/>
          <w:szCs w:val="20"/>
        </w:rPr>
        <w:lastRenderedPageBreak/>
        <w:t xml:space="preserve">Proposal B-29 [From: </w:t>
      </w:r>
      <w:r>
        <w:rPr>
          <w:sz w:val="20"/>
          <w:szCs w:val="20"/>
        </w:rPr>
        <w:t>Josh Kauffman (EOS Canada)</w:t>
      </w:r>
      <w:r>
        <w:rPr>
          <w:b/>
          <w:sz w:val="20"/>
          <w:szCs w:val="20"/>
        </w:rPr>
        <w:t>] 1:45 GMT+8, 30 May</w:t>
      </w:r>
    </w:p>
    <w:p w14:paraId="7E3E5892" w14:textId="6FB0E74F" w:rsidR="00754645" w:rsidRDefault="00754645" w:rsidP="00754645">
      <w:pPr>
        <w:shd w:val="clear" w:color="auto" w:fill="F2F2F2" w:themeFill="background1" w:themeFillShade="F2"/>
        <w:rPr>
          <w:b/>
        </w:rPr>
      </w:pPr>
      <w:r>
        <w:rPr>
          <w:b/>
        </w:rPr>
        <w:t>Agreement 13</w:t>
      </w:r>
    </w:p>
    <w:p w14:paraId="2C0670AF" w14:textId="513397FD" w:rsidR="00754645" w:rsidRDefault="00754645" w:rsidP="00754645">
      <w:pPr>
        <w:widowControl/>
        <w:shd w:val="clear" w:color="auto" w:fill="F2F2F2" w:themeFill="background1" w:themeFillShade="F2"/>
        <w:jc w:val="left"/>
      </w:pPr>
      <w:r w:rsidRPr="00754645">
        <w:rPr>
          <w:shd w:val="clear" w:color="auto" w:fill="F2F2F2" w:themeFill="background1" w:themeFillShade="F2"/>
        </w:rPr>
        <w:t xml:space="preserve">Need to </w:t>
      </w:r>
      <w:proofErr w:type="spellStart"/>
      <w:r w:rsidRPr="00754645">
        <w:rPr>
          <w:shd w:val="clear" w:color="auto" w:fill="F2F2F2" w:themeFill="background1" w:themeFillShade="F2"/>
        </w:rPr>
        <w:t>ammend</w:t>
      </w:r>
      <w:proofErr w:type="spellEnd"/>
      <w:r w:rsidRPr="00754645">
        <w:rPr>
          <w:shd w:val="clear" w:color="auto" w:fill="F2F2F2" w:themeFill="background1" w:themeFillShade="F2"/>
        </w:rPr>
        <w:t xml:space="preserve"> with something that calls to uptime of a BPs infra, within which </w:t>
      </w:r>
      <w:proofErr w:type="gramStart"/>
      <w:r w:rsidRPr="00754645">
        <w:rPr>
          <w:shd w:val="clear" w:color="auto" w:fill="F2F2F2" w:themeFill="background1" w:themeFillShade="F2"/>
        </w:rPr>
        <w:t>period of time</w:t>
      </w:r>
      <w:proofErr w:type="gramEnd"/>
      <w:r w:rsidRPr="00754645">
        <w:rPr>
          <w:shd w:val="clear" w:color="auto" w:fill="F2F2F2" w:themeFill="background1" w:themeFillShade="F2"/>
        </w:rPr>
        <w:t>?</w:t>
      </w:r>
      <w:r w:rsidRPr="00754645">
        <w:t xml:space="preserve"> </w:t>
      </w:r>
    </w:p>
    <w:p w14:paraId="435AA6EB" w14:textId="32B67B74" w:rsidR="00754645" w:rsidRDefault="00754645" w:rsidP="00754645">
      <w:pPr>
        <w:widowControl/>
        <w:shd w:val="clear" w:color="auto" w:fill="F2F2F2" w:themeFill="background1" w:themeFillShade="F2"/>
        <w:jc w:val="left"/>
      </w:pPr>
      <w:r w:rsidRPr="00754645">
        <w:t>to be determined standard of minimum performance as agreed upon by BPs (voted on?)</w:t>
      </w:r>
    </w:p>
    <w:p w14:paraId="227D7D9E" w14:textId="77777777" w:rsidR="00754645" w:rsidRDefault="00754645" w:rsidP="00754645">
      <w:pPr>
        <w:widowControl/>
        <w:shd w:val="clear" w:color="auto" w:fill="FFFFFF" w:themeFill="background1"/>
        <w:jc w:val="left"/>
      </w:pPr>
    </w:p>
    <w:p w14:paraId="5F88AD97" w14:textId="13F804F0" w:rsidR="00754645" w:rsidRDefault="00754645" w:rsidP="00754645">
      <w:pPr>
        <w:widowControl/>
        <w:shd w:val="clear" w:color="auto" w:fill="FFFFFF" w:themeFill="background1"/>
        <w:jc w:val="left"/>
      </w:pPr>
    </w:p>
    <w:p w14:paraId="6D0913C6" w14:textId="4A1342A7" w:rsidR="00754645" w:rsidRDefault="00754645" w:rsidP="00754645">
      <w:pPr>
        <w:shd w:val="clear" w:color="auto" w:fill="F2F2F2" w:themeFill="background1" w:themeFillShade="F2"/>
      </w:pPr>
      <w:r>
        <w:rPr>
          <w:b/>
          <w:sz w:val="20"/>
          <w:szCs w:val="20"/>
        </w:rPr>
        <w:t xml:space="preserve">Proposal B-30 [From: </w:t>
      </w:r>
      <w:r>
        <w:rPr>
          <w:sz w:val="20"/>
          <w:szCs w:val="20"/>
        </w:rPr>
        <w:t>Rick Schlesinger (EOS New York)</w:t>
      </w:r>
      <w:r>
        <w:rPr>
          <w:b/>
          <w:sz w:val="20"/>
          <w:szCs w:val="20"/>
        </w:rPr>
        <w:t>] 2:42 GMT+8, 30 May</w:t>
      </w:r>
    </w:p>
    <w:p w14:paraId="10487324" w14:textId="2F4E1CCB" w:rsidR="00754645" w:rsidRDefault="00754645" w:rsidP="00754645">
      <w:pPr>
        <w:shd w:val="clear" w:color="auto" w:fill="F2F2F2" w:themeFill="background1" w:themeFillShade="F2"/>
        <w:rPr>
          <w:b/>
        </w:rPr>
      </w:pPr>
      <w:r>
        <w:rPr>
          <w:b/>
        </w:rPr>
        <w:t>BP Info Standard</w:t>
      </w:r>
    </w:p>
    <w:p w14:paraId="75297967" w14:textId="5B446332" w:rsidR="00754645" w:rsidRDefault="00754645" w:rsidP="00754645">
      <w:pPr>
        <w:shd w:val="clear" w:color="auto" w:fill="F2F2F2" w:themeFill="background1" w:themeFillShade="F2"/>
      </w:pPr>
      <w:r>
        <w:t>Proposed language:</w:t>
      </w:r>
    </w:p>
    <w:p w14:paraId="10A6F033" w14:textId="699E5059" w:rsidR="00754645" w:rsidRDefault="00754645" w:rsidP="00754645">
      <w:pPr>
        <w:shd w:val="clear" w:color="auto" w:fill="F2F2F2" w:themeFill="background1" w:themeFillShade="F2"/>
      </w:pPr>
      <w:r>
        <w:t>"All Block Producers agree to publish accurate information according to the Block Producer Information Standard."</w:t>
      </w:r>
    </w:p>
    <w:p w14:paraId="3452120A" w14:textId="6F5998B6" w:rsidR="00754645" w:rsidRPr="00754645" w:rsidRDefault="00754645" w:rsidP="00754645">
      <w:pPr>
        <w:shd w:val="clear" w:color="auto" w:fill="F2F2F2" w:themeFill="background1" w:themeFillShade="F2"/>
      </w:pPr>
      <w:r>
        <w:t>To be added/discussed: where the information is maintained and how it is amended</w:t>
      </w:r>
    </w:p>
    <w:p w14:paraId="2CE22E06" w14:textId="7C0C76EA" w:rsidR="00754645" w:rsidRDefault="00754645" w:rsidP="00754645">
      <w:pPr>
        <w:widowControl/>
        <w:shd w:val="clear" w:color="auto" w:fill="FFFFFF" w:themeFill="background1"/>
        <w:jc w:val="left"/>
      </w:pPr>
    </w:p>
    <w:p w14:paraId="7C4E3A06" w14:textId="65F67C8F" w:rsidR="00754645" w:rsidRPr="004D456C" w:rsidRDefault="00754645" w:rsidP="00754645">
      <w:pPr>
        <w:shd w:val="clear" w:color="auto" w:fill="F2DBDB" w:themeFill="accent2" w:themeFillTint="33"/>
        <w:ind w:left="420"/>
        <w:rPr>
          <w:b/>
          <w:color w:val="FF0000"/>
          <w:sz w:val="20"/>
          <w:szCs w:val="20"/>
        </w:rPr>
      </w:pPr>
      <w:r w:rsidRPr="004D456C">
        <w:rPr>
          <w:b/>
          <w:color w:val="FF0000"/>
          <w:sz w:val="20"/>
          <w:szCs w:val="20"/>
        </w:rPr>
        <w:t>Reply B-</w:t>
      </w:r>
      <w:r>
        <w:rPr>
          <w:b/>
          <w:color w:val="FF0000"/>
          <w:sz w:val="20"/>
          <w:szCs w:val="20"/>
        </w:rPr>
        <w:t>30</w:t>
      </w:r>
      <w:r w:rsidRPr="004D456C">
        <w:rPr>
          <w:b/>
          <w:color w:val="FF0000"/>
          <w:sz w:val="20"/>
          <w:szCs w:val="20"/>
        </w:rPr>
        <w:t xml:space="preserve"> (1) [From:</w:t>
      </w:r>
      <w:r w:rsidRPr="004D456C">
        <w:rPr>
          <w:color w:val="FF0000"/>
          <w:sz w:val="20"/>
          <w:szCs w:val="20"/>
        </w:rPr>
        <w:t xml:space="preserve"> </w:t>
      </w:r>
      <w:r>
        <w:rPr>
          <w:color w:val="FF0000"/>
          <w:sz w:val="20"/>
          <w:szCs w:val="20"/>
        </w:rPr>
        <w:t xml:space="preserve">Sam </w:t>
      </w:r>
      <w:proofErr w:type="spellStart"/>
      <w:r>
        <w:rPr>
          <w:color w:val="FF0000"/>
          <w:sz w:val="20"/>
          <w:szCs w:val="20"/>
        </w:rPr>
        <w:t>Sapoznick</w:t>
      </w:r>
      <w:proofErr w:type="spellEnd"/>
      <w:ins w:id="9" w:author="Felicia Bao">
        <w:r w:rsidRPr="004D456C">
          <w:rPr>
            <w:b/>
            <w:color w:val="FF0000"/>
            <w:sz w:val="20"/>
            <w:szCs w:val="20"/>
          </w:rPr>
          <w:t>]</w:t>
        </w:r>
      </w:ins>
      <w:r w:rsidRPr="004D456C">
        <w:rPr>
          <w:b/>
          <w:color w:val="FF0000"/>
          <w:sz w:val="20"/>
          <w:szCs w:val="20"/>
        </w:rPr>
        <w:t xml:space="preserve"> </w:t>
      </w:r>
      <w:r>
        <w:rPr>
          <w:b/>
          <w:color w:val="FF0000"/>
          <w:sz w:val="20"/>
          <w:szCs w:val="20"/>
        </w:rPr>
        <w:t>2</w:t>
      </w:r>
      <w:r w:rsidRPr="004D456C">
        <w:rPr>
          <w:b/>
          <w:color w:val="FF0000"/>
          <w:sz w:val="20"/>
          <w:szCs w:val="20"/>
        </w:rPr>
        <w:t>:</w:t>
      </w:r>
      <w:r>
        <w:rPr>
          <w:b/>
          <w:color w:val="FF0000"/>
          <w:sz w:val="20"/>
          <w:szCs w:val="20"/>
        </w:rPr>
        <w:t>55</w:t>
      </w:r>
      <w:r w:rsidRPr="004D456C">
        <w:rPr>
          <w:b/>
          <w:color w:val="FF0000"/>
          <w:sz w:val="20"/>
          <w:szCs w:val="20"/>
        </w:rPr>
        <w:t xml:space="preserve"> GMT+8, 30 May</w:t>
      </w:r>
    </w:p>
    <w:p w14:paraId="053AEDF1" w14:textId="27535C75" w:rsidR="00754645" w:rsidRPr="00754645" w:rsidRDefault="00754645" w:rsidP="00754645">
      <w:pPr>
        <w:widowControl/>
        <w:shd w:val="clear" w:color="auto" w:fill="F2DBDB" w:themeFill="accent2" w:themeFillTint="33"/>
        <w:ind w:left="420"/>
        <w:jc w:val="left"/>
        <w:rPr>
          <w:color w:val="FF0000"/>
        </w:rPr>
      </w:pPr>
      <w:r w:rsidRPr="00754645">
        <w:rPr>
          <w:color w:val="FF0000"/>
        </w:rPr>
        <w:t>Suggested revision: ""All Block Producers agree to publish and maintain accurate information via the public API defined by the Block Producer Information Standard."</w:t>
      </w:r>
    </w:p>
    <w:p w14:paraId="0B27C5C9" w14:textId="4348EBBE" w:rsidR="00831D1B" w:rsidRPr="00754645" w:rsidRDefault="00831D1B" w:rsidP="00754645">
      <w:pPr>
        <w:widowControl/>
        <w:shd w:val="clear" w:color="auto" w:fill="FFFFFF" w:themeFill="background1"/>
        <w:jc w:val="left"/>
      </w:pPr>
      <w:r w:rsidRPr="00754645">
        <w:br w:type="page"/>
      </w:r>
    </w:p>
    <w:p w14:paraId="522C7585" w14:textId="23BFAB9F" w:rsidR="00531A4E" w:rsidRPr="00531A4E" w:rsidRDefault="00531A4E" w:rsidP="00F273FB">
      <w:pPr>
        <w:widowControl/>
        <w:shd w:val="clear" w:color="auto" w:fill="B6DDE8" w:themeFill="accent5" w:themeFillTint="66"/>
        <w:jc w:val="left"/>
        <w:rPr>
          <w:b/>
          <w:sz w:val="22"/>
          <w:szCs w:val="22"/>
        </w:rPr>
      </w:pPr>
      <w:r>
        <w:rPr>
          <w:b/>
          <w:sz w:val="22"/>
          <w:szCs w:val="22"/>
        </w:rPr>
        <w:lastRenderedPageBreak/>
        <w:t>C-----Constitution</w:t>
      </w:r>
    </w:p>
    <w:p w14:paraId="456EA6F7" w14:textId="1B8A3A4B" w:rsidR="00F23899" w:rsidRDefault="00F23899" w:rsidP="0056017C"/>
    <w:p w14:paraId="203230EF" w14:textId="77777777" w:rsidR="00831D1B" w:rsidRDefault="00831D1B" w:rsidP="00831D1B">
      <w:pPr>
        <w:shd w:val="clear" w:color="auto" w:fill="F2F2F2" w:themeFill="background1" w:themeFillShade="F2"/>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408C12F2" w14:textId="77777777" w:rsidR="00831D1B" w:rsidRPr="00E274C8" w:rsidRDefault="00831D1B" w:rsidP="00831D1B">
      <w:pPr>
        <w:shd w:val="clear" w:color="auto" w:fill="F2F2F2" w:themeFill="background1" w:themeFillShade="F2"/>
        <w:rPr>
          <w:b/>
          <w:sz w:val="20"/>
          <w:szCs w:val="20"/>
        </w:rPr>
      </w:pPr>
      <w:r w:rsidRPr="00E274C8">
        <w:rPr>
          <w:b/>
          <w:sz w:val="20"/>
          <w:szCs w:val="20"/>
        </w:rPr>
        <w:t>Article I - No Lying:</w:t>
      </w:r>
    </w:p>
    <w:p w14:paraId="58BFAAC0" w14:textId="77777777" w:rsidR="00831D1B" w:rsidRDefault="00831D1B" w:rsidP="00831D1B">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4C06639D" w14:textId="77777777" w:rsidR="00831D1B" w:rsidRDefault="00B171CF" w:rsidP="00831D1B">
      <w:pPr>
        <w:shd w:val="clear" w:color="auto" w:fill="F2F2F2" w:themeFill="background1" w:themeFillShade="F2"/>
        <w:spacing w:after="120"/>
      </w:pPr>
      <w:hyperlink r:id="rId11" w:anchor="CAcert_Assurer_Reliable_Statement_-_CARS" w:history="1">
        <w:r w:rsidR="00831D1B" w:rsidRPr="00D56238">
          <w:rPr>
            <w:rStyle w:val="a3"/>
          </w:rPr>
          <w:t>http://wiki.cacert.org/AssuranceHandbook2#CAcert_Assurer_Reliable_Statement_-_CARS</w:t>
        </w:r>
      </w:hyperlink>
    </w:p>
    <w:p w14:paraId="2C284C09" w14:textId="77777777" w:rsidR="00831D1B" w:rsidRDefault="00831D1B" w:rsidP="00831D1B">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20F9D27C" w14:textId="77777777" w:rsidR="00831D1B" w:rsidRDefault="00831D1B" w:rsidP="00831D1B"/>
    <w:p w14:paraId="2B0C9107"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1C2472F1" w14:textId="77777777" w:rsidR="00831D1B" w:rsidRPr="004166CF" w:rsidRDefault="00831D1B" w:rsidP="00831D1B">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D5A4046" w14:textId="77777777" w:rsidR="00831D1B" w:rsidRPr="004166CF" w:rsidRDefault="00831D1B" w:rsidP="00831D1B">
      <w:pPr>
        <w:ind w:left="420"/>
        <w:rPr>
          <w:color w:val="0070C0"/>
        </w:rPr>
      </w:pPr>
    </w:p>
    <w:p w14:paraId="4A608429"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C-1 (2) [From:</w:t>
      </w:r>
      <w:r w:rsidRPr="004166CF">
        <w:rPr>
          <w:color w:val="0070C0"/>
          <w:sz w:val="20"/>
          <w:szCs w:val="20"/>
        </w:rPr>
        <w:t xml:space="preserve"> Thomas Cox</w:t>
      </w:r>
      <w:r w:rsidRPr="004166CF">
        <w:rPr>
          <w:b/>
          <w:color w:val="0070C0"/>
          <w:sz w:val="20"/>
          <w:szCs w:val="20"/>
        </w:rPr>
        <w:t>] GMT+8, 23 May</w:t>
      </w:r>
    </w:p>
    <w:p w14:paraId="73BB04B7" w14:textId="77777777" w:rsidR="00831D1B" w:rsidRPr="004166CF" w:rsidRDefault="00831D1B" w:rsidP="00831D1B">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68B0C8EE"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w:t>
      </w:r>
      <w:proofErr w:type="gramStart"/>
      <w:r w:rsidRPr="004166CF">
        <w:rPr>
          <w:color w:val="0070C0"/>
        </w:rPr>
        <w:t>users</w:t>
      </w:r>
      <w:proofErr w:type="gramEnd"/>
      <w:r w:rsidRPr="004166CF">
        <w:rPr>
          <w:color w:val="0070C0"/>
        </w:rPr>
        <w:t xml:space="preserve"> stronger protections of free speech.</w:t>
      </w:r>
    </w:p>
    <w:p w14:paraId="61193464" w14:textId="77777777" w:rsidR="00831D1B" w:rsidRDefault="00831D1B" w:rsidP="00831D1B"/>
    <w:p w14:paraId="1EFBC9AE" w14:textId="77777777" w:rsidR="00831D1B" w:rsidRDefault="00831D1B" w:rsidP="00831D1B"/>
    <w:p w14:paraId="3C74DA86"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69F01700" w14:textId="77777777" w:rsidR="00831D1B" w:rsidRPr="004166CF" w:rsidRDefault="00831D1B" w:rsidP="00831D1B">
      <w:pPr>
        <w:shd w:val="clear" w:color="auto" w:fill="DAEEF3" w:themeFill="accent5" w:themeFillTint="33"/>
        <w:ind w:left="420"/>
        <w:rPr>
          <w:color w:val="0070C0"/>
        </w:rPr>
      </w:pPr>
      <w:r w:rsidRPr="004166CF">
        <w:rPr>
          <w:color w:val="0070C0"/>
        </w:rPr>
        <w:t>Proposal for new text of Article I:</w:t>
      </w:r>
    </w:p>
    <w:p w14:paraId="3AAF506A" w14:textId="77777777" w:rsidR="00831D1B" w:rsidRPr="004166CF" w:rsidRDefault="00831D1B" w:rsidP="00831D1B">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72ACBE2F" w14:textId="77777777" w:rsidR="00831D1B" w:rsidRDefault="00831D1B" w:rsidP="00831D1B">
      <w:pPr>
        <w:widowControl/>
        <w:jc w:val="left"/>
        <w:rPr>
          <w:b/>
          <w:sz w:val="24"/>
          <w:szCs w:val="24"/>
        </w:rPr>
      </w:pPr>
    </w:p>
    <w:p w14:paraId="6808FC72" w14:textId="77777777" w:rsidR="00831D1B" w:rsidRDefault="00831D1B" w:rsidP="00831D1B">
      <w:pPr>
        <w:widowControl/>
        <w:jc w:val="left"/>
        <w:rPr>
          <w:b/>
          <w:sz w:val="24"/>
          <w:szCs w:val="24"/>
        </w:rPr>
      </w:pPr>
    </w:p>
    <w:p w14:paraId="3BC9867E" w14:textId="77777777" w:rsidR="00831D1B" w:rsidRPr="00E274C8" w:rsidRDefault="00831D1B" w:rsidP="00831D1B">
      <w:pPr>
        <w:shd w:val="clear" w:color="auto" w:fill="F2F2F2" w:themeFill="background1" w:themeFillShade="F2"/>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3D396AE3" w14:textId="77777777" w:rsidR="00831D1B" w:rsidRPr="00E274C8" w:rsidRDefault="00831D1B" w:rsidP="00831D1B">
      <w:pPr>
        <w:shd w:val="clear" w:color="auto" w:fill="F2F2F2" w:themeFill="background1" w:themeFillShade="F2"/>
        <w:rPr>
          <w:b/>
          <w:sz w:val="20"/>
          <w:szCs w:val="20"/>
        </w:rPr>
      </w:pPr>
      <w:r w:rsidRPr="00E274C8">
        <w:rPr>
          <w:b/>
          <w:sz w:val="20"/>
          <w:szCs w:val="20"/>
        </w:rPr>
        <w:t>Article II - Property Rights</w:t>
      </w:r>
    </w:p>
    <w:p w14:paraId="5EC65B82" w14:textId="77777777" w:rsidR="00831D1B" w:rsidRDefault="00831D1B" w:rsidP="00831D1B">
      <w:pPr>
        <w:shd w:val="clear" w:color="auto" w:fill="F2F2F2" w:themeFill="background1" w:themeFillShade="F2"/>
      </w:pPr>
      <w:r>
        <w:t>I disapprove of the word "sacred". It has religious connotations and, in my opinion, has no place in a governance document. I would suggest replacing it with another word, such as "inviolable".</w:t>
      </w:r>
    </w:p>
    <w:p w14:paraId="7AB16A48" w14:textId="77777777" w:rsidR="00831D1B" w:rsidRDefault="00831D1B" w:rsidP="00831D1B"/>
    <w:p w14:paraId="0347471E"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60800038" w14:textId="77777777" w:rsidR="00831D1B" w:rsidRPr="004166CF" w:rsidRDefault="00831D1B" w:rsidP="00831D1B">
      <w:pPr>
        <w:shd w:val="clear" w:color="auto" w:fill="DAEEF3" w:themeFill="accent5" w:themeFillTint="33"/>
        <w:ind w:left="420"/>
        <w:rPr>
          <w:color w:val="0070C0"/>
        </w:rPr>
      </w:pPr>
      <w:r w:rsidRPr="004166CF">
        <w:rPr>
          <w:color w:val="0070C0"/>
        </w:rPr>
        <w:t>Agree with inviolable. But even as a native English speaker I had to look it up. Suggest this is used unless a better, more common word, is found.</w:t>
      </w:r>
    </w:p>
    <w:p w14:paraId="20EB0678" w14:textId="7363FE69" w:rsidR="00831D1B" w:rsidRDefault="00831D1B" w:rsidP="0056017C"/>
    <w:p w14:paraId="5E23F3A9" w14:textId="24477B6E" w:rsidR="00831D1B" w:rsidRDefault="00831D1B" w:rsidP="0056017C"/>
    <w:p w14:paraId="78A7F35E" w14:textId="77777777" w:rsidR="00831D1B" w:rsidRDefault="00831D1B" w:rsidP="00831D1B">
      <w:pPr>
        <w:shd w:val="clear" w:color="auto" w:fill="F2F2F2" w:themeFill="background1" w:themeFillShade="F2"/>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5E305FF9" w14:textId="77777777" w:rsidR="00831D1B" w:rsidRPr="00E274C8" w:rsidRDefault="00831D1B" w:rsidP="00831D1B">
      <w:pPr>
        <w:shd w:val="clear" w:color="auto" w:fill="F2F2F2" w:themeFill="background1" w:themeFillShade="F2"/>
        <w:rPr>
          <w:b/>
          <w:sz w:val="20"/>
          <w:szCs w:val="20"/>
        </w:rPr>
      </w:pPr>
      <w:r w:rsidRPr="00E274C8">
        <w:rPr>
          <w:b/>
          <w:sz w:val="20"/>
          <w:szCs w:val="20"/>
        </w:rPr>
        <w:t>Article VII - Agreement to Penalties</w:t>
      </w:r>
    </w:p>
    <w:p w14:paraId="00DEB2FF" w14:textId="77777777" w:rsidR="00831D1B" w:rsidRDefault="00831D1B" w:rsidP="00831D1B">
      <w:pPr>
        <w:shd w:val="clear" w:color="auto" w:fill="F2F2F2" w:themeFill="background1" w:themeFillShade="F2"/>
        <w:spacing w:after="120"/>
      </w:pPr>
      <w:r>
        <w:t>I would suggest giving more clarity to this text, stating explicitly that members agree to suffer the penalties. Suggestion for new text:</w:t>
      </w:r>
    </w:p>
    <w:p w14:paraId="7A858473" w14:textId="77777777" w:rsidR="00831D1B" w:rsidRDefault="00831D1B" w:rsidP="00831D1B">
      <w:pPr>
        <w:shd w:val="clear" w:color="auto" w:fill="F2F2F2" w:themeFill="background1" w:themeFillShade="F2"/>
      </w:pPr>
      <w:r>
        <w:t xml:space="preserve">Each Member agrees to conform to penalties imposed upon them for violations of the Constitution or any other </w:t>
      </w:r>
      <w:r>
        <w:lastRenderedPageBreak/>
        <w:t>governing documents relevant to their role. These penalties may include, but are not limited to, fines, account freezing, and reversal of transactions.</w:t>
      </w:r>
    </w:p>
    <w:p w14:paraId="6F37293C" w14:textId="77777777" w:rsidR="00831D1B" w:rsidRDefault="00831D1B" w:rsidP="00831D1B"/>
    <w:p w14:paraId="3235D91C"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56D6D9D1" w14:textId="77777777" w:rsidR="00831D1B" w:rsidRPr="004166CF" w:rsidRDefault="00831D1B" w:rsidP="00831D1B">
      <w:pPr>
        <w:shd w:val="clear" w:color="auto" w:fill="DAEEF3" w:themeFill="accent5" w:themeFillTint="33"/>
        <w:ind w:left="420"/>
        <w:rPr>
          <w:color w:val="0070C0"/>
        </w:rPr>
      </w:pPr>
      <w:r w:rsidRPr="004166CF">
        <w:rPr>
          <w:color w:val="0070C0"/>
        </w:rPr>
        <w:t>I like this but would use ‘submit’ in place of ‘conform’.</w:t>
      </w:r>
    </w:p>
    <w:p w14:paraId="6556E70D" w14:textId="0B6F0E2E" w:rsidR="00831D1B" w:rsidRDefault="00831D1B" w:rsidP="0056017C"/>
    <w:p w14:paraId="3E7FB9BA" w14:textId="4504E531" w:rsidR="00831D1B" w:rsidRDefault="00831D1B" w:rsidP="0056017C"/>
    <w:p w14:paraId="44C08C85" w14:textId="77777777" w:rsidR="00831D1B" w:rsidRPr="00E274C8" w:rsidRDefault="00831D1B" w:rsidP="00831D1B">
      <w:pPr>
        <w:shd w:val="clear" w:color="auto" w:fill="F2F2F2" w:themeFill="background1" w:themeFillShade="F2"/>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9DB9DA3" w14:textId="77777777" w:rsidR="00831D1B" w:rsidRPr="00E274C8" w:rsidRDefault="00831D1B" w:rsidP="00831D1B">
      <w:pPr>
        <w:shd w:val="clear" w:color="auto" w:fill="F2F2F2" w:themeFill="background1" w:themeFillShade="F2"/>
        <w:rPr>
          <w:b/>
          <w:sz w:val="20"/>
          <w:szCs w:val="20"/>
        </w:rPr>
      </w:pPr>
      <w:r w:rsidRPr="00E274C8">
        <w:rPr>
          <w:b/>
          <w:sz w:val="20"/>
          <w:szCs w:val="20"/>
        </w:rPr>
        <w:t>Article XIV - No Positive Rights</w:t>
      </w:r>
    </w:p>
    <w:p w14:paraId="693B4F74" w14:textId="77777777" w:rsidR="00831D1B" w:rsidRDefault="00831D1B" w:rsidP="00831D1B">
      <w:pPr>
        <w:shd w:val="clear" w:color="auto" w:fill="F2F2F2" w:themeFill="background1" w:themeFillShade="F2"/>
      </w:pPr>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2363FBCB" w14:textId="77777777" w:rsidR="00831D1B" w:rsidRDefault="00831D1B" w:rsidP="00831D1B"/>
    <w:p w14:paraId="4DBF6EBD"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44083A40" w14:textId="77777777" w:rsidR="00831D1B" w:rsidRPr="004166CF" w:rsidRDefault="00831D1B" w:rsidP="00831D1B">
      <w:pPr>
        <w:shd w:val="clear" w:color="auto" w:fill="DAEEF3" w:themeFill="accent5" w:themeFillTint="33"/>
        <w:ind w:left="420"/>
        <w:rPr>
          <w:color w:val="0070C0"/>
        </w:rPr>
      </w:pPr>
      <w:r w:rsidRPr="004166CF">
        <w:rPr>
          <w:color w:val="0070C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0AAF912E" w14:textId="77777777" w:rsidR="00831D1B" w:rsidRPr="004166CF" w:rsidRDefault="00831D1B" w:rsidP="00831D1B">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0C6142B8" w14:textId="77777777" w:rsidR="00831D1B" w:rsidRPr="004166CF" w:rsidRDefault="00831D1B" w:rsidP="00831D1B">
      <w:pPr>
        <w:rPr>
          <w:color w:val="0070C0"/>
        </w:rPr>
      </w:pPr>
    </w:p>
    <w:p w14:paraId="0A493861"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3604A92C" w14:textId="77777777" w:rsidR="00831D1B" w:rsidRDefault="00831D1B" w:rsidP="00831D1B">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67D973B9" w14:textId="1C3961C4" w:rsidR="00831D1B" w:rsidRDefault="00831D1B" w:rsidP="0056017C"/>
    <w:p w14:paraId="606862B6" w14:textId="496EE09C" w:rsidR="00831D1B" w:rsidRDefault="00831D1B" w:rsidP="0056017C"/>
    <w:p w14:paraId="3DAB920B" w14:textId="77777777" w:rsidR="00831D1B" w:rsidRDefault="00831D1B" w:rsidP="0056017C"/>
    <w:p w14:paraId="7AE6F335" w14:textId="77777777" w:rsidR="00831D1B" w:rsidRDefault="00831D1B" w:rsidP="00831D1B">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090D22BB" w14:textId="77777777" w:rsidR="00831D1B" w:rsidRDefault="00831D1B" w:rsidP="00831D1B">
      <w:pPr>
        <w:shd w:val="clear" w:color="auto" w:fill="F2F2F2" w:themeFill="background1" w:themeFillShade="F2"/>
      </w:pPr>
      <w:r w:rsidRPr="00E274C8">
        <w:rPr>
          <w:b/>
          <w:sz w:val="20"/>
          <w:szCs w:val="20"/>
        </w:rPr>
        <w:t>Article I</w:t>
      </w:r>
      <w:r>
        <w:rPr>
          <w:b/>
          <w:sz w:val="20"/>
          <w:szCs w:val="20"/>
        </w:rPr>
        <w:t>I – Property Rights</w:t>
      </w:r>
    </w:p>
    <w:p w14:paraId="57FA17C1" w14:textId="77777777" w:rsidR="00831D1B" w:rsidRDefault="00831D1B" w:rsidP="00831D1B">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306E2D51" w14:textId="77777777" w:rsidR="00831D1B" w:rsidRDefault="00831D1B" w:rsidP="00831D1B">
      <w:pPr>
        <w:shd w:val="clear" w:color="auto" w:fill="F2F2F2" w:themeFill="background1" w:themeFillShade="F2"/>
      </w:pPr>
      <w:r>
        <w:t>I would also change "or by a lawful Arbitrator's order" to something along the lines of: "by a valid ruling by an Arbitrator, in accordance with Articles 9 and 10"</w:t>
      </w:r>
    </w:p>
    <w:p w14:paraId="0DCD4CFA" w14:textId="77777777" w:rsidR="00831D1B" w:rsidRDefault="00831D1B" w:rsidP="00831D1B"/>
    <w:p w14:paraId="180ED06A"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B5E31D3"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37AA31C9" w14:textId="77777777" w:rsidR="00831D1B" w:rsidRPr="004166CF" w:rsidRDefault="00831D1B" w:rsidP="00831D1B">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744C676" w14:textId="77777777" w:rsidR="00831D1B" w:rsidRPr="00820841" w:rsidRDefault="00B171CF" w:rsidP="00831D1B">
      <w:pPr>
        <w:shd w:val="clear" w:color="auto" w:fill="DAEEF3" w:themeFill="accent5" w:themeFillTint="33"/>
        <w:ind w:left="420"/>
        <w:rPr>
          <w:color w:val="FF0000"/>
        </w:rPr>
      </w:pPr>
      <w:hyperlink r:id="rId12" w:history="1">
        <w:r w:rsidR="00831D1B" w:rsidRPr="00E642CD">
          <w:rPr>
            <w:rStyle w:val="a3"/>
          </w:rPr>
          <w:t>https://github.com/EOSIO/eos/tree/master/governance</w:t>
        </w:r>
      </w:hyperlink>
    </w:p>
    <w:p w14:paraId="447E598F" w14:textId="77777777" w:rsidR="00831D1B" w:rsidRPr="004166CF" w:rsidRDefault="00831D1B" w:rsidP="00831D1B">
      <w:pPr>
        <w:shd w:val="clear" w:color="auto" w:fill="DAEEF3" w:themeFill="accent5" w:themeFillTint="33"/>
        <w:ind w:left="420"/>
        <w:rPr>
          <w:color w:val="0070C0"/>
        </w:rPr>
      </w:pPr>
      <w:r w:rsidRPr="004166CF">
        <w:rPr>
          <w:color w:val="0070C0"/>
        </w:rPr>
        <w:t>Which is the most recent reference copy.</w:t>
      </w:r>
    </w:p>
    <w:p w14:paraId="3E3EA1BC" w14:textId="77777777" w:rsidR="00831D1B" w:rsidRPr="004166CF" w:rsidRDefault="00831D1B" w:rsidP="00831D1B">
      <w:pPr>
        <w:ind w:left="420"/>
        <w:rPr>
          <w:color w:val="0070C0"/>
        </w:rPr>
      </w:pPr>
    </w:p>
    <w:p w14:paraId="03CF7A86"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lastRenderedPageBreak/>
        <w:t>Reply C-5 (2) [From:</w:t>
      </w:r>
      <w:r w:rsidRPr="004166CF">
        <w:rPr>
          <w:color w:val="0070C0"/>
          <w:sz w:val="20"/>
          <w:szCs w:val="20"/>
        </w:rPr>
        <w:t xml:space="preserve"> Thomas Cox</w:t>
      </w:r>
      <w:r w:rsidRPr="004166CF">
        <w:rPr>
          <w:b/>
          <w:color w:val="0070C0"/>
          <w:sz w:val="20"/>
          <w:szCs w:val="20"/>
        </w:rPr>
        <w:t>] GMT+8, 23 May</w:t>
      </w:r>
    </w:p>
    <w:p w14:paraId="499C1642"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040EC8EF" w14:textId="77777777" w:rsidR="00831D1B" w:rsidRPr="004166CF" w:rsidRDefault="00831D1B" w:rsidP="00831D1B">
      <w:pPr>
        <w:shd w:val="clear" w:color="auto" w:fill="DAEEF3" w:themeFill="accent5" w:themeFillTint="33"/>
        <w:ind w:left="420"/>
        <w:rPr>
          <w:color w:val="0070C0"/>
        </w:rPr>
      </w:pPr>
      <w:r w:rsidRPr="004166CF">
        <w:rPr>
          <w:color w:val="0070C0"/>
        </w:rPr>
        <w:t>Voting power of a token is restricted by the VOTEPRODUCER Ricardian Contract:</w:t>
      </w:r>
    </w:p>
    <w:p w14:paraId="463F1BF7" w14:textId="77777777" w:rsidR="00831D1B" w:rsidRPr="004E3CD0" w:rsidRDefault="00B171CF" w:rsidP="00831D1B">
      <w:pPr>
        <w:shd w:val="clear" w:color="auto" w:fill="DAEEF3" w:themeFill="accent5" w:themeFillTint="33"/>
        <w:ind w:left="420"/>
        <w:rPr>
          <w:color w:val="FF0000"/>
        </w:rPr>
      </w:pPr>
      <w:hyperlink r:id="rId13" w:history="1">
        <w:r w:rsidR="00831D1B" w:rsidRPr="00E642CD">
          <w:rPr>
            <w:rStyle w:val="a3"/>
          </w:rPr>
          <w:t>https://github.com/EOSIO/eos/blob/master/contracts/eosio.system/eosio.system.voteproducer-rc.md</w:t>
        </w:r>
      </w:hyperlink>
      <w:r w:rsidR="00831D1B">
        <w:rPr>
          <w:color w:val="FF0000"/>
        </w:rPr>
        <w:t xml:space="preserve"> </w:t>
      </w:r>
    </w:p>
    <w:p w14:paraId="7E20B3D6" w14:textId="77777777" w:rsidR="00831D1B" w:rsidRPr="004166CF" w:rsidRDefault="00831D1B" w:rsidP="00831D1B">
      <w:pPr>
        <w:shd w:val="clear" w:color="auto" w:fill="DAEEF3" w:themeFill="accent5" w:themeFillTint="33"/>
        <w:ind w:left="420"/>
        <w:rPr>
          <w:color w:val="0070C0"/>
        </w:rPr>
      </w:pPr>
      <w:r w:rsidRPr="004166CF">
        <w:rPr>
          <w:color w:val="0070C0"/>
        </w:rPr>
        <w:t>I’d prefer not to clutter the Constitution with every implication of a general rule.</w:t>
      </w:r>
    </w:p>
    <w:p w14:paraId="47A0022B" w14:textId="77777777" w:rsidR="00831D1B" w:rsidRPr="004166CF" w:rsidRDefault="00831D1B" w:rsidP="00831D1B">
      <w:pPr>
        <w:rPr>
          <w:color w:val="0070C0"/>
        </w:rPr>
      </w:pPr>
    </w:p>
    <w:p w14:paraId="607FF4F9"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27E5EDFE"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AE7F494" w14:textId="77777777" w:rsidR="00831D1B" w:rsidRPr="004166CF" w:rsidRDefault="00831D1B" w:rsidP="00831D1B">
      <w:pPr>
        <w:shd w:val="clear" w:color="auto" w:fill="DAEEF3" w:themeFill="accent5" w:themeFillTint="33"/>
        <w:ind w:left="420"/>
        <w:rPr>
          <w:color w:val="0070C0"/>
        </w:rPr>
      </w:pPr>
      <w:r w:rsidRPr="004166CF">
        <w:rPr>
          <w:color w:val="0070C0"/>
        </w:rPr>
        <w:t>No objection.</w:t>
      </w:r>
    </w:p>
    <w:p w14:paraId="6F9E9A4B" w14:textId="77777777" w:rsidR="00831D1B" w:rsidRDefault="00831D1B" w:rsidP="00831D1B">
      <w:pPr>
        <w:rPr>
          <w:color w:val="FF0000"/>
        </w:rPr>
      </w:pPr>
    </w:p>
    <w:p w14:paraId="53EDD8E4" w14:textId="77777777" w:rsidR="00831D1B" w:rsidRDefault="00831D1B" w:rsidP="00831D1B">
      <w:pPr>
        <w:rPr>
          <w:color w:val="FF0000"/>
        </w:rPr>
      </w:pPr>
    </w:p>
    <w:p w14:paraId="66A69850" w14:textId="77777777" w:rsidR="00831D1B" w:rsidRDefault="00831D1B" w:rsidP="00831D1B">
      <w:pPr>
        <w:rPr>
          <w:color w:val="FF0000"/>
        </w:rPr>
      </w:pPr>
    </w:p>
    <w:p w14:paraId="202E2E13" w14:textId="77777777" w:rsidR="00831D1B" w:rsidRDefault="00831D1B" w:rsidP="00831D1B">
      <w:pPr>
        <w:shd w:val="clear" w:color="auto" w:fill="F2F2F2" w:themeFill="background1" w:themeFillShade="F2"/>
        <w:rPr>
          <w:b/>
          <w:sz w:val="20"/>
          <w:szCs w:val="20"/>
        </w:rPr>
      </w:pPr>
      <w:r>
        <w:rPr>
          <w:b/>
          <w:sz w:val="20"/>
          <w:szCs w:val="20"/>
        </w:rPr>
        <w:t xml:space="preserve">Proposal C-6 [From: </w:t>
      </w:r>
      <w:r>
        <w:rPr>
          <w:sz w:val="20"/>
          <w:szCs w:val="20"/>
        </w:rPr>
        <w:t>Josh Kauffman (EOS Canada)</w:t>
      </w:r>
      <w:r>
        <w:rPr>
          <w:b/>
          <w:sz w:val="20"/>
          <w:szCs w:val="20"/>
        </w:rPr>
        <w:t>] 0:22 GMT+8, 23 May</w:t>
      </w:r>
    </w:p>
    <w:p w14:paraId="26AA4FCB" w14:textId="77777777" w:rsidR="00831D1B" w:rsidRDefault="00831D1B" w:rsidP="00831D1B">
      <w:pPr>
        <w:shd w:val="clear" w:color="auto" w:fill="F2F2F2" w:themeFill="background1" w:themeFillShade="F2"/>
      </w:pPr>
      <w:r w:rsidRPr="00E274C8">
        <w:rPr>
          <w:b/>
          <w:sz w:val="20"/>
          <w:szCs w:val="20"/>
        </w:rPr>
        <w:t>Article I</w:t>
      </w:r>
      <w:r>
        <w:rPr>
          <w:b/>
          <w:sz w:val="20"/>
          <w:szCs w:val="20"/>
        </w:rPr>
        <w:t>II – Arbitration</w:t>
      </w:r>
    </w:p>
    <w:p w14:paraId="6EC3DDC2" w14:textId="77777777" w:rsidR="00831D1B" w:rsidRDefault="00831D1B" w:rsidP="00831D1B">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B1F5276" w14:textId="77777777" w:rsidR="00831D1B" w:rsidRPr="00734D69" w:rsidRDefault="00831D1B" w:rsidP="00831D1B"/>
    <w:p w14:paraId="2BAB63CB" w14:textId="77777777" w:rsidR="00831D1B" w:rsidRPr="002A0801" w:rsidRDefault="00831D1B" w:rsidP="00831D1B">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9201E03" w14:textId="77777777" w:rsidR="00831D1B" w:rsidRDefault="00831D1B" w:rsidP="00831D1B">
      <w:pPr>
        <w:shd w:val="clear" w:color="auto" w:fill="DAEEF3" w:themeFill="accent5" w:themeFillTint="33"/>
        <w:ind w:left="420"/>
        <w:rPr>
          <w:color w:val="0070C0"/>
        </w:rPr>
      </w:pPr>
      <w:r w:rsidRPr="00734D69">
        <w:rPr>
          <w:color w:val="0070C0"/>
        </w:rPr>
        <w:t>Always encourage them solve between themselves, before bringing to arbitrator.</w:t>
      </w:r>
    </w:p>
    <w:p w14:paraId="102C4CEF" w14:textId="77777777" w:rsidR="00831D1B" w:rsidRDefault="00831D1B" w:rsidP="00831D1B">
      <w:pPr>
        <w:ind w:left="420"/>
        <w:rPr>
          <w:color w:val="0070C0"/>
        </w:rPr>
      </w:pPr>
    </w:p>
    <w:p w14:paraId="0E901943"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925C7CD" w14:textId="77777777" w:rsidR="00831D1B" w:rsidRDefault="00831D1B" w:rsidP="00831D1B">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3873743D" w14:textId="70654386" w:rsidR="00831D1B" w:rsidRPr="00831D1B" w:rsidRDefault="00831D1B" w:rsidP="0056017C">
      <w:pPr>
        <w:rPr>
          <w:b/>
        </w:rPr>
      </w:pPr>
    </w:p>
    <w:p w14:paraId="77DC6CC7" w14:textId="5E460D4B" w:rsidR="00831D1B" w:rsidRDefault="00831D1B" w:rsidP="0056017C"/>
    <w:p w14:paraId="74174436" w14:textId="77777777" w:rsidR="00831D1B" w:rsidRDefault="00831D1B" w:rsidP="00831D1B">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BA0C7D9" w14:textId="77777777" w:rsidR="00831D1B" w:rsidRPr="007846D6" w:rsidRDefault="00831D1B" w:rsidP="00831D1B">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21FAFF8" w14:textId="77777777" w:rsidR="00831D1B" w:rsidRDefault="00831D1B" w:rsidP="00831D1B">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14:paraId="34AE724B" w14:textId="77777777" w:rsidR="00831D1B" w:rsidRDefault="00831D1B" w:rsidP="00831D1B"/>
    <w:p w14:paraId="23637FBD"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B283CFE" w14:textId="77777777" w:rsidR="00831D1B" w:rsidRPr="00060976" w:rsidRDefault="00831D1B" w:rsidP="00831D1B">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11B8B31E" w14:textId="77777777" w:rsidR="00831D1B" w:rsidRPr="00A71CA1" w:rsidRDefault="00831D1B" w:rsidP="00831D1B">
      <w:pPr>
        <w:shd w:val="clear" w:color="auto" w:fill="DAEEF3" w:themeFill="accent5" w:themeFillTint="33"/>
        <w:ind w:left="420"/>
        <w:rPr>
          <w:b/>
          <w:color w:val="0070C0"/>
          <w:sz w:val="20"/>
          <w:szCs w:val="20"/>
        </w:rPr>
      </w:pPr>
      <w:r w:rsidRPr="00A71CA1">
        <w:rPr>
          <w:b/>
          <w:color w:val="0070C0"/>
          <w:sz w:val="20"/>
          <w:szCs w:val="20"/>
        </w:rPr>
        <w:lastRenderedPageBreak/>
        <w:t>Reply C-7 (2) [From:</w:t>
      </w:r>
      <w:r w:rsidRPr="00A71CA1">
        <w:rPr>
          <w:color w:val="0070C0"/>
          <w:sz w:val="20"/>
          <w:szCs w:val="20"/>
        </w:rPr>
        <w:t xml:space="preserve"> Josh Kauffman</w:t>
      </w:r>
      <w:r w:rsidRPr="00A71CA1">
        <w:rPr>
          <w:b/>
          <w:color w:val="0070C0"/>
          <w:sz w:val="20"/>
          <w:szCs w:val="20"/>
        </w:rPr>
        <w:t>] 8:32 GMT+8, 25 May</w:t>
      </w:r>
    </w:p>
    <w:p w14:paraId="75BC4D61" w14:textId="77777777" w:rsidR="00831D1B" w:rsidRPr="00A71CA1" w:rsidRDefault="00831D1B" w:rsidP="00831D1B">
      <w:pPr>
        <w:shd w:val="clear" w:color="auto" w:fill="DAEEF3" w:themeFill="accent5" w:themeFillTint="33"/>
        <w:ind w:left="420"/>
        <w:rPr>
          <w:color w:val="0070C0"/>
        </w:rPr>
      </w:pPr>
      <w:r w:rsidRPr="00A71CA1">
        <w:rPr>
          <w:color w:val="0070C0"/>
        </w:rPr>
        <w:t>Understood and I agree with your reasoning. Take them as they come.</w:t>
      </w:r>
    </w:p>
    <w:p w14:paraId="4078F1F4" w14:textId="32CD5703" w:rsidR="00831D1B" w:rsidRDefault="00831D1B" w:rsidP="0056017C"/>
    <w:p w14:paraId="0A8FCE4F" w14:textId="49EA535D" w:rsidR="00831D1B" w:rsidRDefault="00831D1B" w:rsidP="0056017C"/>
    <w:p w14:paraId="3D8CE622" w14:textId="77777777" w:rsidR="00831D1B" w:rsidRDefault="00831D1B" w:rsidP="0056017C"/>
    <w:p w14:paraId="440A24B8" w14:textId="77777777" w:rsidR="00831D1B" w:rsidRDefault="00831D1B" w:rsidP="00831D1B">
      <w:pPr>
        <w:shd w:val="clear" w:color="auto" w:fill="F2F2F2" w:themeFill="background1" w:themeFillShade="F2"/>
        <w:rPr>
          <w:b/>
          <w:sz w:val="20"/>
          <w:szCs w:val="20"/>
        </w:rPr>
      </w:pPr>
      <w:r>
        <w:rPr>
          <w:b/>
          <w:sz w:val="20"/>
          <w:szCs w:val="20"/>
        </w:rPr>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42F8088" w14:textId="77777777" w:rsidR="00831D1B" w:rsidRPr="00E274C8" w:rsidRDefault="00831D1B" w:rsidP="00831D1B">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3D62CB81" w14:textId="77777777" w:rsidR="00831D1B" w:rsidRDefault="00831D1B" w:rsidP="00831D1B">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1225F57F" w14:textId="77777777" w:rsidR="00831D1B" w:rsidRDefault="00831D1B" w:rsidP="00831D1B">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5547D69D" w14:textId="77777777" w:rsidR="00831D1B" w:rsidRDefault="00831D1B" w:rsidP="00831D1B">
      <w:pPr>
        <w:ind w:left="420"/>
        <w:rPr>
          <w:b/>
          <w:color w:val="FF0000"/>
          <w:sz w:val="20"/>
          <w:szCs w:val="20"/>
        </w:rPr>
      </w:pPr>
    </w:p>
    <w:p w14:paraId="400117D5"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04FC1535"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w:t>
      </w:r>
      <w:proofErr w:type="gramStart"/>
      <w:r w:rsidRPr="004166CF">
        <w:rPr>
          <w:color w:val="0070C0"/>
        </w:rPr>
        <w:t>fairly clear</w:t>
      </w:r>
      <w:proofErr w:type="gramEnd"/>
      <w:r w:rsidRPr="004166CF">
        <w:rPr>
          <w:color w:val="0070C0"/>
        </w:rPr>
        <w:t xml:space="preserve"> out in the world: there must be a conditional giving of value in exchange for the vote, such that another person who did not vote in the desired way did not receive the value, when the two people are otherwise indistinguishable.</w:t>
      </w:r>
    </w:p>
    <w:p w14:paraId="55C64907" w14:textId="77777777" w:rsidR="00831D1B" w:rsidRPr="004166CF" w:rsidRDefault="00831D1B" w:rsidP="00831D1B">
      <w:pPr>
        <w:shd w:val="clear" w:color="auto" w:fill="DAEEF3" w:themeFill="accent5" w:themeFillTint="33"/>
        <w:ind w:left="420"/>
        <w:rPr>
          <w:color w:val="0070C0"/>
        </w:rPr>
      </w:pPr>
      <w:proofErr w:type="gramStart"/>
      <w:r w:rsidRPr="004166CF">
        <w:rPr>
          <w:color w:val="0070C0"/>
        </w:rPr>
        <w:t>So</w:t>
      </w:r>
      <w:proofErr w:type="gramEnd"/>
      <w:r w:rsidRPr="004166CF">
        <w:rPr>
          <w:color w:val="0070C0"/>
        </w:rPr>
        <w:t xml:space="preserve">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32EC62EB" w14:textId="77777777" w:rsidR="00831D1B" w:rsidRPr="00060976" w:rsidRDefault="00831D1B" w:rsidP="00831D1B">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319B8EE3" w14:textId="77777777" w:rsidR="00831D1B" w:rsidRDefault="00831D1B" w:rsidP="00831D1B"/>
    <w:p w14:paraId="37C5792D" w14:textId="77777777" w:rsidR="00831D1B" w:rsidRPr="00A71CA1" w:rsidRDefault="00831D1B" w:rsidP="00831D1B">
      <w:pPr>
        <w:shd w:val="clear" w:color="auto" w:fill="DAEEF3" w:themeFill="accent5" w:themeFillTint="33"/>
        <w:ind w:left="420"/>
        <w:rPr>
          <w:color w:val="0070C0"/>
        </w:rPr>
      </w:pPr>
      <w:r w:rsidRPr="00A71CA1">
        <w:rPr>
          <w:b/>
          <w:color w:val="0070C0"/>
          <w:sz w:val="20"/>
          <w:szCs w:val="20"/>
        </w:rPr>
        <w:t>Reply C-8 (2) [From:</w:t>
      </w:r>
      <w:r w:rsidRPr="00A71CA1">
        <w:rPr>
          <w:color w:val="0070C0"/>
          <w:sz w:val="20"/>
          <w:szCs w:val="20"/>
        </w:rPr>
        <w:t xml:space="preserve"> Josh Kauffman</w:t>
      </w:r>
      <w:r w:rsidRPr="00A71CA1">
        <w:rPr>
          <w:b/>
          <w:color w:val="0070C0"/>
          <w:sz w:val="20"/>
          <w:szCs w:val="20"/>
        </w:rPr>
        <w:t>] 8:43 GMT+8, 25 May</w:t>
      </w:r>
    </w:p>
    <w:p w14:paraId="2DC67D9A" w14:textId="77777777" w:rsidR="00831D1B" w:rsidRPr="00A71CA1" w:rsidRDefault="00831D1B" w:rsidP="00831D1B">
      <w:pPr>
        <w:shd w:val="clear" w:color="auto" w:fill="DAEEF3" w:themeFill="accent5" w:themeFillTint="33"/>
        <w:ind w:left="420"/>
        <w:rPr>
          <w:color w:val="0070C0"/>
        </w:rPr>
      </w:pPr>
      <w:r w:rsidRPr="00A71CA1">
        <w:rPr>
          <w:color w:val="0070C0"/>
        </w:rPr>
        <w:t xml:space="preserve">I agree with Thomas here. I also think this isn't the forum for this. Down the line once DACs have been explored, there will probably need to be some sort of guidelines/best practices laid out, but that's </w:t>
      </w:r>
      <w:proofErr w:type="gramStart"/>
      <w:r w:rsidRPr="00A71CA1">
        <w:rPr>
          <w:color w:val="0070C0"/>
        </w:rPr>
        <w:t>a long ways</w:t>
      </w:r>
      <w:proofErr w:type="gramEnd"/>
      <w:r w:rsidRPr="00A71CA1">
        <w:rPr>
          <w:color w:val="0070C0"/>
        </w:rPr>
        <w:t xml:space="preserve"> away.</w:t>
      </w:r>
    </w:p>
    <w:p w14:paraId="2771711D" w14:textId="460D393B" w:rsidR="00831D1B" w:rsidRDefault="00831D1B" w:rsidP="0056017C"/>
    <w:p w14:paraId="44B9508B" w14:textId="482EB95F" w:rsidR="008852A6" w:rsidRDefault="008852A6" w:rsidP="0056017C"/>
    <w:p w14:paraId="438A4D39" w14:textId="77777777" w:rsidR="00831D1B" w:rsidRDefault="00831D1B" w:rsidP="0056017C"/>
    <w:p w14:paraId="059B42A5" w14:textId="77777777" w:rsidR="001B675F" w:rsidRDefault="001B675F" w:rsidP="001B675F">
      <w:pPr>
        <w:shd w:val="clear" w:color="auto" w:fill="F2F2F2" w:themeFill="background1" w:themeFillShade="F2"/>
        <w:rPr>
          <w:b/>
          <w:sz w:val="20"/>
          <w:szCs w:val="20"/>
        </w:rPr>
      </w:pPr>
      <w:r>
        <w:rPr>
          <w:b/>
          <w:sz w:val="20"/>
          <w:szCs w:val="20"/>
        </w:rPr>
        <w:t xml:space="preserve">Proposal C-9 [From: </w:t>
      </w:r>
      <w:r>
        <w:rPr>
          <w:sz w:val="20"/>
          <w:szCs w:val="20"/>
        </w:rPr>
        <w:t>Josh Kauffman (EOS Canada)</w:t>
      </w:r>
      <w:r>
        <w:rPr>
          <w:b/>
          <w:sz w:val="20"/>
          <w:szCs w:val="20"/>
        </w:rPr>
        <w:t>] 0:25 GMT+8, 23 May</w:t>
      </w:r>
    </w:p>
    <w:p w14:paraId="3058585C" w14:textId="77777777" w:rsidR="001B675F" w:rsidRPr="002A0801" w:rsidRDefault="001B675F" w:rsidP="001B675F">
      <w:pPr>
        <w:shd w:val="clear" w:color="auto" w:fill="F2F2F2" w:themeFill="background1" w:themeFillShade="F2"/>
        <w:rPr>
          <w:b/>
          <w:sz w:val="20"/>
          <w:szCs w:val="20"/>
        </w:rPr>
      </w:pPr>
      <w:r w:rsidRPr="002A0801">
        <w:rPr>
          <w:b/>
          <w:sz w:val="20"/>
          <w:szCs w:val="20"/>
        </w:rPr>
        <w:t>Article V (No Owner or Fiduciary) + Article VI (10% Ownership Cap)</w:t>
      </w:r>
    </w:p>
    <w:p w14:paraId="48427F8A" w14:textId="77777777" w:rsidR="001B675F" w:rsidRDefault="001B675F" w:rsidP="001B675F">
      <w:pPr>
        <w:shd w:val="clear" w:color="auto" w:fill="F2F2F2" w:themeFill="background1" w:themeFillShade="F2"/>
      </w:pPr>
      <w:r w:rsidRPr="007846D6">
        <w:t>We should try to combine these two. They are directly related, so we should put them together. Unless there is something I am missing (for why they are currently separated)</w:t>
      </w:r>
    </w:p>
    <w:p w14:paraId="3A239ADD" w14:textId="77777777" w:rsidR="001B675F" w:rsidRDefault="001B675F" w:rsidP="001B675F">
      <w:pPr>
        <w:ind w:left="420"/>
      </w:pPr>
    </w:p>
    <w:p w14:paraId="02F8DFF0" w14:textId="77777777" w:rsidR="001B675F" w:rsidRPr="004166CF" w:rsidRDefault="001B675F" w:rsidP="001B675F">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20B3B0E3" w14:textId="77777777" w:rsidR="001B675F" w:rsidRPr="004166CF" w:rsidRDefault="001B675F" w:rsidP="001B675F">
      <w:pPr>
        <w:shd w:val="clear" w:color="auto" w:fill="DAEEF3" w:themeFill="accent5" w:themeFillTint="33"/>
        <w:ind w:left="420"/>
        <w:rPr>
          <w:color w:val="0070C0"/>
        </w:rPr>
      </w:pPr>
      <w:r w:rsidRPr="004166CF">
        <w:rPr>
          <w:color w:val="0070C0"/>
        </w:rPr>
        <w:t xml:space="preserve">Separated because it was easier to propose them as separate ideas and have them examined each on their merits. </w:t>
      </w:r>
      <w:r w:rsidRPr="004166CF">
        <w:rPr>
          <w:color w:val="0070C0"/>
        </w:rPr>
        <w:lastRenderedPageBreak/>
        <w:t>Happy to combine them if the community desires it.</w:t>
      </w:r>
    </w:p>
    <w:p w14:paraId="2895BEDF" w14:textId="77777777" w:rsidR="001B675F" w:rsidRDefault="001B675F" w:rsidP="001B675F">
      <w:pPr>
        <w:rPr>
          <w:color w:val="FF0000"/>
        </w:rPr>
      </w:pPr>
    </w:p>
    <w:p w14:paraId="13C849A8" w14:textId="77777777" w:rsidR="001B675F" w:rsidRPr="004166CF" w:rsidRDefault="001B675F" w:rsidP="001B675F">
      <w:pPr>
        <w:shd w:val="clear" w:color="auto" w:fill="DAEEF3" w:themeFill="accent5" w:themeFillTint="33"/>
        <w:ind w:left="420"/>
        <w:rPr>
          <w:b/>
          <w:color w:val="0070C0"/>
          <w:sz w:val="20"/>
          <w:szCs w:val="20"/>
        </w:rPr>
      </w:pPr>
      <w:r w:rsidRPr="004166CF">
        <w:rPr>
          <w:b/>
          <w:color w:val="0070C0"/>
          <w:sz w:val="20"/>
          <w:szCs w:val="20"/>
        </w:rPr>
        <w:t>Reply C-9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Pr>
          <w:color w:val="0070C0"/>
          <w:sz w:val="20"/>
          <w:szCs w:val="20"/>
        </w:rPr>
        <w:t>murali</w:t>
      </w:r>
      <w:proofErr w:type="spellEnd"/>
      <w:r w:rsidRPr="004166CF">
        <w:rPr>
          <w:b/>
          <w:color w:val="0070C0"/>
          <w:sz w:val="20"/>
          <w:szCs w:val="20"/>
        </w:rPr>
        <w:t>] GMT+8, 2</w:t>
      </w:r>
      <w:r>
        <w:rPr>
          <w:b/>
          <w:color w:val="0070C0"/>
          <w:sz w:val="20"/>
          <w:szCs w:val="20"/>
        </w:rPr>
        <w:t>6</w:t>
      </w:r>
      <w:r w:rsidRPr="004166CF">
        <w:rPr>
          <w:b/>
          <w:color w:val="0070C0"/>
          <w:sz w:val="20"/>
          <w:szCs w:val="20"/>
        </w:rPr>
        <w:t xml:space="preserve"> May</w:t>
      </w:r>
    </w:p>
    <w:p w14:paraId="05BE60F1" w14:textId="77777777" w:rsidR="001B675F" w:rsidRPr="004E5A11" w:rsidRDefault="001B675F" w:rsidP="001B675F">
      <w:pPr>
        <w:shd w:val="clear" w:color="auto" w:fill="DAEEF3" w:themeFill="accent5" w:themeFillTint="33"/>
        <w:ind w:left="420"/>
        <w:rPr>
          <w:color w:val="0070C0"/>
        </w:rPr>
      </w:pPr>
      <w:r w:rsidRPr="004E5A11">
        <w:rPr>
          <w:color w:val="0070C0"/>
        </w:rPr>
        <w:t>Yes.</w:t>
      </w:r>
    </w:p>
    <w:p w14:paraId="7399A5C9" w14:textId="77777777" w:rsidR="001B675F" w:rsidRDefault="001B675F" w:rsidP="001B675F">
      <w:pPr>
        <w:rPr>
          <w:color w:val="FF0000"/>
        </w:rPr>
      </w:pPr>
    </w:p>
    <w:p w14:paraId="6879FE9D" w14:textId="77777777" w:rsidR="001B675F" w:rsidRPr="009F6FB9" w:rsidRDefault="001B675F" w:rsidP="009F6FB9">
      <w:pPr>
        <w:shd w:val="clear" w:color="auto" w:fill="DAEEF3" w:themeFill="accent5" w:themeFillTint="33"/>
        <w:ind w:left="420"/>
        <w:rPr>
          <w:b/>
          <w:color w:val="0070C0"/>
          <w:sz w:val="20"/>
          <w:szCs w:val="20"/>
        </w:rPr>
      </w:pPr>
      <w:r w:rsidRPr="009F6FB9">
        <w:rPr>
          <w:b/>
          <w:color w:val="0070C0"/>
          <w:sz w:val="20"/>
          <w:szCs w:val="20"/>
        </w:rPr>
        <w:t>Reply C-9 (3) [From:</w:t>
      </w:r>
      <w:r w:rsidRPr="009F6FB9">
        <w:rPr>
          <w:color w:val="0070C0"/>
          <w:sz w:val="20"/>
          <w:szCs w:val="20"/>
        </w:rPr>
        <w:t xml:space="preserve"> Wajid Malik (</w:t>
      </w:r>
      <w:proofErr w:type="spellStart"/>
      <w:r w:rsidRPr="009F6FB9">
        <w:rPr>
          <w:color w:val="0070C0"/>
          <w:sz w:val="20"/>
          <w:szCs w:val="20"/>
        </w:rPr>
        <w:t>Bitspace</w:t>
      </w:r>
      <w:proofErr w:type="spellEnd"/>
      <w:r w:rsidRPr="009F6FB9">
        <w:rPr>
          <w:color w:val="0070C0"/>
          <w:sz w:val="20"/>
          <w:szCs w:val="20"/>
        </w:rPr>
        <w:t>)</w:t>
      </w:r>
      <w:r w:rsidRPr="009F6FB9">
        <w:rPr>
          <w:b/>
          <w:color w:val="0070C0"/>
          <w:sz w:val="20"/>
          <w:szCs w:val="20"/>
        </w:rPr>
        <w:t>] 21:33 GMT+8, 28 May</w:t>
      </w:r>
    </w:p>
    <w:p w14:paraId="2B29AAC6" w14:textId="77777777" w:rsidR="001B675F" w:rsidRPr="009F6FB9" w:rsidRDefault="001B675F" w:rsidP="009F6FB9">
      <w:pPr>
        <w:shd w:val="clear" w:color="auto" w:fill="DAEEF3" w:themeFill="accent5" w:themeFillTint="33"/>
        <w:ind w:left="420"/>
        <w:rPr>
          <w:color w:val="0070C0"/>
        </w:rPr>
      </w:pPr>
      <w:proofErr w:type="spellStart"/>
      <w:r w:rsidRPr="009F6FB9">
        <w:rPr>
          <w:color w:val="0070C0"/>
        </w:rPr>
        <w:t>Bitspace</w:t>
      </w:r>
      <w:proofErr w:type="spellEnd"/>
      <w:r w:rsidRPr="009F6FB9">
        <w:rPr>
          <w:color w:val="0070C0"/>
        </w:rPr>
        <w:t xml:space="preserve"> agrees on combining article V and VI</w:t>
      </w:r>
    </w:p>
    <w:p w14:paraId="36846976" w14:textId="02C160C2" w:rsidR="004C4D3C" w:rsidRDefault="004C4D3C" w:rsidP="0056017C"/>
    <w:p w14:paraId="726E8E47" w14:textId="5A803447" w:rsidR="00831D1B" w:rsidRDefault="00831D1B" w:rsidP="0056017C"/>
    <w:p w14:paraId="03626289" w14:textId="77777777" w:rsidR="00831D1B" w:rsidRDefault="00831D1B" w:rsidP="0056017C"/>
    <w:p w14:paraId="3D1E15D8" w14:textId="77777777" w:rsidR="00831D1B" w:rsidRDefault="00831D1B" w:rsidP="00831D1B">
      <w:pPr>
        <w:shd w:val="clear" w:color="auto" w:fill="F2F2F2" w:themeFill="background1" w:themeFillShade="F2"/>
        <w:rPr>
          <w:b/>
          <w:sz w:val="20"/>
          <w:szCs w:val="20"/>
        </w:rPr>
      </w:pPr>
      <w:r>
        <w:rPr>
          <w:b/>
          <w:sz w:val="20"/>
          <w:szCs w:val="20"/>
        </w:rPr>
        <w:t xml:space="preserve">Proposal C-10 [From: </w:t>
      </w:r>
      <w:r>
        <w:rPr>
          <w:sz w:val="20"/>
          <w:szCs w:val="20"/>
        </w:rPr>
        <w:t>Josh Kauffman (EOS Canada)</w:t>
      </w:r>
      <w:r>
        <w:rPr>
          <w:b/>
          <w:sz w:val="20"/>
          <w:szCs w:val="20"/>
        </w:rPr>
        <w:t>] 0:28 GMT+8, 23 May</w:t>
      </w:r>
    </w:p>
    <w:p w14:paraId="4638DD81" w14:textId="77777777" w:rsidR="00831D1B" w:rsidRPr="002A0801" w:rsidRDefault="00831D1B" w:rsidP="00831D1B">
      <w:pPr>
        <w:shd w:val="clear" w:color="auto" w:fill="F2F2F2" w:themeFill="background1" w:themeFillShade="F2"/>
        <w:rPr>
          <w:b/>
          <w:sz w:val="20"/>
          <w:szCs w:val="20"/>
        </w:rPr>
      </w:pPr>
      <w:r w:rsidRPr="002A0801">
        <w:rPr>
          <w:b/>
          <w:sz w:val="20"/>
          <w:szCs w:val="20"/>
        </w:rPr>
        <w:t>Article VII - Agreement to Penalties</w:t>
      </w:r>
    </w:p>
    <w:p w14:paraId="0E967622" w14:textId="77777777" w:rsidR="00831D1B" w:rsidRDefault="00831D1B" w:rsidP="00831D1B">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3D3EA8C7" w14:textId="77777777" w:rsidR="00831D1B" w:rsidRDefault="00831D1B" w:rsidP="00831D1B"/>
    <w:p w14:paraId="27DDBD80"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00BB9DDD" w14:textId="77777777" w:rsidR="00831D1B" w:rsidRDefault="00831D1B" w:rsidP="00831D1B">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38A3C9E7" w14:textId="77777777" w:rsidR="00831D1B" w:rsidRPr="004166CF" w:rsidRDefault="00831D1B" w:rsidP="00831D1B">
      <w:pPr>
        <w:shd w:val="clear" w:color="auto" w:fill="FFFFFF" w:themeFill="background1"/>
        <w:ind w:left="420"/>
        <w:rPr>
          <w:color w:val="0070C0"/>
        </w:rPr>
      </w:pPr>
    </w:p>
    <w:p w14:paraId="7E85799C"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C-10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Pr>
          <w:color w:val="0070C0"/>
          <w:sz w:val="20"/>
          <w:szCs w:val="20"/>
        </w:rPr>
        <w:t>murali</w:t>
      </w:r>
      <w:proofErr w:type="spellEnd"/>
      <w:r w:rsidRPr="004166CF">
        <w:rPr>
          <w:b/>
          <w:color w:val="0070C0"/>
          <w:sz w:val="20"/>
          <w:szCs w:val="20"/>
        </w:rPr>
        <w:t>] GMT+8, 2</w:t>
      </w:r>
      <w:r>
        <w:rPr>
          <w:b/>
          <w:color w:val="0070C0"/>
          <w:sz w:val="20"/>
          <w:szCs w:val="20"/>
        </w:rPr>
        <w:t>6</w:t>
      </w:r>
      <w:r w:rsidRPr="004166CF">
        <w:rPr>
          <w:b/>
          <w:color w:val="0070C0"/>
          <w:sz w:val="20"/>
          <w:szCs w:val="20"/>
        </w:rPr>
        <w:t xml:space="preserve"> May</w:t>
      </w:r>
    </w:p>
    <w:p w14:paraId="6197410B" w14:textId="77777777" w:rsidR="00831D1B" w:rsidRDefault="00831D1B" w:rsidP="00831D1B">
      <w:pPr>
        <w:shd w:val="clear" w:color="auto" w:fill="DAEEF3" w:themeFill="accent5" w:themeFillTint="33"/>
        <w:ind w:left="420"/>
        <w:rPr>
          <w:b/>
          <w:sz w:val="20"/>
          <w:szCs w:val="20"/>
        </w:rPr>
      </w:pPr>
      <w:r w:rsidRPr="0040093B">
        <w:rPr>
          <w:color w:val="0070C0"/>
        </w:rPr>
        <w:t>Article VII should be left on its own and not combined with arbitration articles.</w:t>
      </w:r>
    </w:p>
    <w:p w14:paraId="08E23678" w14:textId="77777777" w:rsidR="00831D1B" w:rsidRDefault="00831D1B" w:rsidP="00831D1B">
      <w:pPr>
        <w:rPr>
          <w:color w:val="FF0000"/>
        </w:rPr>
      </w:pPr>
    </w:p>
    <w:p w14:paraId="69505E00" w14:textId="77777777" w:rsidR="00831D1B" w:rsidRDefault="00831D1B" w:rsidP="00831D1B">
      <w:pPr>
        <w:rPr>
          <w:color w:val="FF0000"/>
        </w:rPr>
      </w:pPr>
    </w:p>
    <w:p w14:paraId="4B331FFC" w14:textId="77777777" w:rsidR="00831D1B" w:rsidRDefault="00831D1B" w:rsidP="00831D1B">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35ED54D" w14:textId="77777777" w:rsidR="00831D1B" w:rsidRPr="002A0801" w:rsidRDefault="00831D1B" w:rsidP="00831D1B">
      <w:pPr>
        <w:shd w:val="clear" w:color="auto" w:fill="F2F2F2" w:themeFill="background1" w:themeFillShade="F2"/>
        <w:rPr>
          <w:b/>
          <w:sz w:val="20"/>
          <w:szCs w:val="20"/>
        </w:rPr>
      </w:pPr>
      <w:r w:rsidRPr="002A0801">
        <w:rPr>
          <w:b/>
          <w:sz w:val="20"/>
          <w:szCs w:val="20"/>
        </w:rPr>
        <w:t>Article IX - Establishes Arbitration Forums</w:t>
      </w:r>
    </w:p>
    <w:p w14:paraId="68299AC6" w14:textId="77777777" w:rsidR="00831D1B" w:rsidRDefault="00831D1B" w:rsidP="00831D1B">
      <w:pPr>
        <w:shd w:val="clear" w:color="auto" w:fill="F2F2F2" w:themeFill="background1" w:themeFillShade="F2"/>
      </w:pPr>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1F2399CA" w14:textId="77777777" w:rsidR="00831D1B" w:rsidRDefault="00831D1B" w:rsidP="00831D1B"/>
    <w:p w14:paraId="33CF9786" w14:textId="77777777" w:rsidR="00831D1B" w:rsidRPr="004166CF" w:rsidRDefault="00831D1B" w:rsidP="00831D1B">
      <w:pPr>
        <w:shd w:val="clear" w:color="auto" w:fill="DAEEF3" w:themeFill="accent5" w:themeFillTint="33"/>
        <w:ind w:left="420"/>
        <w:rPr>
          <w:b/>
          <w:color w:val="0070C0"/>
          <w:sz w:val="20"/>
          <w:szCs w:val="20"/>
        </w:rPr>
      </w:pPr>
      <w:r w:rsidRPr="004166CF">
        <w:rPr>
          <w:b/>
          <w:color w:val="0070C0"/>
          <w:sz w:val="20"/>
          <w:szCs w:val="20"/>
        </w:rPr>
        <w:t xml:space="preserve">Reply C-11 (1)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8:21 GMT+8, 24 May</w:t>
      </w:r>
    </w:p>
    <w:p w14:paraId="3DF4D1E9" w14:textId="77777777" w:rsidR="00831D1B" w:rsidRPr="004166CF" w:rsidRDefault="00831D1B" w:rsidP="00831D1B">
      <w:pPr>
        <w:shd w:val="clear" w:color="auto" w:fill="DAEEF3" w:themeFill="accent5" w:themeFillTint="33"/>
        <w:ind w:left="420"/>
        <w:rPr>
          <w:color w:val="0070C0"/>
        </w:rPr>
      </w:pPr>
      <w:r w:rsidRPr="004166CF">
        <w:rPr>
          <w:color w:val="0070C0"/>
        </w:rPr>
        <w:t>There is a formal name for the procedure being suggested which is mediation. This is a voluntary arrangement where a 3rd party (the mediator) helps the 2 parties reach a non-binding agreement.</w:t>
      </w:r>
    </w:p>
    <w:p w14:paraId="7425B680" w14:textId="77777777" w:rsidR="00831D1B" w:rsidRPr="004166CF" w:rsidRDefault="00831D1B" w:rsidP="00831D1B">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65D74B0D" w14:textId="77777777" w:rsidR="00831D1B" w:rsidRPr="004166CF" w:rsidRDefault="00831D1B" w:rsidP="00831D1B">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0F6729FC" w14:textId="77777777" w:rsidR="00831D1B" w:rsidRPr="004166CF" w:rsidRDefault="00831D1B" w:rsidP="00831D1B">
      <w:pPr>
        <w:ind w:left="420"/>
        <w:rPr>
          <w:color w:val="0070C0"/>
        </w:rPr>
      </w:pPr>
    </w:p>
    <w:p w14:paraId="03C2707B"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5561E08B" w14:textId="77777777" w:rsidR="00831D1B" w:rsidRPr="004166CF" w:rsidRDefault="00831D1B" w:rsidP="00831D1B">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26F027BD" w14:textId="77777777" w:rsidR="00831D1B" w:rsidRDefault="00831D1B" w:rsidP="00831D1B">
      <w:pPr>
        <w:rPr>
          <w:color w:val="0070C0"/>
        </w:rPr>
      </w:pPr>
    </w:p>
    <w:p w14:paraId="66313F12" w14:textId="77777777" w:rsidR="00831D1B" w:rsidRPr="00A71CA1" w:rsidRDefault="00831D1B" w:rsidP="00831D1B">
      <w:pPr>
        <w:shd w:val="clear" w:color="auto" w:fill="DAEEF3" w:themeFill="accent5" w:themeFillTint="33"/>
        <w:ind w:left="420"/>
        <w:rPr>
          <w:color w:val="0070C0"/>
        </w:rPr>
      </w:pPr>
      <w:r w:rsidRPr="00A71CA1">
        <w:rPr>
          <w:b/>
          <w:color w:val="0070C0"/>
          <w:sz w:val="20"/>
          <w:szCs w:val="20"/>
        </w:rPr>
        <w:t>Reply C-11 (3) [From:</w:t>
      </w:r>
      <w:r w:rsidRPr="00A71CA1">
        <w:rPr>
          <w:color w:val="0070C0"/>
          <w:sz w:val="20"/>
          <w:szCs w:val="20"/>
        </w:rPr>
        <w:t xml:space="preserve"> Josh Kauffman</w:t>
      </w:r>
      <w:r w:rsidRPr="00A71CA1">
        <w:rPr>
          <w:b/>
          <w:color w:val="0070C0"/>
          <w:sz w:val="20"/>
          <w:szCs w:val="20"/>
        </w:rPr>
        <w:t>] 9:27 GMT+8, 25 May</w:t>
      </w:r>
    </w:p>
    <w:p w14:paraId="0A4D8556" w14:textId="77777777" w:rsidR="00831D1B" w:rsidRPr="00A71CA1" w:rsidRDefault="00831D1B" w:rsidP="00831D1B">
      <w:pPr>
        <w:shd w:val="clear" w:color="auto" w:fill="DAEEF3" w:themeFill="accent5" w:themeFillTint="33"/>
        <w:ind w:left="420"/>
        <w:rPr>
          <w:color w:val="0070C0"/>
        </w:rPr>
      </w:pPr>
      <w:r w:rsidRPr="00A71CA1">
        <w:rPr>
          <w:color w:val="0070C0"/>
        </w:rPr>
        <w:t>Thank you for clearing that up for me Moti and Thomas</w:t>
      </w:r>
    </w:p>
    <w:p w14:paraId="5B00E804" w14:textId="77777777" w:rsidR="00831D1B" w:rsidRDefault="00831D1B" w:rsidP="00831D1B">
      <w:pPr>
        <w:rPr>
          <w:color w:val="FF0000"/>
        </w:rPr>
      </w:pPr>
    </w:p>
    <w:p w14:paraId="27FEFBE8" w14:textId="77777777" w:rsidR="00831D1B" w:rsidRDefault="00831D1B" w:rsidP="00831D1B">
      <w:pPr>
        <w:rPr>
          <w:color w:val="FF0000"/>
        </w:rPr>
      </w:pPr>
    </w:p>
    <w:p w14:paraId="7C12C300" w14:textId="77777777" w:rsidR="00831D1B" w:rsidRDefault="00831D1B" w:rsidP="00831D1B">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76CFE164" w14:textId="77777777" w:rsidR="00831D1B" w:rsidRPr="002A0801" w:rsidRDefault="00831D1B" w:rsidP="00831D1B">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006A60D" w14:textId="77777777" w:rsidR="00831D1B" w:rsidRDefault="00831D1B" w:rsidP="00831D1B">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3A1D09C7" w14:textId="77777777" w:rsidR="00831D1B" w:rsidRDefault="00831D1B" w:rsidP="00831D1B"/>
    <w:p w14:paraId="070CF4F5"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171E106E" w14:textId="77777777" w:rsidR="00831D1B" w:rsidRPr="004166CF" w:rsidRDefault="00831D1B" w:rsidP="00831D1B">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776912FD" w14:textId="77777777" w:rsidR="00831D1B" w:rsidRDefault="00831D1B" w:rsidP="00831D1B"/>
    <w:p w14:paraId="150A7B9C" w14:textId="77777777" w:rsidR="00831D1B" w:rsidRPr="00A71CA1" w:rsidRDefault="00831D1B" w:rsidP="00831D1B">
      <w:pPr>
        <w:shd w:val="clear" w:color="auto" w:fill="DAEEF3" w:themeFill="accent5" w:themeFillTint="33"/>
        <w:ind w:left="420"/>
        <w:rPr>
          <w:color w:val="0070C0"/>
        </w:rPr>
      </w:pPr>
      <w:r w:rsidRPr="00A71CA1">
        <w:rPr>
          <w:b/>
          <w:color w:val="0070C0"/>
          <w:sz w:val="20"/>
          <w:szCs w:val="20"/>
        </w:rPr>
        <w:t>Reply C-12 (2) [From:</w:t>
      </w:r>
      <w:r w:rsidRPr="00A71CA1">
        <w:rPr>
          <w:color w:val="0070C0"/>
          <w:sz w:val="20"/>
          <w:szCs w:val="20"/>
        </w:rPr>
        <w:t xml:space="preserve"> Josh Kauffman</w:t>
      </w:r>
      <w:r w:rsidRPr="00A71CA1">
        <w:rPr>
          <w:b/>
          <w:color w:val="0070C0"/>
          <w:sz w:val="20"/>
          <w:szCs w:val="20"/>
        </w:rPr>
        <w:t>] 9:28 GMT+8, 25 May</w:t>
      </w:r>
    </w:p>
    <w:p w14:paraId="4E34C159" w14:textId="77777777" w:rsidR="00831D1B" w:rsidRPr="00A71CA1" w:rsidRDefault="00831D1B" w:rsidP="00831D1B">
      <w:pPr>
        <w:shd w:val="clear" w:color="auto" w:fill="DAEEF3" w:themeFill="accent5" w:themeFillTint="33"/>
        <w:ind w:left="420"/>
        <w:rPr>
          <w:color w:val="0070C0"/>
        </w:rPr>
      </w:pPr>
      <w:r w:rsidRPr="00A71CA1">
        <w:rPr>
          <w:color w:val="0070C0"/>
        </w:rPr>
        <w:t>If it helps to acquiesce the SEC, I'm all for it!</w:t>
      </w:r>
    </w:p>
    <w:p w14:paraId="5C57378F" w14:textId="24062CEB" w:rsidR="00831D1B" w:rsidRDefault="00831D1B" w:rsidP="0056017C"/>
    <w:p w14:paraId="1BF604E5" w14:textId="482690A5" w:rsidR="00831D1B" w:rsidRDefault="00831D1B" w:rsidP="0056017C"/>
    <w:p w14:paraId="3E36D562" w14:textId="77777777" w:rsidR="00831D1B" w:rsidRDefault="00831D1B" w:rsidP="00831D1B">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 23 May</w:t>
      </w:r>
    </w:p>
    <w:p w14:paraId="58A4E160" w14:textId="77777777" w:rsidR="00831D1B" w:rsidRPr="002A0801" w:rsidRDefault="00831D1B" w:rsidP="00831D1B">
      <w:pPr>
        <w:shd w:val="clear" w:color="auto" w:fill="F2F2F2" w:themeFill="background1" w:themeFillShade="F2"/>
        <w:rPr>
          <w:b/>
          <w:sz w:val="20"/>
          <w:szCs w:val="20"/>
        </w:rPr>
      </w:pPr>
      <w:r w:rsidRPr="002A0801">
        <w:rPr>
          <w:b/>
          <w:sz w:val="20"/>
          <w:szCs w:val="20"/>
        </w:rPr>
        <w:t xml:space="preserve">Article XVI </w:t>
      </w:r>
      <w:r>
        <w:rPr>
          <w:b/>
          <w:sz w:val="20"/>
          <w:szCs w:val="20"/>
        </w:rPr>
        <w:t xml:space="preserve">- </w:t>
      </w:r>
      <w:r w:rsidRPr="002A0801">
        <w:rPr>
          <w:b/>
          <w:sz w:val="20"/>
          <w:szCs w:val="20"/>
        </w:rPr>
        <w:t xml:space="preserve">Amendment </w:t>
      </w:r>
    </w:p>
    <w:p w14:paraId="4866F25F" w14:textId="77777777" w:rsidR="00831D1B" w:rsidRDefault="00831D1B" w:rsidP="00831D1B">
      <w:pPr>
        <w:shd w:val="clear" w:color="auto" w:fill="F2F2F2" w:themeFill="background1" w:themeFillShade="F2"/>
      </w:pPr>
      <w:r>
        <w:t xml:space="preserve">If we're holding the BP Agreement and the Arb Agreement to the same standards as the Const. articles, then why are we breaking them out into separate docs? I thought the point was to make it easier to change and amend things as needed. This negates that. </w:t>
      </w:r>
    </w:p>
    <w:p w14:paraId="306CFFD4" w14:textId="77777777" w:rsidR="00831D1B" w:rsidRDefault="00831D1B" w:rsidP="00831D1B">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609F2F45" w14:textId="77777777" w:rsidR="00831D1B" w:rsidRDefault="00831D1B" w:rsidP="00831D1B"/>
    <w:p w14:paraId="55E5604D"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5BAC5BF0"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(To the Part: </w:t>
      </w:r>
      <w:r w:rsidRPr="004166CF">
        <w:rPr>
          <w:i/>
          <w:color w:val="0070C0"/>
        </w:rPr>
        <w:t>If we're holding the BP Agreement and the Arb Agreement to the same standards as the Const. articles, then why are we breaking them out into separate docs? I thought the point was to make it easier to change and amend things as needed. This negates that.</w:t>
      </w:r>
      <w:r w:rsidRPr="004166CF">
        <w:rPr>
          <w:color w:val="0070C0"/>
        </w:rPr>
        <w:t>)</w:t>
      </w:r>
    </w:p>
    <w:p w14:paraId="7E4FEA97" w14:textId="77777777" w:rsidR="00831D1B" w:rsidRPr="004166CF" w:rsidRDefault="00831D1B" w:rsidP="00831D1B">
      <w:pPr>
        <w:shd w:val="clear" w:color="auto" w:fill="DAEEF3" w:themeFill="accent5" w:themeFillTint="33"/>
        <w:ind w:left="420"/>
        <w:rPr>
          <w:color w:val="0070C0"/>
        </w:rPr>
      </w:pPr>
      <w:r w:rsidRPr="004166CF">
        <w:rPr>
          <w:color w:val="0070C0"/>
        </w:rPr>
        <w:t>The documents are equal in stature but differ in content. The BP Agreement binds BPs only. The approach of having a constitution augmented with specific documents is a common and long-standing design approach, though you may personally be unfamiliar with it.</w:t>
      </w:r>
    </w:p>
    <w:p w14:paraId="5AE78BFB" w14:textId="77777777" w:rsidR="00831D1B" w:rsidRPr="004166CF" w:rsidRDefault="00831D1B" w:rsidP="00831D1B">
      <w:pPr>
        <w:ind w:left="420"/>
        <w:rPr>
          <w:color w:val="0070C0"/>
        </w:rPr>
      </w:pPr>
    </w:p>
    <w:p w14:paraId="7FF1F006" w14:textId="77777777" w:rsidR="00831D1B" w:rsidRPr="004166CF" w:rsidRDefault="00831D1B" w:rsidP="00831D1B">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7F922032"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(To the Part: </w:t>
      </w:r>
      <w:r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Pr="004166CF">
        <w:rPr>
          <w:color w:val="0070C0"/>
        </w:rPr>
        <w:t>)</w:t>
      </w:r>
    </w:p>
    <w:p w14:paraId="23EA0E7C" w14:textId="77777777" w:rsidR="00831D1B" w:rsidRPr="004166CF" w:rsidRDefault="00831D1B" w:rsidP="00831D1B">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w:t>
      </w:r>
      <w:r w:rsidRPr="004166CF">
        <w:rPr>
          <w:color w:val="0070C0"/>
        </w:rPr>
        <w:lastRenderedPageBreak/>
        <w:t xml:space="preserve">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653A694F" w14:textId="77777777" w:rsidR="00831D1B" w:rsidRDefault="00831D1B" w:rsidP="00831D1B">
      <w:pPr>
        <w:rPr>
          <w:b/>
          <w:color w:val="FF0000"/>
          <w:sz w:val="20"/>
          <w:szCs w:val="20"/>
        </w:rPr>
      </w:pPr>
    </w:p>
    <w:p w14:paraId="0CE6F9BB" w14:textId="77777777" w:rsidR="00831D1B" w:rsidRPr="00A71CA1" w:rsidRDefault="00831D1B" w:rsidP="00831D1B">
      <w:pPr>
        <w:shd w:val="clear" w:color="auto" w:fill="DAEEF3" w:themeFill="accent5" w:themeFillTint="33"/>
        <w:ind w:left="420"/>
        <w:rPr>
          <w:color w:val="0070C0"/>
        </w:rPr>
      </w:pPr>
      <w:r w:rsidRPr="00A71CA1">
        <w:rPr>
          <w:b/>
          <w:color w:val="0070C0"/>
          <w:sz w:val="20"/>
          <w:szCs w:val="20"/>
        </w:rPr>
        <w:t>Reply C-13 (3) [From:</w:t>
      </w:r>
      <w:r w:rsidRPr="00A71CA1">
        <w:rPr>
          <w:color w:val="0070C0"/>
          <w:sz w:val="20"/>
          <w:szCs w:val="20"/>
        </w:rPr>
        <w:t xml:space="preserve"> Josh Kauffman</w:t>
      </w:r>
      <w:r w:rsidRPr="00A71CA1">
        <w:rPr>
          <w:b/>
          <w:color w:val="0070C0"/>
          <w:sz w:val="20"/>
          <w:szCs w:val="20"/>
        </w:rPr>
        <w:t>] 9:29 GMT+8, 25 May</w:t>
      </w:r>
    </w:p>
    <w:p w14:paraId="14074258" w14:textId="77777777" w:rsidR="00831D1B" w:rsidRPr="00A71CA1" w:rsidRDefault="00831D1B" w:rsidP="00831D1B">
      <w:pPr>
        <w:shd w:val="clear" w:color="auto" w:fill="DAEEF3" w:themeFill="accent5" w:themeFillTint="33"/>
        <w:ind w:left="420"/>
        <w:rPr>
          <w:color w:val="0070C0"/>
          <w:sz w:val="20"/>
          <w:szCs w:val="20"/>
        </w:rPr>
      </w:pPr>
      <w:r w:rsidRPr="00A71CA1">
        <w:rPr>
          <w:color w:val="0070C0"/>
          <w:sz w:val="20"/>
          <w:szCs w:val="20"/>
        </w:rPr>
        <w:t>(To Reply C-13(1))</w:t>
      </w:r>
    </w:p>
    <w:p w14:paraId="7588E16A" w14:textId="77777777" w:rsidR="00831D1B" w:rsidRPr="00A71CA1" w:rsidRDefault="00831D1B" w:rsidP="00831D1B">
      <w:pPr>
        <w:shd w:val="clear" w:color="auto" w:fill="DAEEF3" w:themeFill="accent5" w:themeFillTint="33"/>
        <w:ind w:left="420"/>
        <w:rPr>
          <w:color w:val="0070C0"/>
          <w:sz w:val="20"/>
          <w:szCs w:val="20"/>
        </w:rPr>
      </w:pPr>
      <w:r w:rsidRPr="00A71CA1">
        <w:rPr>
          <w:color w:val="0070C0"/>
          <w:sz w:val="20"/>
          <w:szCs w:val="20"/>
        </w:rPr>
        <w:t>Correct, unfamiliar. Understood and stand down.</w:t>
      </w:r>
    </w:p>
    <w:p w14:paraId="1F3C893C" w14:textId="77777777" w:rsidR="00831D1B" w:rsidRDefault="00831D1B" w:rsidP="00831D1B">
      <w:pPr>
        <w:rPr>
          <w:b/>
          <w:color w:val="FF0000"/>
          <w:sz w:val="20"/>
          <w:szCs w:val="20"/>
        </w:rPr>
      </w:pPr>
    </w:p>
    <w:p w14:paraId="706981A9" w14:textId="77777777" w:rsidR="00831D1B" w:rsidRPr="00A71CA1" w:rsidRDefault="00831D1B" w:rsidP="00831D1B">
      <w:pPr>
        <w:shd w:val="clear" w:color="auto" w:fill="DAEEF3" w:themeFill="accent5" w:themeFillTint="33"/>
        <w:ind w:left="420"/>
        <w:rPr>
          <w:color w:val="0070C0"/>
        </w:rPr>
      </w:pPr>
      <w:r w:rsidRPr="00A71CA1">
        <w:rPr>
          <w:b/>
          <w:color w:val="0070C0"/>
          <w:sz w:val="20"/>
          <w:szCs w:val="20"/>
        </w:rPr>
        <w:t>Reply C-13 (4) [From:</w:t>
      </w:r>
      <w:r w:rsidRPr="00A71CA1">
        <w:rPr>
          <w:color w:val="0070C0"/>
          <w:sz w:val="20"/>
          <w:szCs w:val="20"/>
        </w:rPr>
        <w:t xml:space="preserve"> Josh Kauffman</w:t>
      </w:r>
      <w:r w:rsidRPr="00A71CA1">
        <w:rPr>
          <w:b/>
          <w:color w:val="0070C0"/>
          <w:sz w:val="20"/>
          <w:szCs w:val="20"/>
        </w:rPr>
        <w:t>] 9:31 GMT+8, 25 May</w:t>
      </w:r>
    </w:p>
    <w:p w14:paraId="1AA01972" w14:textId="77777777" w:rsidR="00831D1B" w:rsidRPr="00A71CA1" w:rsidRDefault="00831D1B" w:rsidP="00831D1B">
      <w:pPr>
        <w:shd w:val="clear" w:color="auto" w:fill="DAEEF3" w:themeFill="accent5" w:themeFillTint="33"/>
        <w:ind w:left="420"/>
        <w:rPr>
          <w:color w:val="0070C0"/>
          <w:sz w:val="20"/>
          <w:szCs w:val="20"/>
        </w:rPr>
      </w:pPr>
      <w:r w:rsidRPr="00A71CA1">
        <w:rPr>
          <w:color w:val="0070C0"/>
          <w:sz w:val="20"/>
          <w:szCs w:val="20"/>
        </w:rPr>
        <w:t>(To Reply C-13(2))</w:t>
      </w:r>
    </w:p>
    <w:p w14:paraId="0AFCF75E" w14:textId="77777777" w:rsidR="00831D1B" w:rsidRPr="00A71CA1" w:rsidRDefault="00831D1B" w:rsidP="00831D1B">
      <w:pPr>
        <w:shd w:val="clear" w:color="auto" w:fill="DAEEF3" w:themeFill="accent5" w:themeFillTint="33"/>
        <w:ind w:left="420"/>
        <w:rPr>
          <w:color w:val="0070C0"/>
          <w:sz w:val="20"/>
          <w:szCs w:val="20"/>
        </w:rPr>
      </w:pPr>
      <w:r w:rsidRPr="00A71CA1">
        <w:rPr>
          <w:color w:val="0070C0"/>
          <w:sz w:val="20"/>
          <w:szCs w:val="20"/>
        </w:rPr>
        <w:t>I'm totally for the filing fee, but just don't understand the fact that only 900 of the 1000 EOS gets returned if it passes. If it passes, that means it was a public good, but that one individual who did they good job to propose it now has to pay? And seek WP funding to make them whole? I may be missing something still?</w:t>
      </w:r>
    </w:p>
    <w:p w14:paraId="322A3B4C" w14:textId="13729FC1" w:rsidR="00831D1B" w:rsidRDefault="00831D1B" w:rsidP="00831D1B">
      <w:pPr>
        <w:widowControl/>
        <w:jc w:val="left"/>
        <w:rPr>
          <w:b/>
          <w:color w:val="FF0000"/>
          <w:sz w:val="20"/>
          <w:szCs w:val="20"/>
        </w:rPr>
      </w:pPr>
    </w:p>
    <w:p w14:paraId="2F6771F3" w14:textId="77777777" w:rsidR="009F6FB9" w:rsidRDefault="009F6FB9" w:rsidP="00831D1B">
      <w:pPr>
        <w:widowControl/>
        <w:jc w:val="left"/>
        <w:rPr>
          <w:b/>
          <w:sz w:val="24"/>
          <w:szCs w:val="24"/>
        </w:rPr>
      </w:pPr>
    </w:p>
    <w:p w14:paraId="1931AD46" w14:textId="77777777" w:rsidR="00831D1B" w:rsidRDefault="00831D1B" w:rsidP="00831D1B">
      <w:pPr>
        <w:widowControl/>
        <w:jc w:val="left"/>
        <w:rPr>
          <w:b/>
          <w:sz w:val="24"/>
          <w:szCs w:val="24"/>
        </w:rPr>
      </w:pPr>
    </w:p>
    <w:p w14:paraId="21D12807" w14:textId="58D4A371" w:rsidR="00831D1B" w:rsidRDefault="00831D1B" w:rsidP="00831D1B">
      <w:pPr>
        <w:shd w:val="clear" w:color="auto" w:fill="F2F2F2" w:themeFill="background1" w:themeFillShade="F2"/>
        <w:rPr>
          <w:color w:val="FF0000"/>
        </w:rPr>
      </w:pPr>
      <w:r>
        <w:rPr>
          <w:b/>
          <w:sz w:val="20"/>
          <w:szCs w:val="20"/>
        </w:rPr>
        <w:t>Proposal C-14</w:t>
      </w:r>
      <w:r w:rsidR="009F6FB9">
        <w:rPr>
          <w:b/>
          <w:sz w:val="20"/>
          <w:szCs w:val="20"/>
        </w:rPr>
        <w:t xml:space="preserve"> </w:t>
      </w:r>
      <w:r>
        <w:rPr>
          <w:b/>
          <w:sz w:val="20"/>
          <w:szCs w:val="20"/>
        </w:rPr>
        <w:t>[From: Mao</w:t>
      </w:r>
      <w:r>
        <w:rPr>
          <w:sz w:val="20"/>
          <w:szCs w:val="20"/>
        </w:rPr>
        <w:t xml:space="preserve"> (EOSREAL)</w:t>
      </w:r>
      <w:r>
        <w:rPr>
          <w:b/>
          <w:sz w:val="20"/>
          <w:szCs w:val="20"/>
        </w:rPr>
        <w:t>] 16:00 GMT+8, 24 May</w:t>
      </w:r>
    </w:p>
    <w:p w14:paraId="6FF966F6" w14:textId="77777777" w:rsidR="00831D1B" w:rsidRPr="002A0801" w:rsidRDefault="00831D1B" w:rsidP="00831D1B">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4DEFE413" w14:textId="77777777" w:rsidR="00831D1B" w:rsidRPr="0088784A" w:rsidRDefault="00831D1B" w:rsidP="00831D1B">
      <w:pPr>
        <w:shd w:val="clear" w:color="auto" w:fill="F2F2F2" w:themeFill="background1" w:themeFillShade="F2"/>
      </w:pPr>
      <w:r>
        <w:t>Shall we change the “Malta” to “Republic of Malta” to make it more formal?</w:t>
      </w:r>
    </w:p>
    <w:p w14:paraId="0A87E06A" w14:textId="19B8E727" w:rsidR="00831D1B" w:rsidRDefault="00831D1B" w:rsidP="0056017C"/>
    <w:p w14:paraId="65886FD3" w14:textId="63E09606" w:rsidR="00831D1B" w:rsidRDefault="00831D1B" w:rsidP="0056017C"/>
    <w:p w14:paraId="1FF8DC76" w14:textId="77777777" w:rsidR="009F6FB9" w:rsidRDefault="009F6FB9" w:rsidP="009F6FB9">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292E62F3" w14:textId="77777777" w:rsidR="009F6FB9" w:rsidRPr="007846D6" w:rsidRDefault="009F6FB9" w:rsidP="009F6FB9">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7396D413" w14:textId="77777777" w:rsidR="009F6FB9" w:rsidRDefault="009F6FB9" w:rsidP="009F6FB9">
      <w:pPr>
        <w:shd w:val="clear" w:color="auto" w:fill="F2F2F2" w:themeFill="background1" w:themeFillShade="F2"/>
      </w:pPr>
      <w:r>
        <w:t xml:space="preserve">Can we add the </w:t>
      </w:r>
      <w:proofErr w:type="gramStart"/>
      <w:r>
        <w:t>following:</w:t>
      </w:r>
      <w:proofErr w:type="gramEnd"/>
    </w:p>
    <w:p w14:paraId="7C52C7E6" w14:textId="77777777" w:rsidR="009F6FB9" w:rsidRDefault="009F6FB9" w:rsidP="009F6FB9">
      <w:pPr>
        <w:shd w:val="clear" w:color="auto" w:fill="F2F2F2" w:themeFill="background1" w:themeFillShade="F2"/>
      </w:pPr>
      <w:r>
        <w:t xml:space="preserve">1. </w:t>
      </w:r>
      <w:r w:rsidRPr="00930EFE">
        <w:t>Exchange can vote exchange’s own</w:t>
      </w:r>
    </w:p>
    <w:p w14:paraId="0ECBAB15" w14:textId="77777777" w:rsidR="009F6FB9" w:rsidRDefault="009F6FB9" w:rsidP="009F6FB9">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366F0717" w14:textId="77777777" w:rsidR="009F6FB9" w:rsidRDefault="009F6FB9" w:rsidP="009F6FB9"/>
    <w:p w14:paraId="5C6FDB9D" w14:textId="77777777" w:rsidR="009F6FB9" w:rsidRPr="00A71CA1" w:rsidRDefault="009F6FB9" w:rsidP="009F6FB9">
      <w:pPr>
        <w:shd w:val="clear" w:color="auto" w:fill="DAEEF3" w:themeFill="accent5" w:themeFillTint="33"/>
        <w:ind w:left="420"/>
        <w:rPr>
          <w:color w:val="0070C0"/>
        </w:rPr>
      </w:pPr>
      <w:r w:rsidRPr="00A71CA1">
        <w:rPr>
          <w:b/>
          <w:color w:val="0070C0"/>
          <w:sz w:val="20"/>
          <w:szCs w:val="20"/>
        </w:rPr>
        <w:t>Reply C-15 (1) [From:</w:t>
      </w:r>
      <w:r w:rsidRPr="00A71CA1">
        <w:rPr>
          <w:color w:val="0070C0"/>
          <w:sz w:val="20"/>
          <w:szCs w:val="20"/>
        </w:rPr>
        <w:t xml:space="preserve"> Josh Kauffman</w:t>
      </w:r>
      <w:r w:rsidRPr="00A71CA1">
        <w:rPr>
          <w:b/>
          <w:color w:val="0070C0"/>
          <w:sz w:val="20"/>
          <w:szCs w:val="20"/>
        </w:rPr>
        <w:t>] 8:37 GMT+8, 25 May</w:t>
      </w:r>
    </w:p>
    <w:p w14:paraId="4A490335" w14:textId="77777777" w:rsidR="009F6FB9" w:rsidRPr="00A71CA1" w:rsidRDefault="009F6FB9" w:rsidP="009F6FB9">
      <w:pPr>
        <w:shd w:val="clear" w:color="auto" w:fill="DAEEF3" w:themeFill="accent5" w:themeFillTint="33"/>
        <w:ind w:left="420"/>
        <w:rPr>
          <w:color w:val="0070C0"/>
        </w:rPr>
      </w:pPr>
      <w:r w:rsidRPr="00A71CA1">
        <w:rPr>
          <w:color w:val="0070C0"/>
        </w:rPr>
        <w:t>To me, if we were to include something like this, it should be rolled out into its own Article. I would suggest something like: "Any entity that assumes custody of another entity/</w:t>
      </w:r>
      <w:proofErr w:type="gramStart"/>
      <w:r w:rsidRPr="00A71CA1">
        <w:rPr>
          <w:color w:val="0070C0"/>
        </w:rPr>
        <w:t>users</w:t>
      </w:r>
      <w:proofErr w:type="gramEnd"/>
      <w:r w:rsidRPr="00A71CA1">
        <w:rPr>
          <w:color w:val="0070C0"/>
        </w:rPr>
        <w:t xml:space="preserve"> tokens, cannot utilize the vote function of those tokens without the explicit and expressed consent of that user." I would personally like to add in something like: "They must also offer the ability to provide custodianship while allowing no votes to be cast by that </w:t>
      </w:r>
      <w:proofErr w:type="gramStart"/>
      <w:r w:rsidRPr="00A71CA1">
        <w:rPr>
          <w:color w:val="0070C0"/>
        </w:rPr>
        <w:t>users</w:t>
      </w:r>
      <w:proofErr w:type="gramEnd"/>
      <w:r w:rsidRPr="00A71CA1">
        <w:rPr>
          <w:color w:val="0070C0"/>
        </w:rPr>
        <w:t xml:space="preserve"> tokens." Although this is a positive right. And probably could be worded better. But this shouldn't be aimed directly at exchanges, but at </w:t>
      </w:r>
      <w:proofErr w:type="gramStart"/>
      <w:r w:rsidRPr="00A71CA1">
        <w:rPr>
          <w:color w:val="0070C0"/>
        </w:rPr>
        <w:t>custodians as a whole</w:t>
      </w:r>
      <w:proofErr w:type="gramEnd"/>
      <w:r w:rsidRPr="00A71CA1">
        <w:rPr>
          <w:color w:val="0070C0"/>
        </w:rPr>
        <w:t>.</w:t>
      </w:r>
    </w:p>
    <w:p w14:paraId="6E0CD4AE" w14:textId="77777777" w:rsidR="009F6FB9" w:rsidRPr="00A71CA1" w:rsidRDefault="009F6FB9" w:rsidP="009F6FB9">
      <w:pPr>
        <w:shd w:val="clear" w:color="auto" w:fill="DAEEF3" w:themeFill="accent5" w:themeFillTint="33"/>
        <w:ind w:left="420"/>
        <w:rPr>
          <w:color w:val="0070C0"/>
        </w:rPr>
      </w:pPr>
      <w:r w:rsidRPr="00A71CA1">
        <w:rPr>
          <w:color w:val="0070C0"/>
        </w:rPr>
        <w:t xml:space="preserve">Further, I think that Thomas will probably reply that this is covered by another article somehow already, or a </w:t>
      </w:r>
      <w:proofErr w:type="spellStart"/>
      <w:r w:rsidRPr="00A71CA1">
        <w:rPr>
          <w:color w:val="0070C0"/>
        </w:rPr>
        <w:t>ricardian</w:t>
      </w:r>
      <w:proofErr w:type="spellEnd"/>
      <w:r w:rsidRPr="00A71CA1">
        <w:rPr>
          <w:color w:val="0070C0"/>
        </w:rPr>
        <w:t xml:space="preserve"> contract somewhere that I'm not currently aware of, but I do think that the extreme fear that people have about this warrants its own clear article in t</w:t>
      </w:r>
      <w:r>
        <w:rPr>
          <w:color w:val="0070C0"/>
        </w:rPr>
        <w:t>he Const.</w:t>
      </w:r>
    </w:p>
    <w:p w14:paraId="4BB4D710" w14:textId="2E8B5204" w:rsidR="009F6FB9" w:rsidRDefault="009F6FB9" w:rsidP="009F6FB9">
      <w:pPr>
        <w:rPr>
          <w:color w:val="FF0000"/>
        </w:rPr>
      </w:pPr>
    </w:p>
    <w:p w14:paraId="31D63C05" w14:textId="77777777" w:rsidR="009F6FB9" w:rsidRDefault="009F6FB9" w:rsidP="009F6FB9">
      <w:pPr>
        <w:rPr>
          <w:color w:val="FF0000"/>
        </w:rPr>
      </w:pPr>
    </w:p>
    <w:p w14:paraId="73AB6883" w14:textId="77777777" w:rsidR="009F6FB9" w:rsidRDefault="009F6FB9" w:rsidP="009F6FB9">
      <w:pPr>
        <w:rPr>
          <w:color w:val="FF0000"/>
        </w:rPr>
      </w:pPr>
    </w:p>
    <w:p w14:paraId="11D5696C" w14:textId="77777777" w:rsidR="009F6FB9" w:rsidRPr="00B50F5A" w:rsidRDefault="009F6FB9" w:rsidP="009F6FB9">
      <w:pPr>
        <w:shd w:val="clear" w:color="auto" w:fill="F2F2F2" w:themeFill="background1" w:themeFillShade="F2"/>
        <w:rPr>
          <w:b/>
          <w:sz w:val="20"/>
          <w:szCs w:val="20"/>
        </w:rPr>
      </w:pPr>
      <w:r>
        <w:rPr>
          <w:b/>
          <w:sz w:val="20"/>
          <w:szCs w:val="20"/>
        </w:rPr>
        <w:t xml:space="preserve">Proposal C-16 [From: </w:t>
      </w:r>
      <w:proofErr w:type="spellStart"/>
      <w:r>
        <w:rPr>
          <w:sz w:val="20"/>
          <w:szCs w:val="20"/>
        </w:rPr>
        <w:t>EOSAustralia</w:t>
      </w:r>
      <w:proofErr w:type="spellEnd"/>
      <w:r>
        <w:rPr>
          <w:b/>
          <w:sz w:val="20"/>
          <w:szCs w:val="20"/>
        </w:rPr>
        <w:t>] GMT+8, 24 May</w:t>
      </w:r>
    </w:p>
    <w:p w14:paraId="433A0337" w14:textId="77777777" w:rsidR="009F6FB9" w:rsidRPr="00A53E69" w:rsidRDefault="009F6FB9" w:rsidP="009F6FB9">
      <w:pPr>
        <w:shd w:val="clear" w:color="auto" w:fill="F2F2F2" w:themeFill="background1" w:themeFillShade="F2"/>
        <w:rPr>
          <w:b/>
        </w:rPr>
      </w:pPr>
      <w:r w:rsidRPr="00A53E69">
        <w:rPr>
          <w:b/>
        </w:rPr>
        <w:t>Newly Added</w:t>
      </w:r>
    </w:p>
    <w:p w14:paraId="239A2A8D" w14:textId="77777777" w:rsidR="009F6FB9" w:rsidRPr="008A1A9F" w:rsidRDefault="009F6FB9" w:rsidP="009F6FB9">
      <w:pPr>
        <w:shd w:val="clear" w:color="auto" w:fill="F2F2F2" w:themeFill="background1" w:themeFillShade="F2"/>
      </w:pPr>
      <w:r w:rsidRPr="008A1A9F">
        <w:t>Shall we add "The crypto currency exchange is not allowed to vote on BP" in the constitution or BP agreement. Exchange is too easy to manipulate the voting</w:t>
      </w:r>
    </w:p>
    <w:p w14:paraId="6C5F2755" w14:textId="77777777" w:rsidR="009F6FB9" w:rsidRDefault="009F6FB9" w:rsidP="009F6FB9">
      <w:pPr>
        <w:rPr>
          <w:color w:val="FF0000"/>
        </w:rPr>
      </w:pPr>
    </w:p>
    <w:p w14:paraId="1974C5FE" w14:textId="77777777" w:rsidR="009F6FB9" w:rsidRPr="00A71CA1" w:rsidRDefault="009F6FB9" w:rsidP="009F6FB9">
      <w:pPr>
        <w:shd w:val="clear" w:color="auto" w:fill="DAEEF3" w:themeFill="accent5" w:themeFillTint="33"/>
        <w:ind w:left="420"/>
        <w:rPr>
          <w:b/>
          <w:color w:val="0070C0"/>
          <w:sz w:val="20"/>
          <w:szCs w:val="20"/>
        </w:rPr>
      </w:pPr>
      <w:r w:rsidRPr="00A71CA1">
        <w:rPr>
          <w:b/>
          <w:color w:val="0070C0"/>
          <w:sz w:val="20"/>
          <w:szCs w:val="20"/>
        </w:rPr>
        <w:lastRenderedPageBreak/>
        <w:t>Reply C-16 (1) [From:</w:t>
      </w:r>
      <w:r w:rsidRPr="00A71CA1">
        <w:rPr>
          <w:color w:val="0070C0"/>
          <w:sz w:val="20"/>
          <w:szCs w:val="20"/>
        </w:rPr>
        <w:t xml:space="preserve"> Thomas Cox</w:t>
      </w:r>
      <w:r w:rsidRPr="00A71CA1">
        <w:rPr>
          <w:b/>
          <w:color w:val="0070C0"/>
          <w:sz w:val="20"/>
          <w:szCs w:val="20"/>
        </w:rPr>
        <w:t>] 9:28 GMT+8, 25 May</w:t>
      </w:r>
    </w:p>
    <w:p w14:paraId="2FDC5A25" w14:textId="77777777" w:rsidR="009F6FB9" w:rsidRPr="00A71CA1" w:rsidRDefault="009F6FB9" w:rsidP="009F6FB9">
      <w:pPr>
        <w:shd w:val="clear" w:color="auto" w:fill="DAEEF3" w:themeFill="accent5" w:themeFillTint="33"/>
        <w:ind w:left="420"/>
        <w:rPr>
          <w:color w:val="0070C0"/>
        </w:rPr>
      </w:pPr>
      <w:r w:rsidRPr="00A71CA1">
        <w:rPr>
          <w:color w:val="0070C0"/>
        </w:rPr>
        <w:t xml:space="preserve">There is a clause covering this case in the </w:t>
      </w:r>
      <w:proofErr w:type="spellStart"/>
      <w:r w:rsidRPr="00A71CA1">
        <w:rPr>
          <w:color w:val="0070C0"/>
        </w:rPr>
        <w:t>voteproducer</w:t>
      </w:r>
      <w:proofErr w:type="spellEnd"/>
      <w:r w:rsidRPr="00A71CA1">
        <w:rPr>
          <w:color w:val="0070C0"/>
        </w:rPr>
        <w:t xml:space="preserve"> Ricardian Contract. Exchanges cannot legally vote without proof that their customer explicitly authorized them to vote on the customer's behalf (which many are preparing to </w:t>
      </w:r>
      <w:proofErr w:type="gramStart"/>
      <w:r w:rsidRPr="00A71CA1">
        <w:rPr>
          <w:color w:val="0070C0"/>
        </w:rPr>
        <w:t>do, or</w:t>
      </w:r>
      <w:proofErr w:type="gramEnd"/>
      <w:r w:rsidRPr="00A71CA1">
        <w:rPr>
          <w:color w:val="0070C0"/>
        </w:rPr>
        <w:t xml:space="preserve"> claim so).</w:t>
      </w:r>
    </w:p>
    <w:p w14:paraId="337B121D" w14:textId="77777777" w:rsidR="009F6FB9" w:rsidRPr="00A71CA1" w:rsidRDefault="009F6FB9" w:rsidP="009F6FB9">
      <w:pPr>
        <w:shd w:val="clear" w:color="auto" w:fill="DAEEF3" w:themeFill="accent5" w:themeFillTint="33"/>
        <w:ind w:left="420"/>
        <w:rPr>
          <w:color w:val="0070C0"/>
        </w:rPr>
      </w:pPr>
      <w:proofErr w:type="gramStart"/>
      <w:r w:rsidRPr="00A71CA1">
        <w:rPr>
          <w:color w:val="0070C0"/>
        </w:rPr>
        <w:t>So</w:t>
      </w:r>
      <w:proofErr w:type="gramEnd"/>
      <w:r w:rsidRPr="00A71CA1">
        <w:rPr>
          <w:color w:val="0070C0"/>
        </w:rPr>
        <w:t xml:space="preserve"> you can consider this issue resolved, or at least consult that RC and see if its language satisfies your concerns.</w:t>
      </w:r>
    </w:p>
    <w:p w14:paraId="39E84DAE" w14:textId="77777777" w:rsidR="009F6FB9" w:rsidRDefault="009F6FB9" w:rsidP="0056017C"/>
    <w:p w14:paraId="7ECFFC6A" w14:textId="0C1378FB" w:rsidR="00831D1B" w:rsidRDefault="00831D1B" w:rsidP="0056017C"/>
    <w:p w14:paraId="6214DC12" w14:textId="554B82CB" w:rsidR="00831D1B" w:rsidRDefault="00831D1B" w:rsidP="0056017C"/>
    <w:p w14:paraId="706AD3F8" w14:textId="77777777" w:rsidR="00831D1B" w:rsidRDefault="00831D1B" w:rsidP="00831D1B">
      <w:pPr>
        <w:shd w:val="clear" w:color="auto" w:fill="F2F2F2" w:themeFill="background1" w:themeFillShade="F2"/>
        <w:rPr>
          <w:b/>
          <w:sz w:val="20"/>
          <w:szCs w:val="20"/>
        </w:rPr>
      </w:pPr>
      <w:r>
        <w:rPr>
          <w:b/>
          <w:sz w:val="20"/>
          <w:szCs w:val="20"/>
        </w:rPr>
        <w:t xml:space="preserve">Proposal C-17 [From: </w:t>
      </w:r>
      <w:r w:rsidRPr="00B75C58">
        <w:rPr>
          <w:sz w:val="20"/>
          <w:szCs w:val="20"/>
        </w:rPr>
        <w:t>Y</w:t>
      </w:r>
      <w:r>
        <w:rPr>
          <w:sz w:val="20"/>
          <w:szCs w:val="20"/>
        </w:rPr>
        <w:t>ves La Rose (EOS Nation)</w:t>
      </w:r>
      <w:r>
        <w:rPr>
          <w:b/>
          <w:sz w:val="20"/>
          <w:szCs w:val="20"/>
        </w:rPr>
        <w:t>] 16:09 GMT+8, 25 May</w:t>
      </w:r>
    </w:p>
    <w:p w14:paraId="4D52C5C2"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7B797645" w14:textId="77777777" w:rsidR="00831D1B" w:rsidRPr="00B75C58" w:rsidRDefault="00831D1B" w:rsidP="00831D1B">
      <w:pPr>
        <w:shd w:val="clear" w:color="auto" w:fill="F2F2F2" w:themeFill="background1" w:themeFillShade="F2"/>
      </w:pPr>
      <w:r w:rsidRPr="00B75C58">
        <w:t>This document should be written, and/or this paragraph should be removed.</w:t>
      </w:r>
    </w:p>
    <w:p w14:paraId="7DBB2A40" w14:textId="77777777" w:rsidR="00831D1B" w:rsidRPr="00B75C58" w:rsidRDefault="00831D1B" w:rsidP="00831D1B">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1050DCC1" w14:textId="77777777" w:rsidR="00831D1B" w:rsidRDefault="00831D1B" w:rsidP="00831D1B"/>
    <w:p w14:paraId="09318333" w14:textId="77777777" w:rsidR="00831D1B" w:rsidRDefault="00831D1B" w:rsidP="00831D1B"/>
    <w:p w14:paraId="4B830003" w14:textId="77777777" w:rsidR="00831D1B" w:rsidRDefault="00831D1B" w:rsidP="00831D1B">
      <w:pPr>
        <w:shd w:val="clear" w:color="auto" w:fill="F2F2F2" w:themeFill="background1" w:themeFillShade="F2"/>
        <w:rPr>
          <w:b/>
          <w:sz w:val="20"/>
          <w:szCs w:val="20"/>
        </w:rPr>
      </w:pPr>
      <w:r>
        <w:rPr>
          <w:b/>
          <w:sz w:val="20"/>
          <w:szCs w:val="20"/>
        </w:rPr>
        <w:t xml:space="preserve">Proposal C-18 [From: </w:t>
      </w:r>
      <w:r w:rsidRPr="00B75C58">
        <w:rPr>
          <w:sz w:val="20"/>
          <w:szCs w:val="20"/>
        </w:rPr>
        <w:t>Y</w:t>
      </w:r>
      <w:r>
        <w:rPr>
          <w:sz w:val="20"/>
          <w:szCs w:val="20"/>
        </w:rPr>
        <w:t>ves La Rose (EOS Nation)</w:t>
      </w:r>
      <w:r>
        <w:rPr>
          <w:b/>
          <w:sz w:val="20"/>
          <w:szCs w:val="20"/>
        </w:rPr>
        <w:t>] 16:09 GMT+8, 25 May</w:t>
      </w:r>
    </w:p>
    <w:p w14:paraId="7BA44DAD"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3)</w:t>
      </w:r>
    </w:p>
    <w:p w14:paraId="6944D6D6" w14:textId="77777777" w:rsidR="00831D1B" w:rsidRDefault="00831D1B" w:rsidP="00831D1B">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10F2CCA7" w14:textId="77777777" w:rsidR="00831D1B" w:rsidRDefault="00831D1B" w:rsidP="00831D1B"/>
    <w:p w14:paraId="4DA1CE47" w14:textId="77777777" w:rsidR="00831D1B" w:rsidRDefault="00831D1B" w:rsidP="00831D1B"/>
    <w:p w14:paraId="537348B1" w14:textId="77777777" w:rsidR="00831D1B" w:rsidRDefault="00831D1B" w:rsidP="00831D1B">
      <w:pPr>
        <w:shd w:val="clear" w:color="auto" w:fill="F2F2F2" w:themeFill="background1" w:themeFillShade="F2"/>
        <w:rPr>
          <w:b/>
          <w:sz w:val="20"/>
          <w:szCs w:val="20"/>
        </w:rPr>
      </w:pPr>
      <w:r>
        <w:rPr>
          <w:b/>
          <w:sz w:val="20"/>
          <w:szCs w:val="20"/>
        </w:rPr>
        <w:t xml:space="preserve">Proposal C-19 [From: </w:t>
      </w:r>
      <w:r w:rsidRPr="00B75C58">
        <w:rPr>
          <w:sz w:val="20"/>
          <w:szCs w:val="20"/>
        </w:rPr>
        <w:t>Y</w:t>
      </w:r>
      <w:r>
        <w:rPr>
          <w:sz w:val="20"/>
          <w:szCs w:val="20"/>
        </w:rPr>
        <w:t>ves La Rose (EOS Nation)</w:t>
      </w:r>
      <w:r>
        <w:rPr>
          <w:b/>
          <w:sz w:val="20"/>
          <w:szCs w:val="20"/>
        </w:rPr>
        <w:t>] 16:09 GMT+8, 25 May</w:t>
      </w:r>
    </w:p>
    <w:p w14:paraId="08B89269"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p>
    <w:p w14:paraId="2BD56D09" w14:textId="77777777" w:rsidR="00831D1B" w:rsidRDefault="00831D1B" w:rsidP="00831D1B">
      <w:pPr>
        <w:shd w:val="clear" w:color="auto" w:fill="F2F2F2" w:themeFill="background1" w:themeFillShade="F2"/>
      </w:pPr>
      <w:r w:rsidRPr="009F1ADC">
        <w:rPr>
          <w:rFonts w:hint="eastAsia"/>
        </w:rPr>
        <w:t>“</w:t>
      </w:r>
      <w:r w:rsidRPr="009F1ADC">
        <w:t>It is likely that…” – Either state it is or it is not, do not leave pending as is.</w:t>
      </w:r>
    </w:p>
    <w:p w14:paraId="35C4B029" w14:textId="77777777" w:rsidR="00831D1B" w:rsidRDefault="00831D1B" w:rsidP="00831D1B"/>
    <w:p w14:paraId="55A6F015" w14:textId="77777777" w:rsidR="00831D1B" w:rsidRDefault="00831D1B" w:rsidP="00831D1B"/>
    <w:p w14:paraId="005531A5" w14:textId="77777777" w:rsidR="00831D1B" w:rsidRDefault="00831D1B" w:rsidP="00831D1B">
      <w:pPr>
        <w:shd w:val="clear" w:color="auto" w:fill="F2F2F2" w:themeFill="background1" w:themeFillShade="F2"/>
        <w:rPr>
          <w:b/>
          <w:sz w:val="20"/>
          <w:szCs w:val="20"/>
        </w:rPr>
      </w:pPr>
      <w:r>
        <w:rPr>
          <w:b/>
          <w:sz w:val="20"/>
          <w:szCs w:val="20"/>
        </w:rPr>
        <w:t xml:space="preserve">Proposal C-20 [From: </w:t>
      </w:r>
      <w:r w:rsidRPr="00B75C58">
        <w:rPr>
          <w:sz w:val="20"/>
          <w:szCs w:val="20"/>
        </w:rPr>
        <w:t>Y</w:t>
      </w:r>
      <w:r>
        <w:rPr>
          <w:sz w:val="20"/>
          <w:szCs w:val="20"/>
        </w:rPr>
        <w:t>ves La Rose (EOS Nation)</w:t>
      </w:r>
      <w:r>
        <w:rPr>
          <w:b/>
          <w:sz w:val="20"/>
          <w:szCs w:val="20"/>
        </w:rPr>
        <w:t>] 16:09 GMT+8, 25 May</w:t>
      </w:r>
    </w:p>
    <w:p w14:paraId="5F5E3C83"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p>
    <w:p w14:paraId="3D4468EC" w14:textId="77777777" w:rsidR="00831D1B" w:rsidRDefault="00831D1B" w:rsidP="00831D1B">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4CE580EF" w14:textId="1B902CD7" w:rsidR="00831D1B" w:rsidRDefault="00831D1B" w:rsidP="0056017C"/>
    <w:p w14:paraId="07FC529F" w14:textId="77777777" w:rsidR="00831D1B" w:rsidRDefault="00831D1B" w:rsidP="00831D1B">
      <w:pPr>
        <w:shd w:val="clear" w:color="auto" w:fill="F2F2F2" w:themeFill="background1" w:themeFillShade="F2"/>
        <w:rPr>
          <w:b/>
          <w:sz w:val="20"/>
          <w:szCs w:val="20"/>
        </w:rPr>
      </w:pPr>
      <w:r>
        <w:rPr>
          <w:b/>
          <w:sz w:val="20"/>
          <w:szCs w:val="20"/>
        </w:rPr>
        <w:t xml:space="preserve">Proposal C-21 [From: </w:t>
      </w:r>
      <w:r w:rsidRPr="00B75C58">
        <w:rPr>
          <w:sz w:val="20"/>
          <w:szCs w:val="20"/>
        </w:rPr>
        <w:t>Y</w:t>
      </w:r>
      <w:r>
        <w:rPr>
          <w:sz w:val="20"/>
          <w:szCs w:val="20"/>
        </w:rPr>
        <w:t>ves La Rose (EOS Nation)</w:t>
      </w:r>
      <w:r>
        <w:rPr>
          <w:b/>
          <w:sz w:val="20"/>
          <w:szCs w:val="20"/>
        </w:rPr>
        <w:t>] 16:09 GMT+8, 25 May</w:t>
      </w:r>
    </w:p>
    <w:p w14:paraId="75FA6444"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Arbitrator Standards</w:t>
      </w:r>
    </w:p>
    <w:p w14:paraId="21E581FC" w14:textId="77777777" w:rsidR="00831D1B" w:rsidRDefault="00831D1B" w:rsidP="00831D1B">
      <w:pPr>
        <w:shd w:val="clear" w:color="auto" w:fill="F2F2F2" w:themeFill="background1" w:themeFillShade="F2"/>
      </w:pPr>
      <w:r w:rsidRPr="009F1ADC">
        <w:rPr>
          <w:rFonts w:hint="eastAsia"/>
        </w:rPr>
        <w:t>“</w:t>
      </w:r>
      <w:r w:rsidRPr="009F1ADC">
        <w:t>Been nominated by at least two other Members, and” – specify which members? Members of the same forum, members of any forum, members of the Core forum?</w:t>
      </w:r>
    </w:p>
    <w:p w14:paraId="7CB86EFE" w14:textId="77777777" w:rsidR="00831D1B" w:rsidRDefault="00831D1B" w:rsidP="00831D1B"/>
    <w:p w14:paraId="4A870D4B" w14:textId="77777777" w:rsidR="00831D1B" w:rsidRPr="00F273FB" w:rsidRDefault="00831D1B" w:rsidP="00831D1B">
      <w:pPr>
        <w:shd w:val="clear" w:color="auto" w:fill="DAEEF3" w:themeFill="accent5" w:themeFillTint="33"/>
        <w:ind w:left="420"/>
        <w:rPr>
          <w:color w:val="0070C0"/>
          <w:sz w:val="20"/>
          <w:szCs w:val="20"/>
        </w:rPr>
      </w:pPr>
      <w:r w:rsidRPr="00F273FB">
        <w:rPr>
          <w:b/>
          <w:color w:val="0070C0"/>
          <w:sz w:val="20"/>
          <w:szCs w:val="20"/>
        </w:rPr>
        <w:t>Reply C-21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0:31 GMT+8, 26 May</w:t>
      </w:r>
    </w:p>
    <w:p w14:paraId="3A15DC60" w14:textId="77777777" w:rsidR="00831D1B" w:rsidRPr="00F273FB" w:rsidRDefault="00831D1B" w:rsidP="00831D1B">
      <w:pPr>
        <w:shd w:val="clear" w:color="auto" w:fill="DAEEF3" w:themeFill="accent5" w:themeFillTint="33"/>
        <w:ind w:left="420"/>
        <w:rPr>
          <w:color w:val="0070C0"/>
        </w:rPr>
      </w:pPr>
      <w:r w:rsidRPr="00F273FB">
        <w:rPr>
          <w:color w:val="0070C0"/>
        </w:rPr>
        <w:t>Don't want to talk for Thomas, but I'm pretty sure that the term Member is for any user of the chain, not of a specific group. But if I'm wrong on that, then yes, we should define who a member is.</w:t>
      </w:r>
    </w:p>
    <w:p w14:paraId="73B41874" w14:textId="77777777" w:rsidR="00831D1B" w:rsidRDefault="00831D1B" w:rsidP="00831D1B">
      <w:pPr>
        <w:widowControl/>
        <w:jc w:val="left"/>
        <w:rPr>
          <w:b/>
          <w:sz w:val="24"/>
          <w:szCs w:val="24"/>
        </w:rPr>
      </w:pPr>
    </w:p>
    <w:p w14:paraId="5F1B0237" w14:textId="77777777" w:rsidR="00831D1B" w:rsidRDefault="00831D1B" w:rsidP="00831D1B">
      <w:pPr>
        <w:widowControl/>
        <w:jc w:val="left"/>
        <w:rPr>
          <w:b/>
          <w:sz w:val="24"/>
          <w:szCs w:val="24"/>
        </w:rPr>
      </w:pPr>
    </w:p>
    <w:p w14:paraId="2A30DD5C" w14:textId="77777777" w:rsidR="00831D1B" w:rsidRDefault="00831D1B" w:rsidP="00831D1B">
      <w:pPr>
        <w:shd w:val="clear" w:color="auto" w:fill="F2F2F2" w:themeFill="background1" w:themeFillShade="F2"/>
        <w:rPr>
          <w:b/>
          <w:sz w:val="20"/>
          <w:szCs w:val="20"/>
        </w:rPr>
      </w:pPr>
      <w:r>
        <w:rPr>
          <w:b/>
          <w:sz w:val="20"/>
          <w:szCs w:val="20"/>
        </w:rPr>
        <w:t xml:space="preserve">Proposal C-22 [From: </w:t>
      </w:r>
      <w:r w:rsidRPr="00B75C58">
        <w:rPr>
          <w:sz w:val="20"/>
          <w:szCs w:val="20"/>
        </w:rPr>
        <w:t>Y</w:t>
      </w:r>
      <w:r>
        <w:rPr>
          <w:sz w:val="20"/>
          <w:szCs w:val="20"/>
        </w:rPr>
        <w:t>ves La Rose (EOS Nation)</w:t>
      </w:r>
      <w:r>
        <w:rPr>
          <w:b/>
          <w:sz w:val="20"/>
          <w:szCs w:val="20"/>
        </w:rPr>
        <w:t>] 16:09 GMT+8, 25 May</w:t>
      </w:r>
    </w:p>
    <w:p w14:paraId="2FA8E30C"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XI</w:t>
      </w:r>
      <w:r w:rsidRPr="002A0801">
        <w:rPr>
          <w:b/>
          <w:sz w:val="20"/>
          <w:szCs w:val="20"/>
        </w:rPr>
        <w:t xml:space="preserve"> </w:t>
      </w:r>
      <w:r>
        <w:rPr>
          <w:b/>
          <w:sz w:val="20"/>
          <w:szCs w:val="20"/>
        </w:rPr>
        <w:t>– Arbitrator Standards (</w:t>
      </w:r>
      <w:r>
        <w:t>Discussion, paragraph 1)</w:t>
      </w:r>
    </w:p>
    <w:p w14:paraId="7D1B07EA" w14:textId="77777777" w:rsidR="00831D1B" w:rsidRDefault="00831D1B" w:rsidP="00831D1B">
      <w:pPr>
        <w:shd w:val="clear" w:color="auto" w:fill="F2F2F2" w:themeFill="background1" w:themeFillShade="F2"/>
      </w:pPr>
      <w:r>
        <w:t>I really don’t like this paragraph in its entirety, too much uncertainty. Suggest removal or solution.</w:t>
      </w:r>
    </w:p>
    <w:p w14:paraId="069CA81F" w14:textId="77777777" w:rsidR="00831D1B" w:rsidRDefault="00831D1B" w:rsidP="00831D1B"/>
    <w:p w14:paraId="42EA6BC1" w14:textId="77777777" w:rsidR="00831D1B" w:rsidRDefault="00831D1B" w:rsidP="00831D1B">
      <w:pPr>
        <w:shd w:val="clear" w:color="auto" w:fill="F2F2F2" w:themeFill="background1" w:themeFillShade="F2"/>
        <w:rPr>
          <w:b/>
          <w:sz w:val="20"/>
          <w:szCs w:val="20"/>
        </w:rPr>
      </w:pPr>
      <w:r>
        <w:rPr>
          <w:b/>
          <w:sz w:val="20"/>
          <w:szCs w:val="20"/>
        </w:rPr>
        <w:t xml:space="preserve">Proposal C-23 [From: </w:t>
      </w:r>
      <w:r w:rsidRPr="00B75C58">
        <w:rPr>
          <w:sz w:val="20"/>
          <w:szCs w:val="20"/>
        </w:rPr>
        <w:t>Y</w:t>
      </w:r>
      <w:r>
        <w:rPr>
          <w:sz w:val="20"/>
          <w:szCs w:val="20"/>
        </w:rPr>
        <w:t>ves La Rose (EOS Nation)</w:t>
      </w:r>
      <w:r>
        <w:rPr>
          <w:b/>
          <w:sz w:val="20"/>
          <w:szCs w:val="20"/>
        </w:rPr>
        <w:t>] 16:09 GMT+8, 25 May</w:t>
      </w:r>
    </w:p>
    <w:p w14:paraId="36349152"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XIII</w:t>
      </w:r>
      <w:r w:rsidRPr="002A0801">
        <w:rPr>
          <w:b/>
          <w:sz w:val="20"/>
          <w:szCs w:val="20"/>
        </w:rPr>
        <w:t xml:space="preserve"> </w:t>
      </w:r>
      <w:r>
        <w:rPr>
          <w:b/>
          <w:sz w:val="20"/>
          <w:szCs w:val="20"/>
        </w:rPr>
        <w:t>– Developers responsible for non-Member access</w:t>
      </w:r>
    </w:p>
    <w:p w14:paraId="19B7D833" w14:textId="77777777" w:rsidR="00831D1B" w:rsidRDefault="00831D1B" w:rsidP="00831D1B">
      <w:pPr>
        <w:shd w:val="clear" w:color="auto" w:fill="F2F2F2" w:themeFill="background1" w:themeFillShade="F2"/>
      </w:pPr>
      <w:r w:rsidRPr="00451C17">
        <w:t>Looking for legal confirmation that this provides legal protection.</w:t>
      </w:r>
    </w:p>
    <w:p w14:paraId="3CEDD519" w14:textId="77777777" w:rsidR="00831D1B" w:rsidRDefault="00831D1B" w:rsidP="00831D1B">
      <w:pPr>
        <w:shd w:val="clear" w:color="auto" w:fill="FFFFFF" w:themeFill="background1"/>
      </w:pPr>
    </w:p>
    <w:p w14:paraId="0B14FF3F" w14:textId="77777777" w:rsidR="00831D1B" w:rsidRDefault="00831D1B" w:rsidP="00831D1B">
      <w:pPr>
        <w:shd w:val="clear" w:color="auto" w:fill="FFFFFF" w:themeFill="background1"/>
      </w:pPr>
    </w:p>
    <w:p w14:paraId="3F90BB39" w14:textId="77777777" w:rsidR="00831D1B" w:rsidRDefault="00831D1B" w:rsidP="00831D1B">
      <w:pPr>
        <w:shd w:val="clear" w:color="auto" w:fill="F2F2F2" w:themeFill="background1" w:themeFillShade="F2"/>
        <w:rPr>
          <w:b/>
          <w:sz w:val="20"/>
          <w:szCs w:val="20"/>
        </w:rPr>
      </w:pPr>
      <w:r>
        <w:rPr>
          <w:b/>
          <w:sz w:val="20"/>
          <w:szCs w:val="20"/>
        </w:rPr>
        <w:t xml:space="preserve">Proposal C-24 [From: </w:t>
      </w:r>
      <w:r w:rsidRPr="00B75C58">
        <w:rPr>
          <w:sz w:val="20"/>
          <w:szCs w:val="20"/>
        </w:rPr>
        <w:t>Y</w:t>
      </w:r>
      <w:r>
        <w:rPr>
          <w:sz w:val="20"/>
          <w:szCs w:val="20"/>
        </w:rPr>
        <w:t>ves La Rose (EOS Nation)</w:t>
      </w:r>
      <w:r>
        <w:rPr>
          <w:b/>
          <w:sz w:val="20"/>
          <w:szCs w:val="20"/>
        </w:rPr>
        <w:t>] 16:09 GMT+8, 25 May</w:t>
      </w:r>
    </w:p>
    <w:p w14:paraId="2E6B6169"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XIV</w:t>
      </w:r>
      <w:r w:rsidRPr="002A0801">
        <w:rPr>
          <w:b/>
          <w:sz w:val="20"/>
          <w:szCs w:val="20"/>
        </w:rPr>
        <w:t xml:space="preserve"> </w:t>
      </w:r>
      <w:r>
        <w:rPr>
          <w:b/>
          <w:sz w:val="20"/>
          <w:szCs w:val="20"/>
        </w:rPr>
        <w:t xml:space="preserve">– No Positive Rights </w:t>
      </w:r>
      <w:r w:rsidRPr="00451C17">
        <w:rPr>
          <w:sz w:val="20"/>
          <w:szCs w:val="20"/>
        </w:rPr>
        <w:t>(Discussion, paragraph 3)</w:t>
      </w:r>
    </w:p>
    <w:p w14:paraId="6884BB9B" w14:textId="77777777" w:rsidR="00831D1B" w:rsidRDefault="00831D1B" w:rsidP="00831D1B">
      <w:pPr>
        <w:shd w:val="clear" w:color="auto" w:fill="F2F2F2" w:themeFill="background1" w:themeFillShade="F2"/>
      </w:pPr>
      <w:r w:rsidRPr="00451C17">
        <w:t>Remove “(almost)” and “(usually)”</w:t>
      </w:r>
    </w:p>
    <w:p w14:paraId="471E0791" w14:textId="77777777" w:rsidR="00831D1B" w:rsidRDefault="00831D1B" w:rsidP="00831D1B"/>
    <w:p w14:paraId="51EACD7E" w14:textId="77777777" w:rsidR="00831D1B" w:rsidRPr="004166CF" w:rsidRDefault="00831D1B" w:rsidP="00831D1B">
      <w:pPr>
        <w:shd w:val="clear" w:color="auto" w:fill="FFFFFF" w:themeFill="background1"/>
        <w:ind w:left="420"/>
        <w:rPr>
          <w:color w:val="0070C0"/>
        </w:rPr>
      </w:pPr>
    </w:p>
    <w:p w14:paraId="37DA32AA" w14:textId="77777777" w:rsidR="00831D1B" w:rsidRDefault="00831D1B" w:rsidP="00831D1B">
      <w:pPr>
        <w:shd w:val="clear" w:color="auto" w:fill="F2F2F2" w:themeFill="background1" w:themeFillShade="F2"/>
        <w:rPr>
          <w:b/>
          <w:sz w:val="20"/>
          <w:szCs w:val="20"/>
        </w:rPr>
      </w:pPr>
      <w:r>
        <w:rPr>
          <w:b/>
          <w:sz w:val="20"/>
          <w:szCs w:val="20"/>
        </w:rPr>
        <w:t xml:space="preserve">Proposal C-25 [From: </w:t>
      </w:r>
      <w:r w:rsidRPr="00B75C58">
        <w:rPr>
          <w:sz w:val="20"/>
          <w:szCs w:val="20"/>
        </w:rPr>
        <w:t>Y</w:t>
      </w:r>
      <w:r>
        <w:rPr>
          <w:sz w:val="20"/>
          <w:szCs w:val="20"/>
        </w:rPr>
        <w:t>ves La Rose (EOS Nation)</w:t>
      </w:r>
      <w:r>
        <w:rPr>
          <w:b/>
          <w:sz w:val="20"/>
          <w:szCs w:val="20"/>
        </w:rPr>
        <w:t>] 16:09 GMT+8, 25 May</w:t>
      </w:r>
    </w:p>
    <w:p w14:paraId="48D68012"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Default Arbitration Forum Named </w:t>
      </w:r>
      <w:r w:rsidRPr="00451C17">
        <w:rPr>
          <w:sz w:val="20"/>
          <w:szCs w:val="20"/>
        </w:rPr>
        <w:t>(Discussion, paragraph 3)</w:t>
      </w:r>
    </w:p>
    <w:p w14:paraId="67FC03FC" w14:textId="77777777" w:rsidR="00831D1B" w:rsidRDefault="00831D1B" w:rsidP="00831D1B">
      <w:pPr>
        <w:shd w:val="clear" w:color="auto" w:fill="F2F2F2" w:themeFill="background1" w:themeFillShade="F2"/>
      </w:pPr>
      <w:r w:rsidRPr="00451C17">
        <w:t>Confirm this Forum – in its current state, this Article lacks weight without the presence of the Forum. Uncertainty should be resolved.</w:t>
      </w:r>
    </w:p>
    <w:p w14:paraId="5FC0ECDD" w14:textId="440A5120" w:rsidR="00831D1B" w:rsidRDefault="00831D1B" w:rsidP="0056017C"/>
    <w:p w14:paraId="5AD71FF3" w14:textId="77777777" w:rsidR="00831D1B" w:rsidRDefault="00831D1B" w:rsidP="0056017C"/>
    <w:p w14:paraId="7BCCF28E" w14:textId="77777777" w:rsidR="00831D1B" w:rsidRDefault="00831D1B" w:rsidP="00831D1B">
      <w:pPr>
        <w:shd w:val="clear" w:color="auto" w:fill="F2F2F2" w:themeFill="background1" w:themeFillShade="F2"/>
        <w:rPr>
          <w:b/>
          <w:sz w:val="20"/>
          <w:szCs w:val="20"/>
        </w:rPr>
      </w:pPr>
      <w:r>
        <w:rPr>
          <w:b/>
          <w:sz w:val="20"/>
          <w:szCs w:val="20"/>
        </w:rPr>
        <w:t xml:space="preserve">Proposal C-26 [From: </w:t>
      </w:r>
      <w:r w:rsidRPr="00B75C58">
        <w:rPr>
          <w:sz w:val="20"/>
          <w:szCs w:val="20"/>
        </w:rPr>
        <w:t>Y</w:t>
      </w:r>
      <w:r>
        <w:rPr>
          <w:sz w:val="20"/>
          <w:szCs w:val="20"/>
        </w:rPr>
        <w:t>ves La Rose (EOS Nation)</w:t>
      </w:r>
      <w:r>
        <w:rPr>
          <w:b/>
          <w:sz w:val="20"/>
          <w:szCs w:val="20"/>
        </w:rPr>
        <w:t>] 16:09 GMT+8, 25 May</w:t>
      </w:r>
    </w:p>
    <w:p w14:paraId="0082214F"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XVI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(Discussion)</w:t>
      </w:r>
    </w:p>
    <w:p w14:paraId="1B448095" w14:textId="77777777" w:rsidR="00831D1B" w:rsidRDefault="00831D1B" w:rsidP="00831D1B">
      <w:pPr>
        <w:shd w:val="clear" w:color="auto" w:fill="F2F2F2" w:themeFill="background1" w:themeFillShade="F2"/>
      </w:pPr>
      <w:r w:rsidRPr="00451C17">
        <w:t xml:space="preserve">Does the 1,000 EOS token deposit apply </w:t>
      </w:r>
      <w:r>
        <w:t>to BPs as well, please clarify.</w:t>
      </w:r>
    </w:p>
    <w:p w14:paraId="2E05A667" w14:textId="77777777" w:rsidR="00831D1B" w:rsidRDefault="00831D1B" w:rsidP="00831D1B">
      <w:pPr>
        <w:rPr>
          <w:color w:val="FF0000"/>
        </w:rPr>
      </w:pPr>
    </w:p>
    <w:p w14:paraId="29CD8D55" w14:textId="77777777" w:rsidR="00831D1B" w:rsidRDefault="00831D1B" w:rsidP="00831D1B">
      <w:pPr>
        <w:rPr>
          <w:color w:val="FF0000"/>
        </w:rPr>
      </w:pPr>
    </w:p>
    <w:p w14:paraId="4DB3B1C9" w14:textId="77777777" w:rsidR="00831D1B" w:rsidRDefault="00831D1B" w:rsidP="00831D1B">
      <w:pPr>
        <w:shd w:val="clear" w:color="auto" w:fill="F2F2F2" w:themeFill="background1" w:themeFillShade="F2"/>
        <w:rPr>
          <w:b/>
          <w:sz w:val="20"/>
          <w:szCs w:val="20"/>
        </w:rPr>
      </w:pPr>
      <w:r>
        <w:rPr>
          <w:b/>
          <w:sz w:val="20"/>
          <w:szCs w:val="20"/>
        </w:rPr>
        <w:t xml:space="preserve">Proposal C-27 [From: </w:t>
      </w:r>
      <w:r w:rsidRPr="00B75C58">
        <w:rPr>
          <w:sz w:val="20"/>
          <w:szCs w:val="20"/>
        </w:rPr>
        <w:t>Y</w:t>
      </w:r>
      <w:r>
        <w:rPr>
          <w:sz w:val="20"/>
          <w:szCs w:val="20"/>
        </w:rPr>
        <w:t>ves La Rose (EOS Nation)</w:t>
      </w:r>
      <w:r>
        <w:rPr>
          <w:b/>
          <w:sz w:val="20"/>
          <w:szCs w:val="20"/>
        </w:rPr>
        <w:t>] 16:09 GMT+8, 25 May</w:t>
      </w:r>
    </w:p>
    <w:p w14:paraId="01B83B2F" w14:textId="77777777" w:rsidR="00831D1B" w:rsidRPr="00B75C58" w:rsidRDefault="00831D1B" w:rsidP="00831D1B">
      <w:pPr>
        <w:shd w:val="clear" w:color="auto" w:fill="F2F2F2" w:themeFill="background1" w:themeFillShade="F2"/>
      </w:pPr>
      <w:r w:rsidRPr="002A0801">
        <w:rPr>
          <w:b/>
          <w:sz w:val="20"/>
          <w:szCs w:val="20"/>
        </w:rPr>
        <w:t xml:space="preserve">Article </w:t>
      </w:r>
      <w:r>
        <w:rPr>
          <w:b/>
          <w:sz w:val="20"/>
          <w:szCs w:val="20"/>
        </w:rPr>
        <w:t>XVII</w:t>
      </w:r>
      <w:r w:rsidRPr="002A0801">
        <w:rPr>
          <w:b/>
          <w:sz w:val="20"/>
          <w:szCs w:val="20"/>
        </w:rPr>
        <w:t xml:space="preserve"> </w:t>
      </w:r>
      <w:r>
        <w:rPr>
          <w:b/>
          <w:sz w:val="20"/>
          <w:szCs w:val="20"/>
        </w:rPr>
        <w:t xml:space="preserve">– Choice of Law </w:t>
      </w:r>
    </w:p>
    <w:p w14:paraId="13C33D10" w14:textId="77777777" w:rsidR="00831D1B" w:rsidRPr="00451C17" w:rsidRDefault="00831D1B" w:rsidP="00831D1B">
      <w:pPr>
        <w:shd w:val="clear" w:color="auto" w:fill="F2F2F2" w:themeFill="background1" w:themeFillShade="F2"/>
      </w:pPr>
      <w:r w:rsidRPr="00451C17">
        <w:t>Confirm that we have indeed chosen Malta.</w:t>
      </w:r>
    </w:p>
    <w:p w14:paraId="04D20451" w14:textId="444E618B" w:rsidR="00831D1B" w:rsidRDefault="00831D1B" w:rsidP="0056017C"/>
    <w:p w14:paraId="0E00EBB7" w14:textId="77777777" w:rsidR="009F6FB9" w:rsidRDefault="009F6FB9" w:rsidP="0056017C"/>
    <w:p w14:paraId="496FC9FA" w14:textId="77777777" w:rsidR="009F6FB9" w:rsidRDefault="009F6FB9" w:rsidP="009F6FB9">
      <w:pPr>
        <w:shd w:val="clear" w:color="auto" w:fill="F2F2F2" w:themeFill="background1" w:themeFillShade="F2"/>
        <w:rPr>
          <w:b/>
          <w:sz w:val="20"/>
          <w:szCs w:val="20"/>
        </w:rPr>
      </w:pPr>
      <w:r>
        <w:rPr>
          <w:b/>
          <w:sz w:val="20"/>
          <w:szCs w:val="20"/>
        </w:rPr>
        <w:t xml:space="preserve">Proposal C-28 [From: </w:t>
      </w:r>
      <w:r>
        <w:rPr>
          <w:sz w:val="20"/>
          <w:szCs w:val="20"/>
        </w:rPr>
        <w:t>Yannick (</w:t>
      </w:r>
      <w:proofErr w:type="spellStart"/>
      <w:r>
        <w:rPr>
          <w:sz w:val="20"/>
          <w:szCs w:val="20"/>
        </w:rPr>
        <w:t>blockgenic</w:t>
      </w:r>
      <w:proofErr w:type="spellEnd"/>
      <w:r>
        <w:rPr>
          <w:sz w:val="20"/>
          <w:szCs w:val="20"/>
        </w:rPr>
        <w:t xml:space="preserve"> Slenter)</w:t>
      </w:r>
      <w:r>
        <w:rPr>
          <w:b/>
          <w:sz w:val="20"/>
          <w:szCs w:val="20"/>
        </w:rPr>
        <w:t>] 19:17 GMT+8, 25 May</w:t>
      </w:r>
    </w:p>
    <w:p w14:paraId="60A450CA" w14:textId="77777777" w:rsidR="009F6FB9" w:rsidRPr="00B75C58" w:rsidRDefault="009F6FB9" w:rsidP="009F6FB9">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t>Implications)</w:t>
      </w:r>
    </w:p>
    <w:p w14:paraId="1ABC2E7A" w14:textId="77777777" w:rsidR="009F6FB9" w:rsidRPr="00192E81" w:rsidRDefault="009F6FB9" w:rsidP="009F6FB9">
      <w:pPr>
        <w:shd w:val="clear" w:color="auto" w:fill="F2F2F2" w:themeFill="background1" w:themeFillShade="F2"/>
      </w:pPr>
      <w:r w:rsidRPr="00192E81">
        <w:t>In article III it says "To limit gaming and arbitration spam there will almost certainly be filing fees.</w:t>
      </w:r>
    </w:p>
    <w:p w14:paraId="404FB0AC" w14:textId="77777777" w:rsidR="009F6FB9" w:rsidRPr="00192E81" w:rsidRDefault="009F6FB9" w:rsidP="009F6FB9">
      <w:pPr>
        <w:shd w:val="clear" w:color="auto" w:fill="F2F2F2" w:themeFill="background1" w:themeFillShade="F2"/>
      </w:pPr>
      <w:r w:rsidRPr="00192E81">
        <w:t>Abuse of the system could itself lead to a dispute against the abuser, leading to</w:t>
      </w:r>
    </w:p>
    <w:p w14:paraId="4C3992B8" w14:textId="77777777" w:rsidR="009F6FB9" w:rsidRPr="00192E81" w:rsidRDefault="009F6FB9" w:rsidP="009F6FB9">
      <w:pPr>
        <w:shd w:val="clear" w:color="auto" w:fill="F2F2F2" w:themeFill="background1" w:themeFillShade="F2"/>
      </w:pPr>
      <w:r w:rsidRPr="00192E81">
        <w:t xml:space="preserve">his having to pay a fine and/or face some other consequence.". </w:t>
      </w:r>
    </w:p>
    <w:p w14:paraId="57BE8DAF" w14:textId="77777777" w:rsidR="009F6FB9" w:rsidRDefault="009F6FB9" w:rsidP="009F6FB9">
      <w:pPr>
        <w:shd w:val="clear" w:color="auto" w:fill="F2F2F2" w:themeFill="background1" w:themeFillShade="F2"/>
      </w:pPr>
      <w:r w:rsidRPr="00192E81">
        <w:t xml:space="preserve">We need to be certain these fees will be implemented, and if so, we need to define how these fees will be determined, </w:t>
      </w:r>
      <w:proofErr w:type="gramStart"/>
      <w:r w:rsidRPr="00192E81">
        <w:t>in order to</w:t>
      </w:r>
      <w:proofErr w:type="gramEnd"/>
      <w:r w:rsidRPr="00192E81">
        <w:t xml:space="preserve"> ensure everybody is treated equally. The last part of the sentence can also be changed to ", leading to the abuser having to fine having to pay a fine and/or face some other consequence."</w:t>
      </w:r>
    </w:p>
    <w:p w14:paraId="0F6B8998" w14:textId="39B4162C" w:rsidR="009F6FB9" w:rsidRDefault="009F6FB9" w:rsidP="0056017C"/>
    <w:p w14:paraId="4CC37751" w14:textId="77777777" w:rsidR="009F6FB9" w:rsidRDefault="009F6FB9" w:rsidP="0056017C"/>
    <w:p w14:paraId="3E86A9DE" w14:textId="36CFB71F" w:rsidR="009F6FB9" w:rsidRDefault="009F6FB9" w:rsidP="0056017C">
      <w:r w:rsidRPr="009F6FB9">
        <w:rPr>
          <w:b/>
          <w:sz w:val="20"/>
          <w:szCs w:val="20"/>
          <w:shd w:val="clear" w:color="auto" w:fill="F2F2F2" w:themeFill="background1" w:themeFillShade="F2"/>
        </w:rPr>
        <w:t>Proposal C-29 (Void, due to numbering problem)</w:t>
      </w:r>
    </w:p>
    <w:p w14:paraId="566B96C9" w14:textId="77777777" w:rsidR="009F6FB9" w:rsidRDefault="009F6FB9" w:rsidP="0056017C"/>
    <w:p w14:paraId="34A83ED4" w14:textId="77777777" w:rsidR="009F6FB9" w:rsidRDefault="009F6FB9" w:rsidP="009F6FB9">
      <w:pPr>
        <w:shd w:val="clear" w:color="auto" w:fill="F2F2F2" w:themeFill="background1" w:themeFillShade="F2"/>
        <w:rPr>
          <w:b/>
          <w:sz w:val="20"/>
          <w:szCs w:val="20"/>
        </w:rPr>
      </w:pPr>
      <w:r>
        <w:rPr>
          <w:b/>
          <w:sz w:val="20"/>
          <w:szCs w:val="20"/>
        </w:rPr>
        <w:t>Proposal C-30 [From:</w:t>
      </w:r>
      <w:r>
        <w:rPr>
          <w:sz w:val="20"/>
          <w:szCs w:val="20"/>
        </w:rPr>
        <w:t xml:space="preserve"> </w:t>
      </w:r>
      <w:proofErr w:type="spellStart"/>
      <w:r>
        <w:rPr>
          <w:sz w:val="20"/>
          <w:szCs w:val="20"/>
        </w:rPr>
        <w:t>murali</w:t>
      </w:r>
      <w:proofErr w:type="spellEnd"/>
      <w:r>
        <w:rPr>
          <w:b/>
          <w:sz w:val="20"/>
          <w:szCs w:val="20"/>
        </w:rPr>
        <w:t>] GMT+8, 26 May</w:t>
      </w:r>
    </w:p>
    <w:p w14:paraId="357F2A07" w14:textId="77777777" w:rsidR="009F6FB9" w:rsidRPr="00501F5A" w:rsidRDefault="009F6FB9" w:rsidP="009F6FB9">
      <w:pPr>
        <w:shd w:val="clear" w:color="auto" w:fill="F2F2F2" w:themeFill="background1" w:themeFillShade="F2"/>
        <w:rPr>
          <w:b/>
          <w:sz w:val="20"/>
          <w:szCs w:val="20"/>
        </w:rPr>
      </w:pPr>
      <w:r w:rsidRPr="00E274C8">
        <w:rPr>
          <w:b/>
          <w:sz w:val="20"/>
          <w:szCs w:val="20"/>
        </w:rPr>
        <w:t xml:space="preserve">Article </w:t>
      </w:r>
      <w:r>
        <w:rPr>
          <w:b/>
          <w:sz w:val="20"/>
          <w:szCs w:val="20"/>
        </w:rPr>
        <w:t>V</w:t>
      </w:r>
      <w:r w:rsidRPr="00E274C8">
        <w:rPr>
          <w:b/>
          <w:sz w:val="20"/>
          <w:szCs w:val="20"/>
        </w:rPr>
        <w:t xml:space="preserve">I - </w:t>
      </w:r>
      <w:r w:rsidRPr="00833975">
        <w:rPr>
          <w:b/>
          <w:sz w:val="20"/>
          <w:szCs w:val="20"/>
        </w:rPr>
        <w:t>10% Ownership Cap</w:t>
      </w:r>
    </w:p>
    <w:p w14:paraId="5B7853BA" w14:textId="01C54408" w:rsidR="00831D1B" w:rsidRDefault="009F6FB9" w:rsidP="009F6FB9">
      <w:pPr>
        <w:shd w:val="clear" w:color="auto" w:fill="F2F2F2" w:themeFill="background1" w:themeFillShade="F2"/>
      </w:pPr>
      <w:r w:rsidRPr="00501F5A">
        <w:t xml:space="preserve">Article VI can be expanded as "No Member or Beneficial Interest shall own or control more than 10% of the issued tokens". The reason for including control is that there could be several ways in which control could be exercised without </w:t>
      </w:r>
      <w:proofErr w:type="gramStart"/>
      <w:r w:rsidRPr="00501F5A">
        <w:t>actually owning</w:t>
      </w:r>
      <w:proofErr w:type="gramEnd"/>
      <w:r w:rsidRPr="00501F5A">
        <w:t xml:space="preserve"> the tokens.</w:t>
      </w:r>
    </w:p>
    <w:p w14:paraId="602AB59E" w14:textId="6098A355" w:rsidR="004C4D3C" w:rsidRDefault="004C4D3C" w:rsidP="0056017C"/>
    <w:p w14:paraId="48693645" w14:textId="77777777" w:rsidR="00831D1B" w:rsidRDefault="00831D1B" w:rsidP="00831D1B">
      <w:pPr>
        <w:shd w:val="clear" w:color="auto" w:fill="F2F2F2" w:themeFill="background1" w:themeFillShade="F2"/>
      </w:pPr>
      <w:r>
        <w:rPr>
          <w:b/>
          <w:sz w:val="20"/>
          <w:szCs w:val="20"/>
        </w:rPr>
        <w:t>Proposal C-31 [From:</w:t>
      </w:r>
      <w:r>
        <w:rPr>
          <w:sz w:val="20"/>
          <w:szCs w:val="20"/>
        </w:rPr>
        <w:t xml:space="preserve"> Josh Kauffman (EOS Canada)</w:t>
      </w:r>
      <w:r>
        <w:rPr>
          <w:b/>
          <w:sz w:val="20"/>
          <w:szCs w:val="20"/>
        </w:rPr>
        <w:t>] 9:00 GMT+8, 29 May</w:t>
      </w:r>
    </w:p>
    <w:p w14:paraId="0753C3AC" w14:textId="77777777" w:rsidR="00831D1B" w:rsidRPr="00507E99" w:rsidRDefault="00831D1B" w:rsidP="00831D1B">
      <w:pPr>
        <w:widowControl/>
        <w:shd w:val="clear" w:color="auto" w:fill="F2F2F2" w:themeFill="background1" w:themeFillShade="F2"/>
        <w:jc w:val="left"/>
        <w:rPr>
          <w:b/>
          <w:sz w:val="20"/>
          <w:szCs w:val="20"/>
        </w:rPr>
      </w:pPr>
      <w:r>
        <w:rPr>
          <w:b/>
          <w:sz w:val="20"/>
          <w:szCs w:val="20"/>
        </w:rPr>
        <w:t>Newly Added</w:t>
      </w:r>
    </w:p>
    <w:p w14:paraId="33863F5A" w14:textId="77777777" w:rsidR="00831D1B" w:rsidRDefault="00831D1B" w:rsidP="00831D1B">
      <w:pPr>
        <w:shd w:val="clear" w:color="auto" w:fill="F2F2F2" w:themeFill="background1" w:themeFillShade="F2"/>
      </w:pPr>
      <w:r>
        <w:t>I am proposing a new article:</w:t>
      </w:r>
    </w:p>
    <w:p w14:paraId="5ABEDF66" w14:textId="6EF687B7" w:rsidR="00831D1B" w:rsidRDefault="00831D1B" w:rsidP="00831D1B">
      <w:pPr>
        <w:shd w:val="clear" w:color="auto" w:fill="F2F2F2" w:themeFill="background1" w:themeFillShade="F2"/>
      </w:pPr>
      <w:r>
        <w:rPr>
          <w:rFonts w:hint="eastAsia"/>
        </w:rPr>
        <w:t>“</w:t>
      </w:r>
      <w:r>
        <w:t>Any votes shall be cast by a person's direct action, and not by any other means (e.g. smart contracts, bots, any other automatic voting tool)”</w:t>
      </w:r>
    </w:p>
    <w:p w14:paraId="30B6888A" w14:textId="65A0F00B" w:rsidR="00831D1B" w:rsidRDefault="00831D1B" w:rsidP="0056017C"/>
    <w:p w14:paraId="6A25D4FF" w14:textId="77777777" w:rsidR="00831D1B" w:rsidRDefault="00831D1B" w:rsidP="0056017C"/>
    <w:p w14:paraId="7D1104DD" w14:textId="77777777" w:rsidR="00831D1B" w:rsidRDefault="00831D1B" w:rsidP="00831D1B">
      <w:pPr>
        <w:shd w:val="clear" w:color="auto" w:fill="F2F2F2" w:themeFill="background1" w:themeFillShade="F2"/>
      </w:pPr>
      <w:r>
        <w:rPr>
          <w:b/>
          <w:sz w:val="20"/>
          <w:szCs w:val="20"/>
        </w:rPr>
        <w:t>Proposal C-32 [From:</w:t>
      </w:r>
      <w:r>
        <w:rPr>
          <w:sz w:val="20"/>
          <w:szCs w:val="20"/>
        </w:rPr>
        <w:t xml:space="preserve"> Wajid Malik (</w:t>
      </w:r>
      <w:proofErr w:type="spellStart"/>
      <w:r>
        <w:rPr>
          <w:sz w:val="20"/>
          <w:szCs w:val="20"/>
        </w:rPr>
        <w:t>Bitspace</w:t>
      </w:r>
      <w:proofErr w:type="spellEnd"/>
      <w:r>
        <w:rPr>
          <w:sz w:val="20"/>
          <w:szCs w:val="20"/>
        </w:rPr>
        <w:t>)</w:t>
      </w:r>
      <w:r>
        <w:rPr>
          <w:b/>
          <w:sz w:val="20"/>
          <w:szCs w:val="20"/>
        </w:rPr>
        <w:t>] 21:33 GMT+8, 29 May</w:t>
      </w:r>
    </w:p>
    <w:p w14:paraId="10F488FA" w14:textId="77777777" w:rsidR="00831D1B" w:rsidRDefault="00831D1B" w:rsidP="00831D1B">
      <w:pPr>
        <w:widowControl/>
        <w:shd w:val="clear" w:color="auto" w:fill="F2F2F2" w:themeFill="background1" w:themeFillShade="F2"/>
        <w:jc w:val="left"/>
        <w:rPr>
          <w:b/>
          <w:sz w:val="20"/>
          <w:szCs w:val="20"/>
        </w:rPr>
      </w:pPr>
      <w:r>
        <w:rPr>
          <w:b/>
          <w:sz w:val="20"/>
          <w:szCs w:val="20"/>
        </w:rPr>
        <w:t>Article II – Property Rights</w:t>
      </w:r>
    </w:p>
    <w:p w14:paraId="10378782" w14:textId="77777777" w:rsidR="00831D1B" w:rsidRDefault="00831D1B" w:rsidP="00831D1B">
      <w:pPr>
        <w:widowControl/>
        <w:shd w:val="clear" w:color="auto" w:fill="F2F2F2" w:themeFill="background1" w:themeFillShade="F2"/>
        <w:jc w:val="left"/>
      </w:pPr>
      <w:r>
        <w:t>(To the revised version of Article II:</w:t>
      </w:r>
    </w:p>
    <w:p w14:paraId="3D5651E8" w14:textId="77777777" w:rsidR="00831D1B" w:rsidRPr="00A92732" w:rsidRDefault="00831D1B" w:rsidP="00831D1B">
      <w:pPr>
        <w:widowControl/>
        <w:shd w:val="clear" w:color="auto" w:fill="F2F2F2" w:themeFill="background1" w:themeFillShade="F2"/>
        <w:jc w:val="left"/>
        <w:rPr>
          <w:i/>
        </w:rPr>
      </w:pPr>
      <w:r>
        <w:t xml:space="preserve">Original: </w:t>
      </w:r>
      <w:r w:rsidRPr="00A92732">
        <w:rPr>
          <w:i/>
        </w:rPr>
        <w:t>The rights of contract and of private property shall be inviolable, therefore no property shall change hands except with the consent of the owner or by a lawful Arbitrator’s order.</w:t>
      </w:r>
    </w:p>
    <w:p w14:paraId="3390F64B" w14:textId="77777777" w:rsidR="00831D1B" w:rsidRDefault="00831D1B" w:rsidP="00831D1B">
      <w:pPr>
        <w:widowControl/>
        <w:shd w:val="clear" w:color="auto" w:fill="F2F2F2" w:themeFill="background1" w:themeFillShade="F2"/>
        <w:jc w:val="left"/>
      </w:pPr>
      <w:r w:rsidRPr="00047769">
        <w:rPr>
          <w:i/>
        </w:rPr>
        <w:t>Revised:</w:t>
      </w:r>
      <w:r>
        <w:t xml:space="preserve"> The rights of contract and of private property shall be inviolable, therefore no property shall change hands except with the consent of the owner or by a valid ruling by an Arbitrator, in accordance with Article IX and Article X.)</w:t>
      </w:r>
    </w:p>
    <w:p w14:paraId="5B4559E3" w14:textId="77777777" w:rsidR="00831D1B" w:rsidRPr="004B4E78" w:rsidRDefault="00831D1B" w:rsidP="00831D1B">
      <w:pPr>
        <w:widowControl/>
        <w:shd w:val="clear" w:color="auto" w:fill="F2F2F2" w:themeFill="background1" w:themeFillShade="F2"/>
        <w:jc w:val="left"/>
      </w:pPr>
      <w:r>
        <w:t xml:space="preserve">We suggest </w:t>
      </w:r>
      <w:proofErr w:type="gramStart"/>
      <w:r>
        <w:t>to keep</w:t>
      </w:r>
      <w:proofErr w:type="gramEnd"/>
      <w:r>
        <w:t xml:space="preserve"> the original version of this article. and try to keep references to other articles to a minimum. This gives </w:t>
      </w:r>
      <w:proofErr w:type="spellStart"/>
      <w:r>
        <w:t>clearity</w:t>
      </w:r>
      <w:proofErr w:type="spellEnd"/>
      <w:r>
        <w:t xml:space="preserve"> of reading. Remember that the entire constitution is binding. This is the only article referencing another article up until now. Keep the original version of this article for simplicity and for reading chronologically through the articles as much as possible.</w:t>
      </w:r>
    </w:p>
    <w:p w14:paraId="36117FCE" w14:textId="5860D96D" w:rsidR="00831D1B" w:rsidRDefault="00831D1B" w:rsidP="0056017C"/>
    <w:p w14:paraId="045647E6" w14:textId="77777777" w:rsidR="00831D1B" w:rsidRDefault="00831D1B" w:rsidP="0056017C"/>
    <w:p w14:paraId="5D2B7CDC" w14:textId="4731F3B2" w:rsidR="005A1D68" w:rsidRDefault="005A1D68" w:rsidP="005A1D68">
      <w:pPr>
        <w:shd w:val="clear" w:color="auto" w:fill="F2F2F2" w:themeFill="background1" w:themeFillShade="F2"/>
      </w:pPr>
      <w:r>
        <w:rPr>
          <w:b/>
          <w:sz w:val="20"/>
          <w:szCs w:val="20"/>
        </w:rPr>
        <w:t>Proposal C-33 [From:</w:t>
      </w:r>
      <w:r>
        <w:rPr>
          <w:sz w:val="20"/>
          <w:szCs w:val="20"/>
        </w:rPr>
        <w:t xml:space="preserve"> Wajid Malik (</w:t>
      </w:r>
      <w:proofErr w:type="spellStart"/>
      <w:r>
        <w:rPr>
          <w:sz w:val="20"/>
          <w:szCs w:val="20"/>
        </w:rPr>
        <w:t>Bitspace</w:t>
      </w:r>
      <w:proofErr w:type="spellEnd"/>
      <w:r>
        <w:rPr>
          <w:sz w:val="20"/>
          <w:szCs w:val="20"/>
        </w:rPr>
        <w:t>)</w:t>
      </w:r>
      <w:r>
        <w:rPr>
          <w:b/>
          <w:sz w:val="20"/>
          <w:szCs w:val="20"/>
        </w:rPr>
        <w:t>] 21:33 GMT+8, 29 May</w:t>
      </w:r>
    </w:p>
    <w:p w14:paraId="6861EC12" w14:textId="4F4108D4" w:rsidR="005A1D68" w:rsidRDefault="005A1D68" w:rsidP="005A1D68">
      <w:pPr>
        <w:widowControl/>
        <w:shd w:val="clear" w:color="auto" w:fill="F2F2F2" w:themeFill="background1" w:themeFillShade="F2"/>
        <w:jc w:val="left"/>
        <w:rPr>
          <w:b/>
          <w:sz w:val="20"/>
          <w:szCs w:val="20"/>
        </w:rPr>
      </w:pPr>
      <w:r>
        <w:rPr>
          <w:b/>
          <w:sz w:val="20"/>
          <w:szCs w:val="20"/>
        </w:rPr>
        <w:t>Article VII – Agreement to Penalties</w:t>
      </w:r>
    </w:p>
    <w:p w14:paraId="0CFC99F7" w14:textId="5650429A" w:rsidR="005A1D68" w:rsidRDefault="005A1D68" w:rsidP="005A1D68">
      <w:pPr>
        <w:widowControl/>
        <w:shd w:val="clear" w:color="auto" w:fill="F2F2F2" w:themeFill="background1" w:themeFillShade="F2"/>
        <w:jc w:val="left"/>
      </w:pPr>
      <w:r>
        <w:t xml:space="preserve">Move article 7 Agreement and </w:t>
      </w:r>
      <w:proofErr w:type="spellStart"/>
      <w:r>
        <w:t>Penalities</w:t>
      </w:r>
      <w:proofErr w:type="spellEnd"/>
      <w:r>
        <w:t xml:space="preserve"> to after article 10.</w:t>
      </w:r>
    </w:p>
    <w:p w14:paraId="6017E2D6" w14:textId="7A8C2CBE" w:rsidR="005A1D68" w:rsidRPr="005A1D68" w:rsidRDefault="002D6CD9" w:rsidP="005A1D68">
      <w:pPr>
        <w:widowControl/>
        <w:shd w:val="clear" w:color="auto" w:fill="F2F2F2" w:themeFill="background1" w:themeFillShade="F2"/>
        <w:jc w:val="left"/>
      </w:pPr>
      <w:r>
        <w:t>Commentary: It would be better to present article 9+10 about arbitration standard and forum before mentioning agreement and penalties to give chronological clarity by introducing arbitration before introducing penalties.</w:t>
      </w:r>
    </w:p>
    <w:p w14:paraId="59D215D4" w14:textId="161ADA18" w:rsidR="004C4D3C" w:rsidRDefault="004C4D3C" w:rsidP="0056017C"/>
    <w:p w14:paraId="1F2D8743" w14:textId="77777777" w:rsidR="008852A6" w:rsidRDefault="008852A6" w:rsidP="0056017C"/>
    <w:p w14:paraId="64FBB969" w14:textId="6A2D308D" w:rsidR="002D6CD9" w:rsidRDefault="002D6CD9" w:rsidP="002D6CD9">
      <w:pPr>
        <w:shd w:val="clear" w:color="auto" w:fill="F2F2F2" w:themeFill="background1" w:themeFillShade="F2"/>
      </w:pPr>
      <w:r>
        <w:rPr>
          <w:b/>
          <w:sz w:val="20"/>
          <w:szCs w:val="20"/>
        </w:rPr>
        <w:t>Proposal C-34 [From:</w:t>
      </w:r>
      <w:r>
        <w:rPr>
          <w:sz w:val="20"/>
          <w:szCs w:val="20"/>
        </w:rPr>
        <w:t xml:space="preserve"> Wajid Malik (</w:t>
      </w:r>
      <w:proofErr w:type="spellStart"/>
      <w:r>
        <w:rPr>
          <w:sz w:val="20"/>
          <w:szCs w:val="20"/>
        </w:rPr>
        <w:t>Bitspace</w:t>
      </w:r>
      <w:proofErr w:type="spellEnd"/>
      <w:r>
        <w:rPr>
          <w:sz w:val="20"/>
          <w:szCs w:val="20"/>
        </w:rPr>
        <w:t>)</w:t>
      </w:r>
      <w:r>
        <w:rPr>
          <w:b/>
          <w:sz w:val="20"/>
          <w:szCs w:val="20"/>
        </w:rPr>
        <w:t>] 21:33 GMT+8, 29 May</w:t>
      </w:r>
    </w:p>
    <w:p w14:paraId="2804D613" w14:textId="0D02AA4E" w:rsidR="002D6CD9" w:rsidRDefault="002D6CD9" w:rsidP="002D6CD9">
      <w:pPr>
        <w:widowControl/>
        <w:shd w:val="clear" w:color="auto" w:fill="F2F2F2" w:themeFill="background1" w:themeFillShade="F2"/>
        <w:jc w:val="left"/>
        <w:rPr>
          <w:b/>
          <w:sz w:val="20"/>
          <w:szCs w:val="20"/>
        </w:rPr>
      </w:pPr>
      <w:r>
        <w:rPr>
          <w:b/>
          <w:sz w:val="20"/>
          <w:szCs w:val="20"/>
        </w:rPr>
        <w:t xml:space="preserve">Article </w:t>
      </w:r>
      <w:r w:rsidR="00033795">
        <w:rPr>
          <w:b/>
          <w:sz w:val="20"/>
          <w:szCs w:val="20"/>
        </w:rPr>
        <w:t>X</w:t>
      </w:r>
      <w:r>
        <w:rPr>
          <w:b/>
          <w:sz w:val="20"/>
          <w:szCs w:val="20"/>
        </w:rPr>
        <w:t xml:space="preserve">VII – </w:t>
      </w:r>
      <w:r w:rsidR="00033795">
        <w:rPr>
          <w:b/>
          <w:sz w:val="20"/>
          <w:szCs w:val="20"/>
        </w:rPr>
        <w:t>Choice of Law</w:t>
      </w:r>
    </w:p>
    <w:p w14:paraId="3A4C2045" w14:textId="30D224C3" w:rsidR="00033795" w:rsidRDefault="002D20D2" w:rsidP="002D6CD9">
      <w:pPr>
        <w:widowControl/>
        <w:shd w:val="clear" w:color="auto" w:fill="F2F2F2" w:themeFill="background1" w:themeFillShade="F2"/>
        <w:jc w:val="left"/>
      </w:pPr>
      <w:r>
        <w:t>Choice of law for disputes shall be, in order of precedence, this Constitution and Maxims of Equity.</w:t>
      </w:r>
    </w:p>
    <w:p w14:paraId="08D92542" w14:textId="6CD7D9B1" w:rsidR="002D20D2" w:rsidRDefault="002D20D2" w:rsidP="002D6CD9">
      <w:pPr>
        <w:widowControl/>
        <w:shd w:val="clear" w:color="auto" w:fill="F2F2F2" w:themeFill="background1" w:themeFillShade="F2"/>
        <w:jc w:val="left"/>
      </w:pPr>
      <w:r>
        <w:t xml:space="preserve">Are we referring to the original constitution of Malta, </w:t>
      </w:r>
      <w:proofErr w:type="spellStart"/>
      <w:r>
        <w:t>maltan</w:t>
      </w:r>
      <w:proofErr w:type="spellEnd"/>
      <w:r>
        <w:t xml:space="preserve"> constitutional principles, Code de Rohan, laws the </w:t>
      </w:r>
      <w:proofErr w:type="spellStart"/>
      <w:r>
        <w:t>drodhine</w:t>
      </w:r>
      <w:proofErr w:type="spellEnd"/>
      <w:r>
        <w:t xml:space="preserve">, or to the laws that the Republic of Malta is governed by today? Why are we including law of </w:t>
      </w:r>
      <w:proofErr w:type="spellStart"/>
      <w:r>
        <w:t>malta</w:t>
      </w:r>
      <w:proofErr w:type="spellEnd"/>
      <w:r>
        <w:t xml:space="preserve"> in particular?</w:t>
      </w:r>
    </w:p>
    <w:p w14:paraId="2FC75A9B" w14:textId="2A602311" w:rsidR="002D20D2" w:rsidRPr="00033795" w:rsidRDefault="002D20D2" w:rsidP="002D6CD9">
      <w:pPr>
        <w:widowControl/>
        <w:shd w:val="clear" w:color="auto" w:fill="F2F2F2" w:themeFill="background1" w:themeFillShade="F2"/>
        <w:jc w:val="left"/>
      </w:pPr>
      <w:r>
        <w:t>Comment - be more specific in terms of law of Malta. Maybe not include it in the initial draft.</w:t>
      </w:r>
    </w:p>
    <w:p w14:paraId="0092569B" w14:textId="09111BC1" w:rsidR="004B4E78" w:rsidRDefault="004B4E78" w:rsidP="0056017C"/>
    <w:p w14:paraId="70626B5E" w14:textId="10CC489E" w:rsidR="004B4E78" w:rsidRDefault="004B4E78" w:rsidP="0056017C"/>
    <w:p w14:paraId="33161319" w14:textId="4B24A8F8" w:rsidR="00DA48EC" w:rsidRDefault="00DA48EC" w:rsidP="00DA48EC">
      <w:pPr>
        <w:shd w:val="clear" w:color="auto" w:fill="F2F2F2" w:themeFill="background1" w:themeFillShade="F2"/>
      </w:pPr>
      <w:r>
        <w:rPr>
          <w:b/>
          <w:sz w:val="20"/>
          <w:szCs w:val="20"/>
        </w:rPr>
        <w:t>Proposal C-35 [From:</w:t>
      </w:r>
      <w:r>
        <w:rPr>
          <w:sz w:val="20"/>
          <w:szCs w:val="20"/>
        </w:rPr>
        <w:t xml:space="preserve"> Josh Kauffman (EOS Canada)</w:t>
      </w:r>
      <w:r>
        <w:rPr>
          <w:b/>
          <w:sz w:val="20"/>
          <w:szCs w:val="20"/>
        </w:rPr>
        <w:t>] 1:01 GMT+8, 30 May</w:t>
      </w:r>
    </w:p>
    <w:p w14:paraId="080A9517" w14:textId="4DEE5334" w:rsidR="008852A6" w:rsidRDefault="00DA48EC" w:rsidP="00DA48EC">
      <w:pPr>
        <w:shd w:val="clear" w:color="auto" w:fill="F2F2F2" w:themeFill="background1" w:themeFillShade="F2"/>
      </w:pPr>
      <w:r>
        <w:rPr>
          <w:b/>
          <w:sz w:val="20"/>
          <w:szCs w:val="20"/>
        </w:rPr>
        <w:t>Newly added</w:t>
      </w:r>
      <w:r w:rsidR="00BD546A">
        <w:rPr>
          <w:b/>
          <w:sz w:val="20"/>
          <w:szCs w:val="20"/>
        </w:rPr>
        <w:t xml:space="preserve"> – No Vote Bots</w:t>
      </w:r>
    </w:p>
    <w:p w14:paraId="3CD483AB" w14:textId="1AE4F0FF" w:rsidR="00DA48EC" w:rsidRDefault="00DA48EC" w:rsidP="00DA48EC">
      <w:pPr>
        <w:shd w:val="clear" w:color="auto" w:fill="F2F2F2" w:themeFill="background1" w:themeFillShade="F2"/>
      </w:pPr>
      <w:r>
        <w:t>Any votes shall be cast by a person's direct action, and not by any other means (e.g. smart contracts, bots, any other automatic voting tool)</w:t>
      </w:r>
    </w:p>
    <w:p w14:paraId="3FCC0259" w14:textId="77777777" w:rsidR="00DA48EC" w:rsidRDefault="00DA48EC" w:rsidP="00DA48EC">
      <w:pPr>
        <w:shd w:val="clear" w:color="auto" w:fill="F2F2F2" w:themeFill="background1" w:themeFillShade="F2"/>
      </w:pPr>
      <w:r>
        <w:t>Idea:</w:t>
      </w:r>
    </w:p>
    <w:p w14:paraId="0B7AD359" w14:textId="5BFE1A56" w:rsidR="00DA48EC" w:rsidRDefault="00DA48EC" w:rsidP="00DA48EC">
      <w:pPr>
        <w:shd w:val="clear" w:color="auto" w:fill="F2F2F2" w:themeFill="background1" w:themeFillShade="F2"/>
      </w:pPr>
      <w:r>
        <w:t xml:space="preserve">Dan Larimer had mentioned that he believed that voting bots should be banned, so we opened discussion around </w:t>
      </w:r>
      <w:r>
        <w:lastRenderedPageBreak/>
        <w:t>this.</w:t>
      </w:r>
    </w:p>
    <w:p w14:paraId="020AA8DF" w14:textId="77777777" w:rsidR="00DA48EC" w:rsidRDefault="00DA48EC" w:rsidP="00DA48EC">
      <w:pPr>
        <w:shd w:val="clear" w:color="auto" w:fill="F2F2F2" w:themeFill="background1" w:themeFillShade="F2"/>
      </w:pPr>
      <w:r>
        <w:t>My thoughts:</w:t>
      </w:r>
    </w:p>
    <w:p w14:paraId="6DFD1494" w14:textId="77777777" w:rsidR="00DA48EC" w:rsidRDefault="00DA48EC" w:rsidP="00DA48EC">
      <w:pPr>
        <w:shd w:val="clear" w:color="auto" w:fill="F2F2F2" w:themeFill="background1" w:themeFillShade="F2"/>
      </w:pPr>
      <w:r>
        <w:t xml:space="preserve">-while probably very hard to detect, it is worthwhile to use this as a chance to push the voting body towards an ideal which we wish to achieve on EOS. This is part of how we build the community we want to be </w:t>
      </w:r>
      <w:proofErr w:type="spellStart"/>
      <w:r>
        <w:t>apart</w:t>
      </w:r>
      <w:proofErr w:type="spellEnd"/>
      <w:r>
        <w:t xml:space="preserve"> of, not how do we figure out how to stop the </w:t>
      </w:r>
      <w:proofErr w:type="spellStart"/>
      <w:r>
        <w:t>behaviour</w:t>
      </w:r>
      <w:proofErr w:type="spellEnd"/>
      <w:r>
        <w:t xml:space="preserve"> we don't want in our community.</w:t>
      </w:r>
    </w:p>
    <w:p w14:paraId="210B59FF" w14:textId="77777777" w:rsidR="00DA48EC" w:rsidRDefault="00DA48EC" w:rsidP="00DA48EC">
      <w:pPr>
        <w:shd w:val="clear" w:color="auto" w:fill="F2F2F2" w:themeFill="background1" w:themeFillShade="F2"/>
      </w:pPr>
      <w:r>
        <w:t xml:space="preserve">-Detection would probably be spurred on by someone trying to vote for any Block Producers who have clearly not been on the list of eligible candidates any longer. This is </w:t>
      </w:r>
      <w:proofErr w:type="gramStart"/>
      <w:r>
        <w:t>similar to</w:t>
      </w:r>
      <w:proofErr w:type="gramEnd"/>
      <w:r>
        <w:t xml:space="preserve"> what we see in </w:t>
      </w:r>
      <w:proofErr w:type="spellStart"/>
      <w:r>
        <w:t>Steem</w:t>
      </w:r>
      <w:proofErr w:type="spellEnd"/>
      <w:r>
        <w:t>, where some witness voting is going towards inactive accounts.</w:t>
      </w:r>
    </w:p>
    <w:p w14:paraId="4B884927" w14:textId="77777777" w:rsidR="00DA48EC" w:rsidRDefault="00DA48EC" w:rsidP="00DA48EC">
      <w:pPr>
        <w:shd w:val="clear" w:color="auto" w:fill="F2F2F2" w:themeFill="background1" w:themeFillShade="F2"/>
      </w:pPr>
      <w:r>
        <w:t>-if someone has been caught using a voting bot, we would have to determine a fair/proper punishment - I would suggest revocation of voting rights for that user, and repeated offences would include fines and revocations of tokens if necessary</w:t>
      </w:r>
    </w:p>
    <w:p w14:paraId="2CCE7FD0" w14:textId="466B3BE1" w:rsidR="004C4D3C" w:rsidRDefault="00DA48EC" w:rsidP="00DA48EC">
      <w:pPr>
        <w:shd w:val="clear" w:color="auto" w:fill="F2F2F2" w:themeFill="background1" w:themeFillShade="F2"/>
      </w:pPr>
      <w:r>
        <w:t>-along with the vote decay mechanism, this should help to encourage thoughtful and informed voting</w:t>
      </w:r>
    </w:p>
    <w:p w14:paraId="642A5B32" w14:textId="77777777" w:rsidR="004C4D3C" w:rsidRDefault="004C4D3C" w:rsidP="0056017C"/>
    <w:p w14:paraId="125656C7" w14:textId="78EB1CC7" w:rsidR="00DA48EC" w:rsidRPr="00DA48EC" w:rsidRDefault="00DA48EC" w:rsidP="00DA48EC">
      <w:pPr>
        <w:shd w:val="clear" w:color="auto" w:fill="F2DBDB" w:themeFill="accent2" w:themeFillTint="33"/>
        <w:ind w:left="420"/>
        <w:rPr>
          <w:color w:val="FF0000"/>
          <w:sz w:val="20"/>
          <w:szCs w:val="20"/>
        </w:rPr>
      </w:pPr>
      <w:r w:rsidRPr="00DA48EC">
        <w:rPr>
          <w:b/>
          <w:color w:val="FF0000"/>
          <w:sz w:val="20"/>
          <w:szCs w:val="20"/>
        </w:rPr>
        <w:t>Reply C-35 (1) [From:</w:t>
      </w:r>
      <w:r w:rsidRPr="00DA48EC">
        <w:rPr>
          <w:color w:val="FF0000"/>
          <w:sz w:val="20"/>
          <w:szCs w:val="20"/>
        </w:rPr>
        <w:t xml:space="preserve"> Todor </w:t>
      </w:r>
      <w:proofErr w:type="spellStart"/>
      <w:r w:rsidRPr="00DA48EC">
        <w:rPr>
          <w:color w:val="FF0000"/>
          <w:sz w:val="20"/>
          <w:szCs w:val="20"/>
        </w:rPr>
        <w:t>Karaivanov</w:t>
      </w:r>
      <w:proofErr w:type="spellEnd"/>
      <w:r w:rsidRPr="00DA48EC">
        <w:rPr>
          <w:color w:val="FF0000"/>
          <w:sz w:val="20"/>
          <w:szCs w:val="20"/>
        </w:rPr>
        <w:t xml:space="preserve"> (SFEOS</w:t>
      </w:r>
      <w:proofErr w:type="gramStart"/>
      <w:r w:rsidRPr="00DA48EC">
        <w:rPr>
          <w:color w:val="FF0000"/>
          <w:sz w:val="20"/>
          <w:szCs w:val="20"/>
        </w:rPr>
        <w:t xml:space="preserve">) </w:t>
      </w:r>
      <w:r w:rsidRPr="00DA48EC">
        <w:rPr>
          <w:b/>
          <w:color w:val="FF0000"/>
          <w:sz w:val="20"/>
          <w:szCs w:val="20"/>
        </w:rPr>
        <w:t>]</w:t>
      </w:r>
      <w:proofErr w:type="gramEnd"/>
      <w:r w:rsidRPr="00DA48EC">
        <w:rPr>
          <w:b/>
          <w:color w:val="FF0000"/>
          <w:sz w:val="20"/>
          <w:szCs w:val="20"/>
        </w:rPr>
        <w:t xml:space="preserve"> 3:23 GMT+8, 30 May</w:t>
      </w:r>
    </w:p>
    <w:p w14:paraId="3D30BB81" w14:textId="61FC5EEC" w:rsidR="00DA48EC" w:rsidRPr="00DA48EC" w:rsidRDefault="00DA48EC" w:rsidP="00DA48EC">
      <w:pPr>
        <w:widowControl/>
        <w:shd w:val="clear" w:color="auto" w:fill="F2DBDB" w:themeFill="accent2" w:themeFillTint="33"/>
        <w:ind w:left="420"/>
        <w:jc w:val="left"/>
        <w:rPr>
          <w:color w:val="FF0000"/>
        </w:rPr>
      </w:pPr>
      <w:r w:rsidRPr="00DA48EC">
        <w:rPr>
          <w:color w:val="FF0000"/>
        </w:rPr>
        <w:t>Just summarizing the arguments against this article:</w:t>
      </w:r>
    </w:p>
    <w:p w14:paraId="119613AA" w14:textId="77777777" w:rsidR="00DA48EC" w:rsidRPr="00DA48EC" w:rsidRDefault="00DA48EC" w:rsidP="00DA48EC">
      <w:pPr>
        <w:pStyle w:val="a9"/>
        <w:widowControl/>
        <w:numPr>
          <w:ilvl w:val="0"/>
          <w:numId w:val="2"/>
        </w:numPr>
        <w:shd w:val="clear" w:color="auto" w:fill="F2DBDB" w:themeFill="accent2" w:themeFillTint="33"/>
        <w:jc w:val="left"/>
        <w:rPr>
          <w:color w:val="FF0000"/>
        </w:rPr>
      </w:pPr>
      <w:r w:rsidRPr="00DA48EC">
        <w:rPr>
          <w:color w:val="FF0000"/>
        </w:rPr>
        <w:t>Vote automation is hard to detect and nearly impossible to prove beyond doubt. Any dishonest users would ignore this article, since they can't be punished effectively for abusing it. Any honest users will follow it. Therefore, in my opinion, this article will slant the vote results in the favor of the dishonest users.</w:t>
      </w:r>
    </w:p>
    <w:p w14:paraId="457D2564" w14:textId="77777777" w:rsidR="00DA48EC" w:rsidRPr="00DA48EC" w:rsidRDefault="00DA48EC" w:rsidP="00DA48EC">
      <w:pPr>
        <w:pStyle w:val="a9"/>
        <w:widowControl/>
        <w:numPr>
          <w:ilvl w:val="0"/>
          <w:numId w:val="2"/>
        </w:numPr>
        <w:shd w:val="clear" w:color="auto" w:fill="F2DBDB" w:themeFill="accent2" w:themeFillTint="33"/>
        <w:jc w:val="left"/>
        <w:rPr>
          <w:color w:val="FF0000"/>
        </w:rPr>
      </w:pPr>
      <w:r w:rsidRPr="00DA48EC">
        <w:rPr>
          <w:color w:val="FF0000"/>
        </w:rPr>
        <w:t xml:space="preserve">Vote automation is likely to be done only by small token holders. Large holders will likely be much more mindful of their voting </w:t>
      </w:r>
      <w:proofErr w:type="gramStart"/>
      <w:r w:rsidRPr="00DA48EC">
        <w:rPr>
          <w:color w:val="FF0000"/>
        </w:rPr>
        <w:t>decisions, and</w:t>
      </w:r>
      <w:proofErr w:type="gramEnd"/>
      <w:r w:rsidRPr="00DA48EC">
        <w:rPr>
          <w:color w:val="FF0000"/>
        </w:rPr>
        <w:t xml:space="preserve"> wouldn't use automation. Acting against a violation of this article (even if it is somehow detected) would be done through arbitration, and due to associated costs, it will be unlikely to happen against small holders. Therefore, this article wouldn't accomplish much.</w:t>
      </w:r>
    </w:p>
    <w:p w14:paraId="39991994" w14:textId="77777777" w:rsidR="00DA48EC" w:rsidRPr="00DA48EC" w:rsidRDefault="00DA48EC" w:rsidP="00DA48EC">
      <w:pPr>
        <w:pStyle w:val="a9"/>
        <w:widowControl/>
        <w:numPr>
          <w:ilvl w:val="0"/>
          <w:numId w:val="2"/>
        </w:numPr>
        <w:shd w:val="clear" w:color="auto" w:fill="F2DBDB" w:themeFill="accent2" w:themeFillTint="33"/>
        <w:jc w:val="left"/>
        <w:rPr>
          <w:color w:val="FF0000"/>
        </w:rPr>
      </w:pPr>
      <w:r w:rsidRPr="00DA48EC">
        <w:rPr>
          <w:color w:val="FF0000"/>
        </w:rPr>
        <w:t xml:space="preserve">Forbidding any kind of voting automation may lead to (temporary) incapability of exchanges to implement voting for users holding tokens on them. There are at least a few reasons why such an implementation by exchanges would be beneficial to the </w:t>
      </w:r>
      <w:proofErr w:type="gramStart"/>
      <w:r w:rsidRPr="00DA48EC">
        <w:rPr>
          <w:color w:val="FF0000"/>
        </w:rPr>
        <w:t>ecosystem, but</w:t>
      </w:r>
      <w:proofErr w:type="gramEnd"/>
      <w:r w:rsidRPr="00DA48EC">
        <w:rPr>
          <w:color w:val="FF0000"/>
        </w:rPr>
        <w:t xml:space="preserve"> is probably a matter for a separate post/reply.</w:t>
      </w:r>
    </w:p>
    <w:p w14:paraId="1C48555A" w14:textId="77777777" w:rsidR="00DA48EC" w:rsidRDefault="00DA48EC" w:rsidP="00DA48EC">
      <w:pPr>
        <w:pStyle w:val="a9"/>
        <w:widowControl/>
        <w:numPr>
          <w:ilvl w:val="0"/>
          <w:numId w:val="2"/>
        </w:numPr>
        <w:shd w:val="clear" w:color="auto" w:fill="F2DBDB" w:themeFill="accent2" w:themeFillTint="33"/>
        <w:jc w:val="left"/>
        <w:rPr>
          <w:color w:val="FF0000"/>
        </w:rPr>
      </w:pPr>
      <w:r w:rsidRPr="00DA48EC">
        <w:rPr>
          <w:color w:val="FF0000"/>
        </w:rPr>
        <w:t xml:space="preserve">Let me know if I missed something. </w:t>
      </w:r>
    </w:p>
    <w:p w14:paraId="74BEBF20" w14:textId="5AE6235B" w:rsidR="00DA48EC" w:rsidRDefault="00DA48EC" w:rsidP="00DA48EC">
      <w:pPr>
        <w:widowControl/>
        <w:shd w:val="clear" w:color="auto" w:fill="FFFFFF" w:themeFill="background1"/>
        <w:jc w:val="left"/>
        <w:rPr>
          <w:b/>
          <w:sz w:val="22"/>
          <w:szCs w:val="22"/>
        </w:rPr>
      </w:pPr>
    </w:p>
    <w:p w14:paraId="49E73399" w14:textId="77777777" w:rsidR="00DA48EC" w:rsidRDefault="00DA48EC" w:rsidP="00DA48EC">
      <w:pPr>
        <w:widowControl/>
        <w:shd w:val="clear" w:color="auto" w:fill="FFFFFF" w:themeFill="background1"/>
        <w:jc w:val="left"/>
        <w:rPr>
          <w:b/>
          <w:sz w:val="22"/>
          <w:szCs w:val="22"/>
        </w:rPr>
      </w:pPr>
    </w:p>
    <w:p w14:paraId="10A9FC47" w14:textId="503A4780" w:rsidR="00DA48EC" w:rsidRPr="00DA48EC" w:rsidRDefault="00DA48EC" w:rsidP="00DA48EC">
      <w:pPr>
        <w:shd w:val="clear" w:color="auto" w:fill="F2DBDB" w:themeFill="accent2" w:themeFillTint="33"/>
        <w:ind w:left="420"/>
        <w:rPr>
          <w:color w:val="FF0000"/>
          <w:sz w:val="20"/>
          <w:szCs w:val="20"/>
        </w:rPr>
      </w:pPr>
      <w:r w:rsidRPr="00DA48EC">
        <w:rPr>
          <w:b/>
          <w:color w:val="FF0000"/>
          <w:sz w:val="20"/>
          <w:szCs w:val="20"/>
        </w:rPr>
        <w:t>Reply C-35 (</w:t>
      </w:r>
      <w:r>
        <w:rPr>
          <w:b/>
          <w:color w:val="FF0000"/>
          <w:sz w:val="20"/>
          <w:szCs w:val="20"/>
        </w:rPr>
        <w:t>2</w:t>
      </w:r>
      <w:r w:rsidRPr="00DA48EC">
        <w:rPr>
          <w:b/>
          <w:color w:val="FF0000"/>
          <w:sz w:val="20"/>
          <w:szCs w:val="20"/>
        </w:rPr>
        <w:t>) [From:</w:t>
      </w:r>
      <w:r w:rsidRPr="00DA48EC">
        <w:rPr>
          <w:color w:val="FF0000"/>
          <w:sz w:val="20"/>
          <w:szCs w:val="20"/>
        </w:rPr>
        <w:t xml:space="preserve"> </w:t>
      </w:r>
      <w:proofErr w:type="spellStart"/>
      <w:r>
        <w:rPr>
          <w:color w:val="FF0000"/>
          <w:sz w:val="20"/>
          <w:szCs w:val="20"/>
        </w:rPr>
        <w:t>GunnisonCap</w:t>
      </w:r>
      <w:proofErr w:type="spellEnd"/>
      <w:r w:rsidRPr="00DA48EC">
        <w:rPr>
          <w:b/>
          <w:color w:val="FF0000"/>
          <w:sz w:val="20"/>
          <w:szCs w:val="20"/>
        </w:rPr>
        <w:t xml:space="preserve">] </w:t>
      </w:r>
      <w:r>
        <w:rPr>
          <w:b/>
          <w:color w:val="FF0000"/>
          <w:sz w:val="20"/>
          <w:szCs w:val="20"/>
        </w:rPr>
        <w:t>6</w:t>
      </w:r>
      <w:r w:rsidRPr="00DA48EC">
        <w:rPr>
          <w:b/>
          <w:color w:val="FF0000"/>
          <w:sz w:val="20"/>
          <w:szCs w:val="20"/>
        </w:rPr>
        <w:t>:</w:t>
      </w:r>
      <w:r>
        <w:rPr>
          <w:b/>
          <w:color w:val="FF0000"/>
          <w:sz w:val="20"/>
          <w:szCs w:val="20"/>
        </w:rPr>
        <w:t>52</w:t>
      </w:r>
      <w:r w:rsidRPr="00DA48EC">
        <w:rPr>
          <w:b/>
          <w:color w:val="FF0000"/>
          <w:sz w:val="20"/>
          <w:szCs w:val="20"/>
        </w:rPr>
        <w:t xml:space="preserve"> GMT+8, 30 May</w:t>
      </w:r>
    </w:p>
    <w:p w14:paraId="4DCA209F" w14:textId="18DC2313" w:rsidR="00DA48EC" w:rsidRPr="00DA48EC" w:rsidRDefault="00DA48EC" w:rsidP="00DA48EC">
      <w:pPr>
        <w:widowControl/>
        <w:shd w:val="clear" w:color="auto" w:fill="F2DBDB" w:themeFill="accent2" w:themeFillTint="33"/>
        <w:ind w:left="420"/>
        <w:jc w:val="left"/>
        <w:rPr>
          <w:color w:val="FF0000"/>
        </w:rPr>
      </w:pPr>
      <w:r w:rsidRPr="00DA48EC">
        <w:rPr>
          <w:color w:val="FF0000"/>
        </w:rPr>
        <w:t>Would voting bots conceivably be used for the likes of a collective token holder 'voting pools' that I have seen forming around the community, whereby there is an agreement to vote as part of a wider consensus?</w:t>
      </w:r>
    </w:p>
    <w:p w14:paraId="24FB58F3" w14:textId="5E525D8F" w:rsidR="00DA48EC" w:rsidRPr="00DA48EC" w:rsidRDefault="00DA48EC" w:rsidP="00DA48EC">
      <w:pPr>
        <w:widowControl/>
        <w:shd w:val="clear" w:color="auto" w:fill="F2DBDB" w:themeFill="accent2" w:themeFillTint="33"/>
        <w:ind w:left="420"/>
        <w:jc w:val="left"/>
        <w:rPr>
          <w:color w:val="FF0000"/>
        </w:rPr>
      </w:pPr>
      <w:r w:rsidRPr="00DA48EC">
        <w:rPr>
          <w:color w:val="FF0000"/>
        </w:rPr>
        <w:t>I agree with Todor on the above points, as this seems all but impossible to enforce it seems of limited benefit to me.</w:t>
      </w:r>
    </w:p>
    <w:p w14:paraId="09544B22" w14:textId="77777777" w:rsidR="00DA48EC" w:rsidRDefault="00DA48EC" w:rsidP="00DA48EC">
      <w:pPr>
        <w:widowControl/>
        <w:shd w:val="clear" w:color="auto" w:fill="FFFFFF" w:themeFill="background1"/>
        <w:jc w:val="left"/>
        <w:rPr>
          <w:b/>
          <w:sz w:val="22"/>
          <w:szCs w:val="22"/>
        </w:rPr>
      </w:pPr>
    </w:p>
    <w:p w14:paraId="165F0F31" w14:textId="77777777" w:rsidR="00DA48EC" w:rsidRDefault="00DA48EC" w:rsidP="00DA48EC">
      <w:pPr>
        <w:widowControl/>
        <w:shd w:val="clear" w:color="auto" w:fill="FFFFFF" w:themeFill="background1"/>
        <w:jc w:val="left"/>
        <w:rPr>
          <w:b/>
          <w:sz w:val="22"/>
          <w:szCs w:val="22"/>
        </w:rPr>
      </w:pPr>
    </w:p>
    <w:p w14:paraId="364C8FA6" w14:textId="557DB1D8" w:rsidR="00DA48EC" w:rsidRPr="00DA48EC" w:rsidRDefault="00DA48EC" w:rsidP="00DA48EC">
      <w:pPr>
        <w:shd w:val="clear" w:color="auto" w:fill="F2DBDB" w:themeFill="accent2" w:themeFillTint="33"/>
        <w:ind w:left="420"/>
        <w:rPr>
          <w:color w:val="FF0000"/>
          <w:sz w:val="20"/>
          <w:szCs w:val="20"/>
        </w:rPr>
      </w:pPr>
      <w:r w:rsidRPr="00DA48EC">
        <w:rPr>
          <w:b/>
          <w:color w:val="FF0000"/>
          <w:sz w:val="20"/>
          <w:szCs w:val="20"/>
        </w:rPr>
        <w:t>Reply C-35 (</w:t>
      </w:r>
      <w:r>
        <w:rPr>
          <w:b/>
          <w:color w:val="FF0000"/>
          <w:sz w:val="20"/>
          <w:szCs w:val="20"/>
        </w:rPr>
        <w:t>3</w:t>
      </w:r>
      <w:r w:rsidRPr="00DA48EC">
        <w:rPr>
          <w:b/>
          <w:color w:val="FF0000"/>
          <w:sz w:val="20"/>
          <w:szCs w:val="20"/>
        </w:rPr>
        <w:t>) [From:</w:t>
      </w:r>
      <w:r w:rsidRPr="00DA48EC">
        <w:rPr>
          <w:color w:val="FF0000"/>
          <w:sz w:val="20"/>
          <w:szCs w:val="20"/>
        </w:rPr>
        <w:t xml:space="preserve"> </w:t>
      </w:r>
      <w:proofErr w:type="spellStart"/>
      <w:r>
        <w:rPr>
          <w:color w:val="FF0000"/>
          <w:sz w:val="20"/>
          <w:szCs w:val="20"/>
        </w:rPr>
        <w:t>Samupaha</w:t>
      </w:r>
      <w:proofErr w:type="spellEnd"/>
      <w:r w:rsidRPr="00DA48EC">
        <w:rPr>
          <w:b/>
          <w:color w:val="FF0000"/>
          <w:sz w:val="20"/>
          <w:szCs w:val="20"/>
        </w:rPr>
        <w:t xml:space="preserve">] </w:t>
      </w:r>
      <w:r>
        <w:rPr>
          <w:b/>
          <w:color w:val="FF0000"/>
          <w:sz w:val="20"/>
          <w:szCs w:val="20"/>
        </w:rPr>
        <w:t>13</w:t>
      </w:r>
      <w:r w:rsidRPr="00DA48EC">
        <w:rPr>
          <w:b/>
          <w:color w:val="FF0000"/>
          <w:sz w:val="20"/>
          <w:szCs w:val="20"/>
        </w:rPr>
        <w:t>:</w:t>
      </w:r>
      <w:r>
        <w:rPr>
          <w:b/>
          <w:color w:val="FF0000"/>
          <w:sz w:val="20"/>
          <w:szCs w:val="20"/>
        </w:rPr>
        <w:t>58</w:t>
      </w:r>
      <w:r w:rsidRPr="00DA48EC">
        <w:rPr>
          <w:b/>
          <w:color w:val="FF0000"/>
          <w:sz w:val="20"/>
          <w:szCs w:val="20"/>
        </w:rPr>
        <w:t xml:space="preserve"> GMT+8, 30 May</w:t>
      </w:r>
    </w:p>
    <w:p w14:paraId="4313DE6C" w14:textId="27E665CB" w:rsidR="00DA48EC" w:rsidRPr="00DA48EC" w:rsidRDefault="00DA48EC" w:rsidP="00DA48EC">
      <w:pPr>
        <w:widowControl/>
        <w:shd w:val="clear" w:color="auto" w:fill="F2DBDB" w:themeFill="accent2" w:themeFillTint="33"/>
        <w:ind w:left="420"/>
        <w:jc w:val="left"/>
        <w:rPr>
          <w:color w:val="FF0000"/>
        </w:rPr>
      </w:pPr>
      <w:r w:rsidRPr="00DA48EC">
        <w:rPr>
          <w:color w:val="FF0000"/>
        </w:rPr>
        <w:t xml:space="preserve">There is one </w:t>
      </w:r>
      <w:proofErr w:type="spellStart"/>
      <w:r w:rsidRPr="00DA48EC">
        <w:rPr>
          <w:color w:val="FF0000"/>
        </w:rPr>
        <w:t>usecase</w:t>
      </w:r>
      <w:proofErr w:type="spellEnd"/>
      <w:r w:rsidRPr="00DA48EC">
        <w:rPr>
          <w:color w:val="FF0000"/>
        </w:rPr>
        <w:t xml:space="preserve"> for vote bots. If a </w:t>
      </w:r>
      <w:proofErr w:type="spellStart"/>
      <w:r w:rsidRPr="00DA48EC">
        <w:rPr>
          <w:color w:val="FF0000"/>
        </w:rPr>
        <w:t>tokenholder</w:t>
      </w:r>
      <w:proofErr w:type="spellEnd"/>
      <w:r w:rsidRPr="00DA48EC">
        <w:rPr>
          <w:color w:val="FF0000"/>
        </w:rPr>
        <w:t xml:space="preserve"> wants to vote for more equal rewards for BPs, he might create a bot that votes based on which BP is elected.</w:t>
      </w:r>
    </w:p>
    <w:p w14:paraId="3C967062" w14:textId="3A7C21B6" w:rsidR="00DA48EC" w:rsidRPr="00DA48EC" w:rsidRDefault="00DA48EC" w:rsidP="00DA48EC">
      <w:pPr>
        <w:widowControl/>
        <w:shd w:val="clear" w:color="auto" w:fill="F2DBDB" w:themeFill="accent2" w:themeFillTint="33"/>
        <w:ind w:left="420"/>
        <w:jc w:val="left"/>
        <w:rPr>
          <w:color w:val="FF0000"/>
        </w:rPr>
      </w:pPr>
      <w:r w:rsidRPr="00DA48EC">
        <w:rPr>
          <w:color w:val="FF0000"/>
        </w:rPr>
        <w:t xml:space="preserve">For example, I think BP candidates A, B, and C are the best. But </w:t>
      </w:r>
      <w:proofErr w:type="gramStart"/>
      <w:r w:rsidRPr="00DA48EC">
        <w:rPr>
          <w:color w:val="FF0000"/>
        </w:rPr>
        <w:t>so</w:t>
      </w:r>
      <w:proofErr w:type="gramEnd"/>
      <w:r w:rsidRPr="00DA48EC">
        <w:rPr>
          <w:color w:val="FF0000"/>
        </w:rPr>
        <w:t xml:space="preserve"> think other voters, too, so they get a lot of votes and are elected as BPs. That's why I don't necessarily need to vote for them.</w:t>
      </w:r>
    </w:p>
    <w:p w14:paraId="3D7073A7" w14:textId="4CDBF4A3" w:rsidR="00DA48EC" w:rsidRPr="00DA48EC" w:rsidRDefault="00DA48EC" w:rsidP="00DA48EC">
      <w:pPr>
        <w:widowControl/>
        <w:shd w:val="clear" w:color="auto" w:fill="F2DBDB" w:themeFill="accent2" w:themeFillTint="33"/>
        <w:ind w:left="420"/>
        <w:jc w:val="left"/>
        <w:rPr>
          <w:color w:val="FF0000"/>
        </w:rPr>
      </w:pPr>
      <w:proofErr w:type="gramStart"/>
      <w:r w:rsidRPr="00DA48EC">
        <w:rPr>
          <w:color w:val="FF0000"/>
        </w:rPr>
        <w:t>So</w:t>
      </w:r>
      <w:proofErr w:type="gramEnd"/>
      <w:r w:rsidRPr="00DA48EC">
        <w:rPr>
          <w:color w:val="FF0000"/>
        </w:rPr>
        <w:t xml:space="preserve"> I choose to vote for candidates D, E and F. They are not as great as A, B, and C, but they are </w:t>
      </w:r>
      <w:proofErr w:type="gramStart"/>
      <w:r w:rsidRPr="00DA48EC">
        <w:rPr>
          <w:color w:val="FF0000"/>
        </w:rPr>
        <w:t>good</w:t>
      </w:r>
      <w:proofErr w:type="gramEnd"/>
      <w:r w:rsidRPr="00DA48EC">
        <w:rPr>
          <w:color w:val="FF0000"/>
        </w:rPr>
        <w:t xml:space="preserve"> and I want to make sure their chances of getting elected are better and the reward distribution is more equal.</w:t>
      </w:r>
    </w:p>
    <w:p w14:paraId="5E9FA576" w14:textId="1E11B200" w:rsidR="00DA48EC" w:rsidRPr="00DA48EC" w:rsidRDefault="00DA48EC" w:rsidP="00DA48EC">
      <w:pPr>
        <w:widowControl/>
        <w:shd w:val="clear" w:color="auto" w:fill="F2DBDB" w:themeFill="accent2" w:themeFillTint="33"/>
        <w:ind w:left="420"/>
        <w:jc w:val="left"/>
        <w:rPr>
          <w:color w:val="FF0000"/>
        </w:rPr>
      </w:pPr>
      <w:r w:rsidRPr="00DA48EC">
        <w:rPr>
          <w:color w:val="FF0000"/>
        </w:rPr>
        <w:lastRenderedPageBreak/>
        <w:t>But I want to make sure that A, B, and C are always elected, so I set up a bot that will change my votes to A, B, and/or C if they are moving lower in the rankings.</w:t>
      </w:r>
    </w:p>
    <w:p w14:paraId="42B82DFC" w14:textId="77777777" w:rsidR="00DA48EC" w:rsidRPr="00DA48EC" w:rsidRDefault="00DA48EC" w:rsidP="00DA48EC">
      <w:pPr>
        <w:widowControl/>
        <w:shd w:val="clear" w:color="auto" w:fill="FFFFFF" w:themeFill="background1"/>
        <w:jc w:val="left"/>
      </w:pPr>
    </w:p>
    <w:p w14:paraId="6CD23A75" w14:textId="77777777" w:rsidR="00DA48EC" w:rsidRPr="00DA48EC" w:rsidRDefault="00DA48EC" w:rsidP="00DA48EC">
      <w:pPr>
        <w:widowControl/>
        <w:shd w:val="clear" w:color="auto" w:fill="FFFFFF" w:themeFill="background1"/>
        <w:jc w:val="left"/>
      </w:pPr>
    </w:p>
    <w:p w14:paraId="2FEFF43A" w14:textId="6A51D514" w:rsidR="00DA48EC" w:rsidRDefault="00DA48EC" w:rsidP="00DA48EC">
      <w:pPr>
        <w:shd w:val="clear" w:color="auto" w:fill="F2F2F2" w:themeFill="background1" w:themeFillShade="F2"/>
      </w:pPr>
      <w:r>
        <w:rPr>
          <w:b/>
          <w:sz w:val="20"/>
          <w:szCs w:val="20"/>
        </w:rPr>
        <w:t>Proposal C-36 [From:</w:t>
      </w:r>
      <w:r>
        <w:rPr>
          <w:sz w:val="20"/>
          <w:szCs w:val="20"/>
        </w:rPr>
        <w:t xml:space="preserve"> Josh Kauffman (EOS Canada)</w:t>
      </w:r>
      <w:r>
        <w:rPr>
          <w:b/>
          <w:sz w:val="20"/>
          <w:szCs w:val="20"/>
        </w:rPr>
        <w:t>] 12:46 GMT+8, 30 May</w:t>
      </w:r>
    </w:p>
    <w:p w14:paraId="23792A44" w14:textId="3DAA52A9" w:rsidR="00DA48EC" w:rsidRDefault="00DA48EC" w:rsidP="00DA48EC">
      <w:pPr>
        <w:shd w:val="clear" w:color="auto" w:fill="F2F2F2" w:themeFill="background1" w:themeFillShade="F2"/>
      </w:pPr>
      <w:r>
        <w:rPr>
          <w:b/>
          <w:sz w:val="20"/>
          <w:szCs w:val="20"/>
        </w:rPr>
        <w:t>Newly added</w:t>
      </w:r>
      <w:r w:rsidR="00BD546A">
        <w:rPr>
          <w:b/>
          <w:sz w:val="20"/>
          <w:szCs w:val="20"/>
        </w:rPr>
        <w:t xml:space="preserve"> – Duties of a Custodian</w:t>
      </w:r>
    </w:p>
    <w:p w14:paraId="6C2ED681" w14:textId="5AF69C91" w:rsidR="00DA48EC" w:rsidRDefault="00DA48EC" w:rsidP="00DA48EC">
      <w:pPr>
        <w:widowControl/>
        <w:shd w:val="clear" w:color="auto" w:fill="F2F2F2" w:themeFill="background1" w:themeFillShade="F2"/>
        <w:jc w:val="left"/>
      </w:pPr>
      <w:r>
        <w:t>Many users will opt to store their tokens with a custodian (generally an exchange). While the mechanics of how the custodian would allow voting of those tokens (if this is offered) would differ from custodian to custodian, it is worthwhile to spell out the intention of which we believe the smart contract/</w:t>
      </w:r>
      <w:proofErr w:type="spellStart"/>
      <w:r>
        <w:t>ricardian</w:t>
      </w:r>
      <w:proofErr w:type="spellEnd"/>
      <w:r>
        <w:t xml:space="preserve"> contract should read.</w:t>
      </w:r>
    </w:p>
    <w:p w14:paraId="6CD7D6E5" w14:textId="4C0445CD" w:rsidR="00DA48EC" w:rsidRDefault="00DA48EC" w:rsidP="00DA48EC">
      <w:pPr>
        <w:widowControl/>
        <w:shd w:val="clear" w:color="auto" w:fill="F2F2F2" w:themeFill="background1" w:themeFillShade="F2"/>
        <w:jc w:val="left"/>
      </w:pPr>
      <w:r>
        <w:t>I think that any exchange should be able to offer any model which they would like to, so long as they abide by:</w:t>
      </w:r>
    </w:p>
    <w:p w14:paraId="2F5BFE89" w14:textId="77777777" w:rsidR="00DA48EC" w:rsidRDefault="00DA48EC" w:rsidP="00DA48EC">
      <w:pPr>
        <w:widowControl/>
        <w:shd w:val="clear" w:color="auto" w:fill="F2F2F2" w:themeFill="background1" w:themeFillShade="F2"/>
        <w:jc w:val="left"/>
      </w:pPr>
      <w:r>
        <w:t>1) Clear explanation of which tokens are to be used for voting/not to be voted</w:t>
      </w:r>
    </w:p>
    <w:p w14:paraId="7740A49C" w14:textId="77777777" w:rsidR="00DA48EC" w:rsidRDefault="00DA48EC" w:rsidP="00DA48EC">
      <w:pPr>
        <w:widowControl/>
        <w:shd w:val="clear" w:color="auto" w:fill="F2F2F2" w:themeFill="background1" w:themeFillShade="F2"/>
        <w:jc w:val="left"/>
      </w:pPr>
      <w:r>
        <w:t>2) Clear explanation of how users would vote</w:t>
      </w:r>
    </w:p>
    <w:p w14:paraId="05F7E285" w14:textId="77777777" w:rsidR="00DA48EC" w:rsidRDefault="00DA48EC" w:rsidP="00DA48EC">
      <w:pPr>
        <w:widowControl/>
        <w:shd w:val="clear" w:color="auto" w:fill="F2F2F2" w:themeFill="background1" w:themeFillShade="F2"/>
        <w:jc w:val="left"/>
      </w:pPr>
      <w:r>
        <w:t>3) Clear and explicit consent is required from each user whose tokens are being used to vote/not vote</w:t>
      </w:r>
    </w:p>
    <w:p w14:paraId="11B9C6E2" w14:textId="77777777" w:rsidR="00DA48EC" w:rsidRDefault="00DA48EC" w:rsidP="00DA48EC">
      <w:pPr>
        <w:widowControl/>
        <w:shd w:val="clear" w:color="auto" w:fill="F2F2F2" w:themeFill="background1" w:themeFillShade="F2"/>
        <w:jc w:val="left"/>
      </w:pPr>
      <w:r>
        <w:t>4) Clear explanation of how vote weights will be calculated (by this I mean based on total voter base? each individual voter? another method?)</w:t>
      </w:r>
    </w:p>
    <w:p w14:paraId="1F0F9948" w14:textId="77777777" w:rsidR="00DA48EC" w:rsidRDefault="00DA48EC" w:rsidP="00DA48EC">
      <w:pPr>
        <w:widowControl/>
        <w:shd w:val="clear" w:color="auto" w:fill="F2F2F2" w:themeFill="background1" w:themeFillShade="F2"/>
        <w:jc w:val="left"/>
      </w:pPr>
      <w:r>
        <w:t>5) Clear definition of how many votes will be cast of the 30 possible.</w:t>
      </w:r>
    </w:p>
    <w:p w14:paraId="34781614" w14:textId="77777777" w:rsidR="00DA48EC" w:rsidRDefault="00DA48EC" w:rsidP="00DA48EC">
      <w:pPr>
        <w:widowControl/>
        <w:shd w:val="clear" w:color="auto" w:fill="F2F2F2" w:themeFill="background1" w:themeFillShade="F2"/>
        <w:jc w:val="left"/>
      </w:pPr>
      <w:r>
        <w:t>6) Clear explanation of any differences that a user would notice when dealing with voting thru an exchange (any changes to withdrawal times, can they loan them out on margin, can a margin borrow vote those tokens? ...)</w:t>
      </w:r>
    </w:p>
    <w:p w14:paraId="0F61CF0B" w14:textId="41E15160" w:rsidR="00DA48EC" w:rsidRDefault="00DA48EC" w:rsidP="00DA48EC">
      <w:pPr>
        <w:widowControl/>
        <w:shd w:val="clear" w:color="auto" w:fill="F2F2F2" w:themeFill="background1" w:themeFillShade="F2"/>
        <w:jc w:val="left"/>
      </w:pPr>
      <w:r>
        <w:t>7) Clear explanation of how the exchange calculates (if applicable) any buffer being held back from the voting tokens pool for liquidity</w:t>
      </w:r>
    </w:p>
    <w:p w14:paraId="6531F2E3" w14:textId="3650922B" w:rsidR="00DA48EC" w:rsidRPr="00DA48EC" w:rsidRDefault="00DA48EC" w:rsidP="00DA48EC">
      <w:pPr>
        <w:widowControl/>
        <w:shd w:val="clear" w:color="auto" w:fill="F2F2F2" w:themeFill="background1" w:themeFillShade="F2"/>
        <w:jc w:val="left"/>
      </w:pPr>
      <w:r>
        <w:t>I think that if we create a new article with info like this in it, it should be titled with something like: Duties of a Custodian. This should apply to any custodian, not just exchanges.</w:t>
      </w:r>
    </w:p>
    <w:p w14:paraId="5452AEB8" w14:textId="77777777" w:rsidR="00DA48EC" w:rsidRPr="00DA48EC" w:rsidRDefault="00DA48EC" w:rsidP="00DA48EC">
      <w:pPr>
        <w:widowControl/>
        <w:shd w:val="clear" w:color="auto" w:fill="FFFFFF" w:themeFill="background1"/>
        <w:jc w:val="left"/>
      </w:pPr>
    </w:p>
    <w:p w14:paraId="3706885C" w14:textId="77777777" w:rsidR="00DA48EC" w:rsidRPr="00DA48EC" w:rsidRDefault="00DA48EC" w:rsidP="00DA48EC">
      <w:pPr>
        <w:widowControl/>
        <w:shd w:val="clear" w:color="auto" w:fill="FFFFFF" w:themeFill="background1"/>
        <w:jc w:val="left"/>
      </w:pPr>
    </w:p>
    <w:p w14:paraId="2BBB2A33" w14:textId="1393438E" w:rsidR="00BD546A" w:rsidRDefault="00BD546A" w:rsidP="00BD546A">
      <w:pPr>
        <w:shd w:val="clear" w:color="auto" w:fill="F2F2F2" w:themeFill="background1" w:themeFillShade="F2"/>
      </w:pPr>
      <w:r>
        <w:rPr>
          <w:b/>
          <w:sz w:val="20"/>
          <w:szCs w:val="20"/>
        </w:rPr>
        <w:t>Proposal C-37 [From:</w:t>
      </w:r>
      <w:r>
        <w:rPr>
          <w:sz w:val="20"/>
          <w:szCs w:val="20"/>
        </w:rPr>
        <w:t xml:space="preserve"> Josh Kauffman (EOS Canada)</w:t>
      </w:r>
      <w:r>
        <w:rPr>
          <w:b/>
          <w:sz w:val="20"/>
          <w:szCs w:val="20"/>
        </w:rPr>
        <w:t>] 12:14 GMT+8, 30 May</w:t>
      </w:r>
    </w:p>
    <w:p w14:paraId="464EAA1D" w14:textId="45FC0280" w:rsidR="00BD546A" w:rsidRDefault="00BD546A" w:rsidP="00BD546A">
      <w:pPr>
        <w:shd w:val="clear" w:color="auto" w:fill="F2F2F2" w:themeFill="background1" w:themeFillShade="F2"/>
        <w:rPr>
          <w:b/>
          <w:sz w:val="20"/>
          <w:szCs w:val="20"/>
        </w:rPr>
      </w:pPr>
      <w:r>
        <w:rPr>
          <w:b/>
          <w:sz w:val="20"/>
          <w:szCs w:val="20"/>
        </w:rPr>
        <w:t>Article XIII - Developers responsible for non-Member access</w:t>
      </w:r>
    </w:p>
    <w:p w14:paraId="0E7F225F" w14:textId="286A8597" w:rsidR="00BD546A" w:rsidRDefault="00BD546A" w:rsidP="00BD546A">
      <w:pPr>
        <w:shd w:val="clear" w:color="auto" w:fill="F2F2F2" w:themeFill="background1" w:themeFillShade="F2"/>
      </w:pPr>
      <w:r>
        <w:t>Change Article XIII to:</w:t>
      </w:r>
    </w:p>
    <w:p w14:paraId="6FF8C9FB" w14:textId="3C406C14" w:rsidR="00BD546A" w:rsidRPr="00BD546A" w:rsidRDefault="00BD546A" w:rsidP="00BD546A">
      <w:pPr>
        <w:shd w:val="clear" w:color="auto" w:fill="F2F2F2" w:themeFill="background1" w:themeFillShade="F2"/>
      </w:pPr>
      <w:r w:rsidRPr="00BD546A">
        <w:t xml:space="preserve">As Developers are able to offer services and provide interaction with the blockchain to </w:t>
      </w:r>
      <w:proofErr w:type="spellStart"/>
      <w:proofErr w:type="gramStart"/>
      <w:r w:rsidRPr="00BD546A">
        <w:t>non Members</w:t>
      </w:r>
      <w:proofErr w:type="spellEnd"/>
      <w:proofErr w:type="gramEnd"/>
      <w:r w:rsidRPr="00BD546A">
        <w:t xml:space="preserve"> via their applications, the Developer assumes all responsibility for </w:t>
      </w:r>
      <w:r w:rsidRPr="00BD546A">
        <w:rPr>
          <w:i/>
        </w:rPr>
        <w:t>ensuring</w:t>
      </w:r>
      <w:r w:rsidRPr="00BD546A">
        <w:t xml:space="preserve"> that non-Member interaction conforms to this Constitution </w:t>
      </w:r>
      <w:r w:rsidRPr="00BD546A">
        <w:rPr>
          <w:i/>
        </w:rPr>
        <w:t>to the best of their abilities</w:t>
      </w:r>
      <w:r w:rsidRPr="00BD546A">
        <w:t>.</w:t>
      </w:r>
    </w:p>
    <w:p w14:paraId="476199A6" w14:textId="77777777" w:rsidR="00BD546A" w:rsidRDefault="00BD546A" w:rsidP="00DA48EC">
      <w:pPr>
        <w:widowControl/>
        <w:shd w:val="clear" w:color="auto" w:fill="FFFFFF" w:themeFill="background1"/>
        <w:jc w:val="left"/>
      </w:pPr>
    </w:p>
    <w:p w14:paraId="5423D727" w14:textId="77777777" w:rsidR="00BD546A" w:rsidRDefault="00BD546A" w:rsidP="00DA48EC">
      <w:pPr>
        <w:widowControl/>
        <w:shd w:val="clear" w:color="auto" w:fill="FFFFFF" w:themeFill="background1"/>
        <w:jc w:val="left"/>
      </w:pPr>
    </w:p>
    <w:p w14:paraId="061F2D33" w14:textId="36DA63FC" w:rsidR="00BD546A" w:rsidRDefault="00BD546A" w:rsidP="00BD546A">
      <w:pPr>
        <w:shd w:val="clear" w:color="auto" w:fill="F2F2F2" w:themeFill="background1" w:themeFillShade="F2"/>
      </w:pPr>
      <w:r>
        <w:rPr>
          <w:b/>
          <w:sz w:val="20"/>
          <w:szCs w:val="20"/>
        </w:rPr>
        <w:t>Proposal C-38 [From:</w:t>
      </w:r>
      <w:r>
        <w:rPr>
          <w:sz w:val="20"/>
          <w:szCs w:val="20"/>
        </w:rPr>
        <w:t xml:space="preserve"> Josh Kauffman (EOS Canada)</w:t>
      </w:r>
      <w:r>
        <w:rPr>
          <w:b/>
          <w:sz w:val="20"/>
          <w:szCs w:val="20"/>
        </w:rPr>
        <w:t>] 12:25 GMT+8, 30 May</w:t>
      </w:r>
    </w:p>
    <w:p w14:paraId="7515B712" w14:textId="79EA0351" w:rsidR="00BD546A" w:rsidRDefault="00BD546A" w:rsidP="00BD546A">
      <w:pPr>
        <w:shd w:val="clear" w:color="auto" w:fill="F2F2F2" w:themeFill="background1" w:themeFillShade="F2"/>
        <w:rPr>
          <w:b/>
          <w:sz w:val="20"/>
          <w:szCs w:val="20"/>
        </w:rPr>
      </w:pPr>
      <w:r>
        <w:rPr>
          <w:b/>
          <w:sz w:val="20"/>
          <w:szCs w:val="20"/>
        </w:rPr>
        <w:t>Article XVI - Amendment</w:t>
      </w:r>
    </w:p>
    <w:p w14:paraId="279B2675" w14:textId="27C53D10" w:rsidR="00BD546A" w:rsidRDefault="00BD546A" w:rsidP="00BD546A">
      <w:pPr>
        <w:shd w:val="clear" w:color="auto" w:fill="F2F2F2" w:themeFill="background1" w:themeFillShade="F2"/>
      </w:pPr>
      <w:r>
        <w:t>Change Article XIII to:</w:t>
      </w:r>
    </w:p>
    <w:p w14:paraId="54C45039" w14:textId="4F3C2AA3" w:rsidR="00BD546A" w:rsidRDefault="00BD546A" w:rsidP="00BD546A">
      <w:pPr>
        <w:shd w:val="clear" w:color="auto" w:fill="F2F2F2" w:themeFill="background1" w:themeFillShade="F2"/>
      </w:pPr>
      <w:r w:rsidRPr="00BD546A">
        <w:t>Propose to add: Eligible tokens are defined as total circulating supply, minus all tokens controlled by system contracts. (RAM that was bought, namespace auction, tokens held within the worker proposal fund...)</w:t>
      </w:r>
    </w:p>
    <w:p w14:paraId="66E2172C" w14:textId="77777777" w:rsidR="00BD546A" w:rsidRDefault="00BD546A" w:rsidP="00DA48EC">
      <w:pPr>
        <w:widowControl/>
        <w:shd w:val="clear" w:color="auto" w:fill="FFFFFF" w:themeFill="background1"/>
        <w:jc w:val="left"/>
      </w:pPr>
    </w:p>
    <w:p w14:paraId="0A9FDB5D" w14:textId="45D4DC85" w:rsidR="00BD546A" w:rsidRPr="00DA48EC" w:rsidRDefault="00BD546A" w:rsidP="00BD546A">
      <w:pPr>
        <w:shd w:val="clear" w:color="auto" w:fill="F2DBDB" w:themeFill="accent2" w:themeFillTint="33"/>
        <w:ind w:left="420"/>
        <w:rPr>
          <w:color w:val="FF0000"/>
          <w:sz w:val="20"/>
          <w:szCs w:val="20"/>
        </w:rPr>
      </w:pPr>
      <w:r w:rsidRPr="00DA48EC">
        <w:rPr>
          <w:b/>
          <w:color w:val="FF0000"/>
          <w:sz w:val="20"/>
          <w:szCs w:val="20"/>
        </w:rPr>
        <w:t>Reply C-3</w:t>
      </w:r>
      <w:r>
        <w:rPr>
          <w:b/>
          <w:color w:val="FF0000"/>
          <w:sz w:val="20"/>
          <w:szCs w:val="20"/>
        </w:rPr>
        <w:t>8</w:t>
      </w:r>
      <w:r w:rsidRPr="00DA48EC">
        <w:rPr>
          <w:b/>
          <w:color w:val="FF0000"/>
          <w:sz w:val="20"/>
          <w:szCs w:val="20"/>
        </w:rPr>
        <w:t xml:space="preserve"> (</w:t>
      </w:r>
      <w:r>
        <w:rPr>
          <w:b/>
          <w:color w:val="FF0000"/>
          <w:sz w:val="20"/>
          <w:szCs w:val="20"/>
        </w:rPr>
        <w:t>1</w:t>
      </w:r>
      <w:r w:rsidRPr="00DA48EC">
        <w:rPr>
          <w:b/>
          <w:color w:val="FF0000"/>
          <w:sz w:val="20"/>
          <w:szCs w:val="20"/>
        </w:rPr>
        <w:t>) [From:</w:t>
      </w:r>
      <w:r w:rsidRPr="00DA48EC">
        <w:rPr>
          <w:color w:val="FF0000"/>
          <w:sz w:val="20"/>
          <w:szCs w:val="20"/>
        </w:rPr>
        <w:t xml:space="preserve"> </w:t>
      </w:r>
      <w:r>
        <w:rPr>
          <w:color w:val="FF0000"/>
          <w:sz w:val="20"/>
          <w:szCs w:val="20"/>
        </w:rPr>
        <w:t xml:space="preserve">Todor </w:t>
      </w:r>
      <w:proofErr w:type="spellStart"/>
      <w:r>
        <w:rPr>
          <w:color w:val="FF0000"/>
          <w:sz w:val="20"/>
          <w:szCs w:val="20"/>
        </w:rPr>
        <w:t>Karaivanov</w:t>
      </w:r>
      <w:proofErr w:type="spellEnd"/>
      <w:r w:rsidRPr="00DA48EC">
        <w:rPr>
          <w:b/>
          <w:color w:val="FF0000"/>
          <w:sz w:val="20"/>
          <w:szCs w:val="20"/>
        </w:rPr>
        <w:t xml:space="preserve">] </w:t>
      </w:r>
      <w:r>
        <w:rPr>
          <w:b/>
          <w:color w:val="FF0000"/>
          <w:sz w:val="20"/>
          <w:szCs w:val="20"/>
        </w:rPr>
        <w:t>12</w:t>
      </w:r>
      <w:r w:rsidRPr="00DA48EC">
        <w:rPr>
          <w:b/>
          <w:color w:val="FF0000"/>
          <w:sz w:val="20"/>
          <w:szCs w:val="20"/>
        </w:rPr>
        <w:t>:</w:t>
      </w:r>
      <w:r>
        <w:rPr>
          <w:b/>
          <w:color w:val="FF0000"/>
          <w:sz w:val="20"/>
          <w:szCs w:val="20"/>
        </w:rPr>
        <w:t>36</w:t>
      </w:r>
      <w:r w:rsidRPr="00DA48EC">
        <w:rPr>
          <w:b/>
          <w:color w:val="FF0000"/>
          <w:sz w:val="20"/>
          <w:szCs w:val="20"/>
        </w:rPr>
        <w:t xml:space="preserve"> GMT+8, 30 May</w:t>
      </w:r>
    </w:p>
    <w:p w14:paraId="2C85FC6B" w14:textId="77777777" w:rsidR="00BD546A" w:rsidRPr="00BD546A" w:rsidRDefault="00BD546A" w:rsidP="00BD546A">
      <w:pPr>
        <w:widowControl/>
        <w:shd w:val="clear" w:color="auto" w:fill="F2DBDB" w:themeFill="accent2" w:themeFillTint="33"/>
        <w:ind w:left="420"/>
        <w:jc w:val="left"/>
        <w:rPr>
          <w:color w:val="FF0000"/>
        </w:rPr>
      </w:pPr>
      <w:r w:rsidRPr="00BD546A">
        <w:rPr>
          <w:color w:val="FF0000"/>
        </w:rPr>
        <w:t>NET/CPU are also system contracts, so I suggest the following text instead:</w:t>
      </w:r>
    </w:p>
    <w:p w14:paraId="2B3168F1" w14:textId="77777777" w:rsidR="00BD546A" w:rsidRPr="00BD546A" w:rsidRDefault="00BD546A" w:rsidP="00BD546A">
      <w:pPr>
        <w:widowControl/>
        <w:shd w:val="clear" w:color="auto" w:fill="F2DBDB" w:themeFill="accent2" w:themeFillTint="33"/>
        <w:ind w:left="420"/>
        <w:jc w:val="left"/>
        <w:rPr>
          <w:color w:val="FF0000"/>
        </w:rPr>
      </w:pPr>
      <w:r w:rsidRPr="00BD546A">
        <w:rPr>
          <w:color w:val="FF0000"/>
        </w:rPr>
        <w:t>Eligible tokens are defined as total circulating supply minus all tokens controlled by system contracts that do not enable staked tokens to vote.</w:t>
      </w:r>
    </w:p>
    <w:p w14:paraId="4422DF1A" w14:textId="3AFCFE31" w:rsidR="009F6FB9" w:rsidRPr="00DA48EC" w:rsidRDefault="00BD546A" w:rsidP="00BD546A">
      <w:pPr>
        <w:widowControl/>
        <w:shd w:val="clear" w:color="auto" w:fill="F2DBDB" w:themeFill="accent2" w:themeFillTint="33"/>
        <w:ind w:left="420"/>
        <w:jc w:val="left"/>
        <w:rPr>
          <w:color w:val="FF0000"/>
        </w:rPr>
      </w:pPr>
      <w:r w:rsidRPr="00BD546A">
        <w:rPr>
          <w:color w:val="FF0000"/>
        </w:rPr>
        <w:t xml:space="preserve">Does that make sense? </w:t>
      </w:r>
      <w:r w:rsidR="009F6FB9" w:rsidRPr="00DA48EC">
        <w:br w:type="page"/>
      </w:r>
    </w:p>
    <w:p w14:paraId="4C5D4381" w14:textId="07CFA613" w:rsidR="003B12FC" w:rsidRPr="00531A4E" w:rsidRDefault="003B12FC" w:rsidP="003B12FC">
      <w:pPr>
        <w:widowControl/>
        <w:shd w:val="clear" w:color="auto" w:fill="B6DDE8" w:themeFill="accent5" w:themeFillTint="66"/>
        <w:jc w:val="left"/>
        <w:rPr>
          <w:b/>
          <w:sz w:val="22"/>
          <w:szCs w:val="22"/>
        </w:rPr>
      </w:pPr>
      <w:r>
        <w:rPr>
          <w:b/>
          <w:sz w:val="22"/>
          <w:szCs w:val="22"/>
        </w:rPr>
        <w:lastRenderedPageBreak/>
        <w:t>O-----Other Suggestion</w:t>
      </w:r>
    </w:p>
    <w:p w14:paraId="699676ED" w14:textId="77777777" w:rsidR="003B12FC" w:rsidRDefault="003B12FC" w:rsidP="0056017C"/>
    <w:p w14:paraId="5129BB93" w14:textId="77777777" w:rsidR="009F6FB9" w:rsidRDefault="009F6FB9" w:rsidP="009F6FB9">
      <w:pPr>
        <w:shd w:val="clear" w:color="auto" w:fill="F2F2F2" w:themeFill="background1" w:themeFillShade="F2"/>
      </w:pPr>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490DCD4F" w14:textId="77777777" w:rsidR="009F6FB9" w:rsidRDefault="009F6FB9" w:rsidP="009F6FB9">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w:t>
      </w:r>
      <w:proofErr w:type="gramStart"/>
      <w:r w:rsidRPr="00610F17">
        <w:t>Also</w:t>
      </w:r>
      <w:proofErr w:type="gramEnd"/>
      <w:r w:rsidRPr="00610F17">
        <w:t xml:space="preserve">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xml:space="preserve">. So </w:t>
      </w:r>
      <w:proofErr w:type="gramStart"/>
      <w:r>
        <w:t>far</w:t>
      </w:r>
      <w:proofErr w:type="gramEnd"/>
      <w:r>
        <w:t xml:space="preserve"> the different sections/target audience I can think of are,</w:t>
      </w:r>
    </w:p>
    <w:p w14:paraId="318A353A" w14:textId="77777777" w:rsidR="009F6FB9" w:rsidRDefault="009F6FB9" w:rsidP="009F6FB9">
      <w:pPr>
        <w:shd w:val="clear" w:color="auto" w:fill="F2F2F2" w:themeFill="background1" w:themeFillShade="F2"/>
      </w:pPr>
      <w:proofErr w:type="spellStart"/>
      <w:r>
        <w:t>i</w:t>
      </w:r>
      <w:proofErr w:type="spellEnd"/>
      <w:r>
        <w:t>) general intro to governance (for total newbies)</w:t>
      </w:r>
    </w:p>
    <w:p w14:paraId="1E28D0A2" w14:textId="77777777" w:rsidR="009F6FB9" w:rsidRDefault="009F6FB9" w:rsidP="009F6FB9">
      <w:pPr>
        <w:shd w:val="clear" w:color="auto" w:fill="F2F2F2" w:themeFill="background1" w:themeFillShade="F2"/>
      </w:pPr>
      <w:r>
        <w:t>ii) Ricardian contracts for smart contract developers</w:t>
      </w:r>
    </w:p>
    <w:p w14:paraId="1ED8932C" w14:textId="77777777" w:rsidR="009F6FB9" w:rsidRDefault="009F6FB9" w:rsidP="009F6FB9">
      <w:pPr>
        <w:shd w:val="clear" w:color="auto" w:fill="F2F2F2" w:themeFill="background1" w:themeFillShade="F2"/>
      </w:pPr>
      <w:r>
        <w:t>iii) how to initiate an arbitration (for end users)</w:t>
      </w:r>
    </w:p>
    <w:p w14:paraId="7592BAED" w14:textId="77777777" w:rsidR="009F6FB9" w:rsidRDefault="009F6FB9" w:rsidP="009F6FB9">
      <w:pPr>
        <w:shd w:val="clear" w:color="auto" w:fill="F2F2F2" w:themeFill="background1" w:themeFillShade="F2"/>
      </w:pPr>
      <w:r>
        <w:t>iv) for bps - how to implement an arbitration ruling</w:t>
      </w:r>
    </w:p>
    <w:p w14:paraId="1919FBEE" w14:textId="77777777" w:rsidR="009F6FB9" w:rsidRDefault="009F6FB9" w:rsidP="009F6FB9">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14E2873F" w14:textId="77777777" w:rsidR="009F6FB9" w:rsidRDefault="009F6FB9" w:rsidP="009F6FB9">
      <w:pPr>
        <w:ind w:left="420"/>
        <w:rPr>
          <w:b/>
          <w:color w:val="0070C0"/>
        </w:rPr>
      </w:pPr>
    </w:p>
    <w:p w14:paraId="516B2EB0" w14:textId="77777777" w:rsidR="009F6FB9" w:rsidRPr="004166CF" w:rsidRDefault="009F6FB9" w:rsidP="009F6FB9">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17EAF5A0" w14:textId="77777777" w:rsidR="009F6FB9" w:rsidRPr="004166CF" w:rsidRDefault="009F6FB9" w:rsidP="009F6FB9">
      <w:pPr>
        <w:shd w:val="clear" w:color="auto" w:fill="DAEEF3" w:themeFill="accent5" w:themeFillTint="33"/>
        <w:ind w:left="420"/>
        <w:rPr>
          <w:color w:val="0070C0"/>
        </w:rPr>
      </w:pPr>
      <w:r w:rsidRPr="004166CF">
        <w:rPr>
          <w:color w:val="0070C0"/>
        </w:rPr>
        <w:t xml:space="preserve">I agree there needs to be a guide/wiki for all of this, and MANY more aspects of EOS. I think this will end up falling more under the Worker Proposal system though (which will need its OWN guide too!) But yes, </w:t>
      </w:r>
      <w:proofErr w:type="gramStart"/>
      <w:r w:rsidRPr="004166CF">
        <w:rPr>
          <w:color w:val="0070C0"/>
        </w:rPr>
        <w:t>definitely agree</w:t>
      </w:r>
      <w:proofErr w:type="gramEnd"/>
      <w:r w:rsidRPr="004166CF">
        <w:rPr>
          <w:color w:val="0070C0"/>
        </w:rPr>
        <w:t xml:space="preserv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2BDDACE1" w14:textId="77777777" w:rsidR="009F6FB9" w:rsidRPr="004166CF" w:rsidRDefault="009F6FB9" w:rsidP="009F6FB9">
      <w:pPr>
        <w:ind w:left="420"/>
        <w:rPr>
          <w:color w:val="0070C0"/>
        </w:rPr>
      </w:pPr>
    </w:p>
    <w:p w14:paraId="723DFE97" w14:textId="77777777" w:rsidR="009F6FB9" w:rsidRPr="004166CF" w:rsidRDefault="009F6FB9" w:rsidP="009F6FB9">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3645788C" w14:textId="36FCC018" w:rsidR="009F6FB9" w:rsidRPr="009F6FB9" w:rsidRDefault="009F6FB9" w:rsidP="009F6FB9">
      <w:pPr>
        <w:shd w:val="clear" w:color="auto" w:fill="DAEEF3" w:themeFill="accent5" w:themeFillTint="33"/>
        <w:ind w:left="420"/>
        <w:rPr>
          <w:color w:val="0070C0"/>
        </w:rPr>
      </w:pPr>
      <w:r w:rsidRPr="004166CF">
        <w:rPr>
          <w:color w:val="0070C0"/>
        </w:rPr>
        <w:t>Love this idea.</w:t>
      </w:r>
    </w:p>
    <w:p w14:paraId="67A2DC81" w14:textId="77777777" w:rsidR="009F6FB9" w:rsidRDefault="009F6FB9">
      <w:pPr>
        <w:widowControl/>
        <w:jc w:val="left"/>
        <w:rPr>
          <w:b/>
          <w:sz w:val="24"/>
          <w:szCs w:val="24"/>
        </w:rPr>
      </w:pPr>
    </w:p>
    <w:p w14:paraId="67D88282" w14:textId="77777777" w:rsidR="009F6FB9" w:rsidRDefault="009F6FB9">
      <w:pPr>
        <w:widowControl/>
        <w:jc w:val="left"/>
        <w:rPr>
          <w:b/>
          <w:sz w:val="24"/>
          <w:szCs w:val="24"/>
        </w:rPr>
      </w:pPr>
    </w:p>
    <w:p w14:paraId="5CC23193" w14:textId="77777777" w:rsidR="009F6FB9" w:rsidRDefault="009F6FB9" w:rsidP="009F6FB9">
      <w:pPr>
        <w:shd w:val="clear" w:color="auto" w:fill="F2F2F2" w:themeFill="background1" w:themeFillShade="F2"/>
        <w:rPr>
          <w:b/>
          <w:sz w:val="20"/>
          <w:szCs w:val="20"/>
        </w:rPr>
      </w:pPr>
      <w:r>
        <w:rPr>
          <w:b/>
          <w:sz w:val="20"/>
          <w:szCs w:val="20"/>
        </w:rPr>
        <w:t>Proposal O-2 [From:</w:t>
      </w:r>
      <w:r>
        <w:rPr>
          <w:sz w:val="20"/>
          <w:szCs w:val="20"/>
        </w:rPr>
        <w:t xml:space="preserve"> </w:t>
      </w:r>
      <w:proofErr w:type="spellStart"/>
      <w:r>
        <w:rPr>
          <w:sz w:val="20"/>
          <w:szCs w:val="20"/>
        </w:rPr>
        <w:t>murali</w:t>
      </w:r>
      <w:proofErr w:type="spellEnd"/>
      <w:r>
        <w:rPr>
          <w:b/>
          <w:sz w:val="20"/>
          <w:szCs w:val="20"/>
        </w:rPr>
        <w:t>] GMT+8, 26 May</w:t>
      </w:r>
    </w:p>
    <w:p w14:paraId="20F4B9C8" w14:textId="77777777" w:rsidR="009F6FB9" w:rsidRDefault="009F6FB9" w:rsidP="009F6FB9">
      <w:pPr>
        <w:widowControl/>
        <w:shd w:val="clear" w:color="auto" w:fill="F2F2F2" w:themeFill="background1" w:themeFillShade="F2"/>
        <w:jc w:val="left"/>
      </w:pPr>
      <w:r w:rsidRPr="00161003">
        <w:t>The word "Issued Tokens"</w:t>
      </w:r>
      <w:r>
        <w:t xml:space="preserve">, </w:t>
      </w:r>
      <w:r w:rsidRPr="00161003">
        <w:t>does this encompass those tokens that will arise out of the inflation and be distributed to the BPs and the Worker Proposal Fund</w:t>
      </w:r>
      <w:r>
        <w:t xml:space="preserve">? </w:t>
      </w:r>
    </w:p>
    <w:p w14:paraId="0F1AF45B" w14:textId="3493071E" w:rsidR="00F54417" w:rsidRPr="009F6FB9" w:rsidRDefault="009F6FB9" w:rsidP="009F6FB9">
      <w:pPr>
        <w:widowControl/>
        <w:shd w:val="clear" w:color="auto" w:fill="F2F2F2" w:themeFill="background1" w:themeFillShade="F2"/>
        <w:jc w:val="left"/>
        <w:rPr>
          <w:b/>
          <w:sz w:val="24"/>
          <w:szCs w:val="24"/>
        </w:rPr>
      </w:pPr>
      <w:r w:rsidRPr="00D96572">
        <w:rPr>
          <w:shd w:val="clear" w:color="auto" w:fill="F2F2F2" w:themeFill="background1" w:themeFillShade="F2"/>
        </w:rPr>
        <w:t>Will the burning of tokens impact the definition of "Issued Tokens" or not?</w:t>
      </w:r>
      <w:bookmarkEnd w:id="0"/>
    </w:p>
    <w:sectPr w:rsidR="00F54417" w:rsidRPr="009F6FB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5CA99" w14:textId="77777777" w:rsidR="008B5E49" w:rsidRDefault="008B5E49" w:rsidP="0035701F">
      <w:r>
        <w:separator/>
      </w:r>
    </w:p>
  </w:endnote>
  <w:endnote w:type="continuationSeparator" w:id="0">
    <w:p w14:paraId="35E60915" w14:textId="77777777" w:rsidR="008B5E49" w:rsidRDefault="008B5E49" w:rsidP="0035701F">
      <w:r>
        <w:continuationSeparator/>
      </w:r>
    </w:p>
  </w:endnote>
  <w:endnote w:type="continuationNotice" w:id="1">
    <w:p w14:paraId="2E3B338F" w14:textId="77777777" w:rsidR="008B5E49" w:rsidRDefault="008B5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F5F63" w14:textId="77777777" w:rsidR="008B5E49" w:rsidRDefault="008B5E49" w:rsidP="0035701F">
      <w:r>
        <w:separator/>
      </w:r>
    </w:p>
  </w:footnote>
  <w:footnote w:type="continuationSeparator" w:id="0">
    <w:p w14:paraId="25D26CBA" w14:textId="77777777" w:rsidR="008B5E49" w:rsidRDefault="008B5E49" w:rsidP="0035701F">
      <w:r>
        <w:continuationSeparator/>
      </w:r>
    </w:p>
  </w:footnote>
  <w:footnote w:type="continuationNotice" w:id="1">
    <w:p w14:paraId="24171168" w14:textId="77777777" w:rsidR="008B5E49" w:rsidRDefault="008B5E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47FC2"/>
    <w:multiLevelType w:val="hybridMultilevel"/>
    <w:tmpl w:val="048E276A"/>
    <w:lvl w:ilvl="0" w:tplc="F78A01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362D1"/>
    <w:multiLevelType w:val="hybridMultilevel"/>
    <w:tmpl w:val="95EE6C84"/>
    <w:lvl w:ilvl="0" w:tplc="F78A01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688E"/>
    <w:multiLevelType w:val="hybridMultilevel"/>
    <w:tmpl w:val="9ACA9F9E"/>
    <w:lvl w:ilvl="0" w:tplc="F78A01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C230C"/>
    <w:multiLevelType w:val="hybridMultilevel"/>
    <w:tmpl w:val="71C4FFF6"/>
    <w:lvl w:ilvl="0" w:tplc="F78A01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F3267"/>
    <w:multiLevelType w:val="hybridMultilevel"/>
    <w:tmpl w:val="58E0016A"/>
    <w:lvl w:ilvl="0" w:tplc="C1463136">
      <w:start w:val="1"/>
      <w:numFmt w:val="decimal"/>
      <w:lvlText w:val="%1."/>
      <w:lvlJc w:val="left"/>
      <w:pPr>
        <w:ind w:left="720" w:hanging="360"/>
      </w:pPr>
      <w:rPr>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93B9C"/>
    <w:multiLevelType w:val="hybridMultilevel"/>
    <w:tmpl w:val="B0A64E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882C7E"/>
    <w:multiLevelType w:val="hybridMultilevel"/>
    <w:tmpl w:val="12BAE69E"/>
    <w:lvl w:ilvl="0" w:tplc="F78A01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licia Bao">
    <w15:presenceInfo w15:providerId="None" w15:userId="Felicia B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270F5"/>
    <w:rsid w:val="00033795"/>
    <w:rsid w:val="00037D79"/>
    <w:rsid w:val="00047769"/>
    <w:rsid w:val="00053BD2"/>
    <w:rsid w:val="0006075A"/>
    <w:rsid w:val="00060976"/>
    <w:rsid w:val="00067D49"/>
    <w:rsid w:val="00080293"/>
    <w:rsid w:val="00084F8C"/>
    <w:rsid w:val="000870CC"/>
    <w:rsid w:val="00091955"/>
    <w:rsid w:val="000A49E4"/>
    <w:rsid w:val="000C1410"/>
    <w:rsid w:val="000C2A65"/>
    <w:rsid w:val="000C656F"/>
    <w:rsid w:val="000C6ADA"/>
    <w:rsid w:val="001013EE"/>
    <w:rsid w:val="001018A5"/>
    <w:rsid w:val="00110427"/>
    <w:rsid w:val="001154CA"/>
    <w:rsid w:val="00116675"/>
    <w:rsid w:val="00116B3F"/>
    <w:rsid w:val="001356F1"/>
    <w:rsid w:val="00142FC5"/>
    <w:rsid w:val="00146333"/>
    <w:rsid w:val="00153DBF"/>
    <w:rsid w:val="00161003"/>
    <w:rsid w:val="001657DF"/>
    <w:rsid w:val="0018277C"/>
    <w:rsid w:val="00182D30"/>
    <w:rsid w:val="001837E5"/>
    <w:rsid w:val="00192E81"/>
    <w:rsid w:val="00194845"/>
    <w:rsid w:val="00195819"/>
    <w:rsid w:val="001A08D8"/>
    <w:rsid w:val="001A3F28"/>
    <w:rsid w:val="001B090F"/>
    <w:rsid w:val="001B675F"/>
    <w:rsid w:val="001B67A0"/>
    <w:rsid w:val="001C0CCE"/>
    <w:rsid w:val="001C1D4E"/>
    <w:rsid w:val="002032F0"/>
    <w:rsid w:val="002067EE"/>
    <w:rsid w:val="00213C72"/>
    <w:rsid w:val="002146B4"/>
    <w:rsid w:val="00222B05"/>
    <w:rsid w:val="00234D4B"/>
    <w:rsid w:val="002352D1"/>
    <w:rsid w:val="0023596F"/>
    <w:rsid w:val="00242D52"/>
    <w:rsid w:val="0024334B"/>
    <w:rsid w:val="0026117C"/>
    <w:rsid w:val="00263F75"/>
    <w:rsid w:val="00280D12"/>
    <w:rsid w:val="002820A0"/>
    <w:rsid w:val="00286CD7"/>
    <w:rsid w:val="00295DFF"/>
    <w:rsid w:val="002A0801"/>
    <w:rsid w:val="002A251F"/>
    <w:rsid w:val="002A481A"/>
    <w:rsid w:val="002B58FF"/>
    <w:rsid w:val="002D1052"/>
    <w:rsid w:val="002D20D2"/>
    <w:rsid w:val="002D3EFB"/>
    <w:rsid w:val="002D6CD9"/>
    <w:rsid w:val="0030425B"/>
    <w:rsid w:val="00320D5F"/>
    <w:rsid w:val="00333F6C"/>
    <w:rsid w:val="00340392"/>
    <w:rsid w:val="003420C7"/>
    <w:rsid w:val="00352423"/>
    <w:rsid w:val="00355052"/>
    <w:rsid w:val="0035701F"/>
    <w:rsid w:val="00364450"/>
    <w:rsid w:val="003838DC"/>
    <w:rsid w:val="00387DFB"/>
    <w:rsid w:val="00391FD7"/>
    <w:rsid w:val="00394DE9"/>
    <w:rsid w:val="003A08DE"/>
    <w:rsid w:val="003A22E7"/>
    <w:rsid w:val="003A7B23"/>
    <w:rsid w:val="003B12FC"/>
    <w:rsid w:val="003C2499"/>
    <w:rsid w:val="003C6AB7"/>
    <w:rsid w:val="003C78DC"/>
    <w:rsid w:val="003D6595"/>
    <w:rsid w:val="003E16BA"/>
    <w:rsid w:val="003E21EE"/>
    <w:rsid w:val="003F1146"/>
    <w:rsid w:val="003F27ED"/>
    <w:rsid w:val="004001FC"/>
    <w:rsid w:val="0040093B"/>
    <w:rsid w:val="00403A62"/>
    <w:rsid w:val="004157C4"/>
    <w:rsid w:val="004157E5"/>
    <w:rsid w:val="004166CF"/>
    <w:rsid w:val="00425213"/>
    <w:rsid w:val="00433E99"/>
    <w:rsid w:val="004438DF"/>
    <w:rsid w:val="00451C17"/>
    <w:rsid w:val="00451D26"/>
    <w:rsid w:val="00456BCA"/>
    <w:rsid w:val="004876E9"/>
    <w:rsid w:val="00491501"/>
    <w:rsid w:val="00493016"/>
    <w:rsid w:val="004939EB"/>
    <w:rsid w:val="004A3E4A"/>
    <w:rsid w:val="004A6CF6"/>
    <w:rsid w:val="004A7FA1"/>
    <w:rsid w:val="004B4E78"/>
    <w:rsid w:val="004B5F94"/>
    <w:rsid w:val="004C4D3C"/>
    <w:rsid w:val="004C514C"/>
    <w:rsid w:val="004D35E7"/>
    <w:rsid w:val="004D455E"/>
    <w:rsid w:val="004D456C"/>
    <w:rsid w:val="004E3CD0"/>
    <w:rsid w:val="004E5A11"/>
    <w:rsid w:val="004F0618"/>
    <w:rsid w:val="005013BA"/>
    <w:rsid w:val="00501F5A"/>
    <w:rsid w:val="00503489"/>
    <w:rsid w:val="0050399B"/>
    <w:rsid w:val="00507A62"/>
    <w:rsid w:val="00507E99"/>
    <w:rsid w:val="00510138"/>
    <w:rsid w:val="00512D55"/>
    <w:rsid w:val="005201D5"/>
    <w:rsid w:val="00531838"/>
    <w:rsid w:val="00531A4E"/>
    <w:rsid w:val="00534C3E"/>
    <w:rsid w:val="00545173"/>
    <w:rsid w:val="00546958"/>
    <w:rsid w:val="00547F79"/>
    <w:rsid w:val="00552296"/>
    <w:rsid w:val="0056017C"/>
    <w:rsid w:val="00563877"/>
    <w:rsid w:val="00563B34"/>
    <w:rsid w:val="00576425"/>
    <w:rsid w:val="00597CBA"/>
    <w:rsid w:val="005A1D68"/>
    <w:rsid w:val="005B100A"/>
    <w:rsid w:val="005B2437"/>
    <w:rsid w:val="005C23B9"/>
    <w:rsid w:val="005E1892"/>
    <w:rsid w:val="005E24BC"/>
    <w:rsid w:val="0060138A"/>
    <w:rsid w:val="00610F17"/>
    <w:rsid w:val="00613EA9"/>
    <w:rsid w:val="00620927"/>
    <w:rsid w:val="00625B10"/>
    <w:rsid w:val="0063013E"/>
    <w:rsid w:val="00632682"/>
    <w:rsid w:val="006326C5"/>
    <w:rsid w:val="0063272E"/>
    <w:rsid w:val="00655290"/>
    <w:rsid w:val="00655FCE"/>
    <w:rsid w:val="00656001"/>
    <w:rsid w:val="00665FA9"/>
    <w:rsid w:val="00672FF9"/>
    <w:rsid w:val="006800D2"/>
    <w:rsid w:val="00681D76"/>
    <w:rsid w:val="006859E5"/>
    <w:rsid w:val="0068754A"/>
    <w:rsid w:val="006A4BBA"/>
    <w:rsid w:val="006A59DC"/>
    <w:rsid w:val="006A7F11"/>
    <w:rsid w:val="006B728C"/>
    <w:rsid w:val="006B7E75"/>
    <w:rsid w:val="006C5130"/>
    <w:rsid w:val="006C59CA"/>
    <w:rsid w:val="006C605B"/>
    <w:rsid w:val="006D4D21"/>
    <w:rsid w:val="006E22D8"/>
    <w:rsid w:val="006F338D"/>
    <w:rsid w:val="006F6ADB"/>
    <w:rsid w:val="006F7749"/>
    <w:rsid w:val="00705A4C"/>
    <w:rsid w:val="00705F2D"/>
    <w:rsid w:val="007074BD"/>
    <w:rsid w:val="00714AAE"/>
    <w:rsid w:val="00714B13"/>
    <w:rsid w:val="0072231A"/>
    <w:rsid w:val="00730FE0"/>
    <w:rsid w:val="00734D69"/>
    <w:rsid w:val="00741A13"/>
    <w:rsid w:val="00744ABE"/>
    <w:rsid w:val="007511FA"/>
    <w:rsid w:val="00754239"/>
    <w:rsid w:val="00754645"/>
    <w:rsid w:val="00773C41"/>
    <w:rsid w:val="007846D6"/>
    <w:rsid w:val="007938AD"/>
    <w:rsid w:val="00793FC0"/>
    <w:rsid w:val="007A6EB5"/>
    <w:rsid w:val="007A727D"/>
    <w:rsid w:val="007B26ED"/>
    <w:rsid w:val="007B7D7F"/>
    <w:rsid w:val="007D3745"/>
    <w:rsid w:val="007E1EE9"/>
    <w:rsid w:val="007F1028"/>
    <w:rsid w:val="00802AA5"/>
    <w:rsid w:val="008100CC"/>
    <w:rsid w:val="0081201E"/>
    <w:rsid w:val="0081511F"/>
    <w:rsid w:val="00817220"/>
    <w:rsid w:val="00820841"/>
    <w:rsid w:val="00821CC3"/>
    <w:rsid w:val="00831D1B"/>
    <w:rsid w:val="00832737"/>
    <w:rsid w:val="00833975"/>
    <w:rsid w:val="00841D47"/>
    <w:rsid w:val="0085356D"/>
    <w:rsid w:val="00867291"/>
    <w:rsid w:val="0087148E"/>
    <w:rsid w:val="00871EA7"/>
    <w:rsid w:val="0088209E"/>
    <w:rsid w:val="008852A6"/>
    <w:rsid w:val="0088784A"/>
    <w:rsid w:val="00895DB9"/>
    <w:rsid w:val="008A1A9F"/>
    <w:rsid w:val="008A422F"/>
    <w:rsid w:val="008B2534"/>
    <w:rsid w:val="008B3340"/>
    <w:rsid w:val="008B5E49"/>
    <w:rsid w:val="008E33C1"/>
    <w:rsid w:val="008E3E60"/>
    <w:rsid w:val="009060BF"/>
    <w:rsid w:val="00911CAB"/>
    <w:rsid w:val="00930603"/>
    <w:rsid w:val="00930EFE"/>
    <w:rsid w:val="00937D23"/>
    <w:rsid w:val="00940CAC"/>
    <w:rsid w:val="00946D79"/>
    <w:rsid w:val="00953177"/>
    <w:rsid w:val="00961220"/>
    <w:rsid w:val="009634FC"/>
    <w:rsid w:val="00964244"/>
    <w:rsid w:val="009676B3"/>
    <w:rsid w:val="00975BA6"/>
    <w:rsid w:val="0097603F"/>
    <w:rsid w:val="00981A74"/>
    <w:rsid w:val="00981D4E"/>
    <w:rsid w:val="00992CDA"/>
    <w:rsid w:val="009945B5"/>
    <w:rsid w:val="0099664F"/>
    <w:rsid w:val="00997972"/>
    <w:rsid w:val="009A6D60"/>
    <w:rsid w:val="009B06BA"/>
    <w:rsid w:val="009B1503"/>
    <w:rsid w:val="009C11BF"/>
    <w:rsid w:val="009C2FBD"/>
    <w:rsid w:val="009D6D81"/>
    <w:rsid w:val="009E64EA"/>
    <w:rsid w:val="009E7CDE"/>
    <w:rsid w:val="009F1ADC"/>
    <w:rsid w:val="009F27A8"/>
    <w:rsid w:val="009F620C"/>
    <w:rsid w:val="009F6F79"/>
    <w:rsid w:val="009F6FB9"/>
    <w:rsid w:val="00A35C05"/>
    <w:rsid w:val="00A37D8A"/>
    <w:rsid w:val="00A40EF1"/>
    <w:rsid w:val="00A53E69"/>
    <w:rsid w:val="00A54964"/>
    <w:rsid w:val="00A556BA"/>
    <w:rsid w:val="00A57818"/>
    <w:rsid w:val="00A61899"/>
    <w:rsid w:val="00A71CA1"/>
    <w:rsid w:val="00A87A83"/>
    <w:rsid w:val="00A92732"/>
    <w:rsid w:val="00A9688D"/>
    <w:rsid w:val="00AA0E43"/>
    <w:rsid w:val="00AC6876"/>
    <w:rsid w:val="00AE2E48"/>
    <w:rsid w:val="00AF5F2F"/>
    <w:rsid w:val="00AF7501"/>
    <w:rsid w:val="00B0371B"/>
    <w:rsid w:val="00B13A40"/>
    <w:rsid w:val="00B15CD0"/>
    <w:rsid w:val="00B171CF"/>
    <w:rsid w:val="00B50F5A"/>
    <w:rsid w:val="00B513A9"/>
    <w:rsid w:val="00B623E1"/>
    <w:rsid w:val="00B6628A"/>
    <w:rsid w:val="00B75C58"/>
    <w:rsid w:val="00B86753"/>
    <w:rsid w:val="00B91BD0"/>
    <w:rsid w:val="00BA32F1"/>
    <w:rsid w:val="00BC6FD9"/>
    <w:rsid w:val="00BD546A"/>
    <w:rsid w:val="00BF59EB"/>
    <w:rsid w:val="00C02470"/>
    <w:rsid w:val="00C039E3"/>
    <w:rsid w:val="00C07F32"/>
    <w:rsid w:val="00C14AE9"/>
    <w:rsid w:val="00C20D00"/>
    <w:rsid w:val="00C53A8C"/>
    <w:rsid w:val="00C54FB0"/>
    <w:rsid w:val="00C6588B"/>
    <w:rsid w:val="00C776D4"/>
    <w:rsid w:val="00C84226"/>
    <w:rsid w:val="00CC0791"/>
    <w:rsid w:val="00CC2291"/>
    <w:rsid w:val="00CC495D"/>
    <w:rsid w:val="00CD3626"/>
    <w:rsid w:val="00CD3F97"/>
    <w:rsid w:val="00CE0232"/>
    <w:rsid w:val="00CE2ADC"/>
    <w:rsid w:val="00CE7D3E"/>
    <w:rsid w:val="00CF0ECD"/>
    <w:rsid w:val="00CF1A71"/>
    <w:rsid w:val="00D014E7"/>
    <w:rsid w:val="00D06889"/>
    <w:rsid w:val="00D07CF2"/>
    <w:rsid w:val="00D109AE"/>
    <w:rsid w:val="00D31D09"/>
    <w:rsid w:val="00D34663"/>
    <w:rsid w:val="00D34EC5"/>
    <w:rsid w:val="00D370B4"/>
    <w:rsid w:val="00D401D3"/>
    <w:rsid w:val="00D46671"/>
    <w:rsid w:val="00D5684D"/>
    <w:rsid w:val="00D571A6"/>
    <w:rsid w:val="00D60B73"/>
    <w:rsid w:val="00D62BDC"/>
    <w:rsid w:val="00D67461"/>
    <w:rsid w:val="00D7149D"/>
    <w:rsid w:val="00D7571E"/>
    <w:rsid w:val="00D96572"/>
    <w:rsid w:val="00DA48EC"/>
    <w:rsid w:val="00DA7D7A"/>
    <w:rsid w:val="00DB32E0"/>
    <w:rsid w:val="00DB603C"/>
    <w:rsid w:val="00DB66C3"/>
    <w:rsid w:val="00DC39BB"/>
    <w:rsid w:val="00DE0968"/>
    <w:rsid w:val="00DE186E"/>
    <w:rsid w:val="00DF3262"/>
    <w:rsid w:val="00E038D0"/>
    <w:rsid w:val="00E24776"/>
    <w:rsid w:val="00E35F3B"/>
    <w:rsid w:val="00E3730A"/>
    <w:rsid w:val="00E37352"/>
    <w:rsid w:val="00E37890"/>
    <w:rsid w:val="00E64056"/>
    <w:rsid w:val="00E667D3"/>
    <w:rsid w:val="00E723D0"/>
    <w:rsid w:val="00E74109"/>
    <w:rsid w:val="00E77A23"/>
    <w:rsid w:val="00E91180"/>
    <w:rsid w:val="00E93136"/>
    <w:rsid w:val="00E95776"/>
    <w:rsid w:val="00EA0CC2"/>
    <w:rsid w:val="00EA4FCF"/>
    <w:rsid w:val="00EC41D4"/>
    <w:rsid w:val="00EC5B48"/>
    <w:rsid w:val="00EE27DF"/>
    <w:rsid w:val="00EE3E96"/>
    <w:rsid w:val="00EE48F7"/>
    <w:rsid w:val="00EF2BAA"/>
    <w:rsid w:val="00EF7C7A"/>
    <w:rsid w:val="00F0296F"/>
    <w:rsid w:val="00F23899"/>
    <w:rsid w:val="00F273FB"/>
    <w:rsid w:val="00F32F1A"/>
    <w:rsid w:val="00F356A9"/>
    <w:rsid w:val="00F40ED5"/>
    <w:rsid w:val="00F41131"/>
    <w:rsid w:val="00F42225"/>
    <w:rsid w:val="00F54130"/>
    <w:rsid w:val="00F54417"/>
    <w:rsid w:val="00F61D25"/>
    <w:rsid w:val="00F64202"/>
    <w:rsid w:val="00F67173"/>
    <w:rsid w:val="00F721B2"/>
    <w:rsid w:val="00F72B39"/>
    <w:rsid w:val="00F73BBE"/>
    <w:rsid w:val="00F8720C"/>
    <w:rsid w:val="00F96608"/>
    <w:rsid w:val="00FA1E61"/>
    <w:rsid w:val="00FA1FF5"/>
    <w:rsid w:val="00FA4CBF"/>
    <w:rsid w:val="00FB68C1"/>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CBE1"/>
  <w15:docId w15:val="{8A0CAFE1-55D4-4560-AAC8-5B4D1C6A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9">
    <w:name w:val="List Paragraph"/>
    <w:basedOn w:val="a"/>
    <w:uiPriority w:val="34"/>
    <w:qFormat/>
    <w:rsid w:val="00817220"/>
    <w:pPr>
      <w:ind w:left="720"/>
      <w:contextualSpacing/>
    </w:pPr>
  </w:style>
  <w:style w:type="character" w:styleId="aa">
    <w:name w:val="Unresolved Mention"/>
    <w:basedOn w:val="a0"/>
    <w:uiPriority w:val="99"/>
    <w:semiHidden/>
    <w:unhideWhenUsed/>
    <w:rsid w:val="00DB32E0"/>
    <w:rPr>
      <w:color w:val="808080"/>
      <w:shd w:val="clear" w:color="auto" w:fill="E6E6E6"/>
    </w:rPr>
  </w:style>
  <w:style w:type="paragraph" w:styleId="ab">
    <w:name w:val="Revision"/>
    <w:hidden/>
    <w:uiPriority w:val="99"/>
    <w:semiHidden/>
    <w:rsid w:val="007B26ED"/>
  </w:style>
  <w:style w:type="paragraph" w:styleId="ac">
    <w:name w:val="Balloon Text"/>
    <w:basedOn w:val="a"/>
    <w:link w:val="ad"/>
    <w:uiPriority w:val="99"/>
    <w:semiHidden/>
    <w:unhideWhenUsed/>
    <w:rsid w:val="007B26ED"/>
    <w:rPr>
      <w:rFonts w:ascii="Microsoft YaHei UI" w:eastAsia="Microsoft YaHei UI"/>
    </w:rPr>
  </w:style>
  <w:style w:type="character" w:customStyle="1" w:styleId="ad">
    <w:name w:val="批注框文本 字符"/>
    <w:basedOn w:val="a0"/>
    <w:link w:val="ac"/>
    <w:uiPriority w:val="99"/>
    <w:semiHidden/>
    <w:rsid w:val="007B26ED"/>
    <w:rPr>
      <w:rFonts w:ascii="Microsoft YaHei UI" w:eastAsia="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597">
      <w:bodyDiv w:val="1"/>
      <w:marLeft w:val="0"/>
      <w:marRight w:val="0"/>
      <w:marTop w:val="0"/>
      <w:marBottom w:val="0"/>
      <w:divBdr>
        <w:top w:val="none" w:sz="0" w:space="0" w:color="auto"/>
        <w:left w:val="none" w:sz="0" w:space="0" w:color="auto"/>
        <w:bottom w:val="none" w:sz="0" w:space="0" w:color="auto"/>
        <w:right w:val="none" w:sz="0" w:space="0" w:color="auto"/>
      </w:divBdr>
    </w:div>
    <w:div w:id="53116553">
      <w:bodyDiv w:val="1"/>
      <w:marLeft w:val="0"/>
      <w:marRight w:val="0"/>
      <w:marTop w:val="0"/>
      <w:marBottom w:val="0"/>
      <w:divBdr>
        <w:top w:val="none" w:sz="0" w:space="0" w:color="auto"/>
        <w:left w:val="none" w:sz="0" w:space="0" w:color="auto"/>
        <w:bottom w:val="none" w:sz="0" w:space="0" w:color="auto"/>
        <w:right w:val="none" w:sz="0" w:space="0" w:color="auto"/>
      </w:divBdr>
    </w:div>
    <w:div w:id="137961071">
      <w:bodyDiv w:val="1"/>
      <w:marLeft w:val="0"/>
      <w:marRight w:val="0"/>
      <w:marTop w:val="0"/>
      <w:marBottom w:val="0"/>
      <w:divBdr>
        <w:top w:val="none" w:sz="0" w:space="0" w:color="auto"/>
        <w:left w:val="none" w:sz="0" w:space="0" w:color="auto"/>
        <w:bottom w:val="none" w:sz="0" w:space="0" w:color="auto"/>
        <w:right w:val="none" w:sz="0" w:space="0" w:color="auto"/>
      </w:divBdr>
    </w:div>
    <w:div w:id="238683235">
      <w:bodyDiv w:val="1"/>
      <w:marLeft w:val="0"/>
      <w:marRight w:val="0"/>
      <w:marTop w:val="0"/>
      <w:marBottom w:val="0"/>
      <w:divBdr>
        <w:top w:val="none" w:sz="0" w:space="0" w:color="auto"/>
        <w:left w:val="none" w:sz="0" w:space="0" w:color="auto"/>
        <w:bottom w:val="none" w:sz="0" w:space="0" w:color="auto"/>
        <w:right w:val="none" w:sz="0" w:space="0" w:color="auto"/>
      </w:divBdr>
    </w:div>
    <w:div w:id="275018274">
      <w:bodyDiv w:val="1"/>
      <w:marLeft w:val="0"/>
      <w:marRight w:val="0"/>
      <w:marTop w:val="0"/>
      <w:marBottom w:val="0"/>
      <w:divBdr>
        <w:top w:val="none" w:sz="0" w:space="0" w:color="auto"/>
        <w:left w:val="none" w:sz="0" w:space="0" w:color="auto"/>
        <w:bottom w:val="none" w:sz="0" w:space="0" w:color="auto"/>
        <w:right w:val="none" w:sz="0" w:space="0" w:color="auto"/>
      </w:divBdr>
    </w:div>
    <w:div w:id="298845889">
      <w:bodyDiv w:val="1"/>
      <w:marLeft w:val="0"/>
      <w:marRight w:val="0"/>
      <w:marTop w:val="0"/>
      <w:marBottom w:val="0"/>
      <w:divBdr>
        <w:top w:val="none" w:sz="0" w:space="0" w:color="auto"/>
        <w:left w:val="none" w:sz="0" w:space="0" w:color="auto"/>
        <w:bottom w:val="none" w:sz="0" w:space="0" w:color="auto"/>
        <w:right w:val="none" w:sz="0" w:space="0" w:color="auto"/>
      </w:divBdr>
    </w:div>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468788579">
      <w:bodyDiv w:val="1"/>
      <w:marLeft w:val="0"/>
      <w:marRight w:val="0"/>
      <w:marTop w:val="0"/>
      <w:marBottom w:val="0"/>
      <w:divBdr>
        <w:top w:val="none" w:sz="0" w:space="0" w:color="auto"/>
        <w:left w:val="none" w:sz="0" w:space="0" w:color="auto"/>
        <w:bottom w:val="none" w:sz="0" w:space="0" w:color="auto"/>
        <w:right w:val="none" w:sz="0" w:space="0" w:color="auto"/>
      </w:divBdr>
    </w:div>
    <w:div w:id="567615015">
      <w:bodyDiv w:val="1"/>
      <w:marLeft w:val="0"/>
      <w:marRight w:val="0"/>
      <w:marTop w:val="0"/>
      <w:marBottom w:val="0"/>
      <w:divBdr>
        <w:top w:val="none" w:sz="0" w:space="0" w:color="auto"/>
        <w:left w:val="none" w:sz="0" w:space="0" w:color="auto"/>
        <w:bottom w:val="none" w:sz="0" w:space="0" w:color="auto"/>
        <w:right w:val="none" w:sz="0" w:space="0" w:color="auto"/>
      </w:divBdr>
    </w:div>
    <w:div w:id="577401051">
      <w:bodyDiv w:val="1"/>
      <w:marLeft w:val="0"/>
      <w:marRight w:val="0"/>
      <w:marTop w:val="0"/>
      <w:marBottom w:val="0"/>
      <w:divBdr>
        <w:top w:val="none" w:sz="0" w:space="0" w:color="auto"/>
        <w:left w:val="none" w:sz="0" w:space="0" w:color="auto"/>
        <w:bottom w:val="none" w:sz="0" w:space="0" w:color="auto"/>
        <w:right w:val="none" w:sz="0" w:space="0" w:color="auto"/>
      </w:divBdr>
    </w:div>
    <w:div w:id="664164275">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965349958">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124663905">
      <w:bodyDiv w:val="1"/>
      <w:marLeft w:val="0"/>
      <w:marRight w:val="0"/>
      <w:marTop w:val="0"/>
      <w:marBottom w:val="0"/>
      <w:divBdr>
        <w:top w:val="none" w:sz="0" w:space="0" w:color="auto"/>
        <w:left w:val="none" w:sz="0" w:space="0" w:color="auto"/>
        <w:bottom w:val="none" w:sz="0" w:space="0" w:color="auto"/>
        <w:right w:val="none" w:sz="0" w:space="0" w:color="auto"/>
      </w:divBdr>
    </w:div>
    <w:div w:id="1150485160">
      <w:bodyDiv w:val="1"/>
      <w:marLeft w:val="0"/>
      <w:marRight w:val="0"/>
      <w:marTop w:val="0"/>
      <w:marBottom w:val="0"/>
      <w:divBdr>
        <w:top w:val="none" w:sz="0" w:space="0" w:color="auto"/>
        <w:left w:val="none" w:sz="0" w:space="0" w:color="auto"/>
        <w:bottom w:val="none" w:sz="0" w:space="0" w:color="auto"/>
        <w:right w:val="none" w:sz="0" w:space="0" w:color="auto"/>
      </w:divBdr>
    </w:div>
    <w:div w:id="115475923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295214422">
      <w:bodyDiv w:val="1"/>
      <w:marLeft w:val="0"/>
      <w:marRight w:val="0"/>
      <w:marTop w:val="0"/>
      <w:marBottom w:val="0"/>
      <w:divBdr>
        <w:top w:val="none" w:sz="0" w:space="0" w:color="auto"/>
        <w:left w:val="none" w:sz="0" w:space="0" w:color="auto"/>
        <w:bottom w:val="none" w:sz="0" w:space="0" w:color="auto"/>
        <w:right w:val="none" w:sz="0" w:space="0" w:color="auto"/>
      </w:divBdr>
    </w:div>
    <w:div w:id="1299148593">
      <w:bodyDiv w:val="1"/>
      <w:marLeft w:val="0"/>
      <w:marRight w:val="0"/>
      <w:marTop w:val="0"/>
      <w:marBottom w:val="0"/>
      <w:divBdr>
        <w:top w:val="none" w:sz="0" w:space="0" w:color="auto"/>
        <w:left w:val="none" w:sz="0" w:space="0" w:color="auto"/>
        <w:bottom w:val="none" w:sz="0" w:space="0" w:color="auto"/>
        <w:right w:val="none" w:sz="0" w:space="0" w:color="auto"/>
      </w:divBdr>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4909603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689062457">
      <w:bodyDiv w:val="1"/>
      <w:marLeft w:val="0"/>
      <w:marRight w:val="0"/>
      <w:marTop w:val="0"/>
      <w:marBottom w:val="0"/>
      <w:divBdr>
        <w:top w:val="none" w:sz="0" w:space="0" w:color="auto"/>
        <w:left w:val="none" w:sz="0" w:space="0" w:color="auto"/>
        <w:bottom w:val="none" w:sz="0" w:space="0" w:color="auto"/>
        <w:right w:val="none" w:sz="0" w:space="0" w:color="auto"/>
      </w:divBdr>
    </w:div>
    <w:div w:id="1694189419">
      <w:bodyDiv w:val="1"/>
      <w:marLeft w:val="0"/>
      <w:marRight w:val="0"/>
      <w:marTop w:val="0"/>
      <w:marBottom w:val="0"/>
      <w:divBdr>
        <w:top w:val="none" w:sz="0" w:space="0" w:color="auto"/>
        <w:left w:val="none" w:sz="0" w:space="0" w:color="auto"/>
        <w:bottom w:val="none" w:sz="0" w:space="0" w:color="auto"/>
        <w:right w:val="none" w:sz="0" w:space="0" w:color="auto"/>
      </w:divBdr>
    </w:div>
    <w:div w:id="1755397270">
      <w:bodyDiv w:val="1"/>
      <w:marLeft w:val="0"/>
      <w:marRight w:val="0"/>
      <w:marTop w:val="0"/>
      <w:marBottom w:val="0"/>
      <w:divBdr>
        <w:top w:val="none" w:sz="0" w:space="0" w:color="auto"/>
        <w:left w:val="none" w:sz="0" w:space="0" w:color="auto"/>
        <w:bottom w:val="none" w:sz="0" w:space="0" w:color="auto"/>
        <w:right w:val="none" w:sz="0" w:space="0" w:color="auto"/>
      </w:divBdr>
    </w:div>
    <w:div w:id="1797261247">
      <w:bodyDiv w:val="1"/>
      <w:marLeft w:val="0"/>
      <w:marRight w:val="0"/>
      <w:marTop w:val="0"/>
      <w:marBottom w:val="0"/>
      <w:divBdr>
        <w:top w:val="none" w:sz="0" w:space="0" w:color="auto"/>
        <w:left w:val="none" w:sz="0" w:space="0" w:color="auto"/>
        <w:bottom w:val="none" w:sz="0" w:space="0" w:color="auto"/>
        <w:right w:val="none" w:sz="0" w:space="0" w:color="auto"/>
      </w:divBdr>
    </w:div>
    <w:div w:id="1806504322">
      <w:bodyDiv w:val="1"/>
      <w:marLeft w:val="0"/>
      <w:marRight w:val="0"/>
      <w:marTop w:val="0"/>
      <w:marBottom w:val="0"/>
      <w:divBdr>
        <w:top w:val="none" w:sz="0" w:space="0" w:color="auto"/>
        <w:left w:val="none" w:sz="0" w:space="0" w:color="auto"/>
        <w:bottom w:val="none" w:sz="0" w:space="0" w:color="auto"/>
        <w:right w:val="none" w:sz="0" w:space="0" w:color="auto"/>
      </w:divBdr>
    </w:div>
    <w:div w:id="1857230243">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 w:id="19595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eosgo.io/discussion/984/working-plan-reaching-consensus-on-eos-governance" TargetMode="External"/><Relationship Id="rId13" Type="http://schemas.openxmlformats.org/officeDocument/2006/relationships/hyperlink" Target="https://github.com/EOSIO/eos/blob/master/contracts/eosio.system/eosio.system.voteproducer-rc.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OSIO/eos/tree/master/govern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cacert.org/AssuranceHandbook2"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i.imgur.com/RuaCjYf.png" TargetMode="External"/><Relationship Id="rId4" Type="http://schemas.openxmlformats.org/officeDocument/2006/relationships/settings" Target="settings.xml"/><Relationship Id="rId9" Type="http://schemas.openxmlformats.org/officeDocument/2006/relationships/hyperlink" Target="https://github.com/EOSIO/Documentation/blob/master/TechnicalWhitePaper.m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DE40-5DBD-49FF-83CE-B0DEA378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13549</Words>
  <Characters>77233</Characters>
  <Application>Microsoft Office Word</Application>
  <DocSecurity>0</DocSecurity>
  <Lines>643</Lines>
  <Paragraphs>181</Paragraphs>
  <ScaleCrop>false</ScaleCrop>
  <Company>Microsoft</Company>
  <LinksUpToDate>false</LinksUpToDate>
  <CharactersWithSpaces>90601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 Bao</cp:lastModifiedBy>
  <cp:revision>5</cp:revision>
  <dcterms:created xsi:type="dcterms:W3CDTF">2018-05-30T10:58:00Z</dcterms:created>
  <dcterms:modified xsi:type="dcterms:W3CDTF">2018-05-30T11:41:00Z</dcterms:modified>
</cp:coreProperties>
</file>